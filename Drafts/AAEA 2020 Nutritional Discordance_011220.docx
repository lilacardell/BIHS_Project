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6F45" w14:textId="77F06663" w:rsidR="008A5CE8" w:rsidRPr="00F8365A" w:rsidRDefault="00BA76CD" w:rsidP="00F8365A">
      <w:pPr>
        <w:spacing w:line="276" w:lineRule="auto"/>
        <w:rPr>
          <w:rFonts w:ascii="Times New Roman" w:eastAsia="Times New Roman" w:hAnsi="Times New Roman" w:cs="Times New Roman"/>
          <w:i/>
          <w:iCs/>
          <w:color w:val="212529"/>
          <w:sz w:val="22"/>
          <w:szCs w:val="22"/>
          <w:shd w:val="clear" w:color="auto" w:fill="FFFFFF"/>
        </w:rPr>
      </w:pPr>
      <w:r w:rsidRPr="00F8365A">
        <w:rPr>
          <w:rFonts w:ascii="Times New Roman" w:eastAsia="Times New Roman" w:hAnsi="Times New Roman" w:cs="Times New Roman"/>
          <w:i/>
          <w:iCs/>
          <w:color w:val="212529"/>
          <w:sz w:val="22"/>
          <w:szCs w:val="22"/>
          <w:shd w:val="clear" w:color="auto" w:fill="FFFFFF"/>
        </w:rPr>
        <w:t xml:space="preserve">How does the choice of method </w:t>
      </w:r>
      <w:r w:rsidR="006A52AC" w:rsidRPr="00F8365A">
        <w:rPr>
          <w:rFonts w:ascii="Times New Roman" w:eastAsia="Times New Roman" w:hAnsi="Times New Roman" w:cs="Times New Roman"/>
          <w:i/>
          <w:iCs/>
          <w:color w:val="212529"/>
          <w:sz w:val="22"/>
          <w:szCs w:val="22"/>
          <w:shd w:val="clear" w:color="auto" w:fill="FFFFFF"/>
        </w:rPr>
        <w:t>influence</w:t>
      </w:r>
      <w:r w:rsidR="00952284" w:rsidRPr="00F8365A">
        <w:rPr>
          <w:rFonts w:ascii="Times New Roman" w:eastAsia="Times New Roman" w:hAnsi="Times New Roman" w:cs="Times New Roman"/>
          <w:i/>
          <w:iCs/>
          <w:color w:val="212529"/>
          <w:sz w:val="22"/>
          <w:szCs w:val="22"/>
          <w:shd w:val="clear" w:color="auto" w:fill="FFFFFF"/>
        </w:rPr>
        <w:t xml:space="preserve"> </w:t>
      </w:r>
      <w:r w:rsidRPr="00F8365A">
        <w:rPr>
          <w:rFonts w:ascii="Times New Roman" w:eastAsia="Times New Roman" w:hAnsi="Times New Roman" w:cs="Times New Roman"/>
          <w:i/>
          <w:iCs/>
          <w:color w:val="212529"/>
          <w:sz w:val="22"/>
          <w:szCs w:val="22"/>
          <w:shd w:val="clear" w:color="auto" w:fill="FFFFFF"/>
        </w:rPr>
        <w:t>differences in intrahousehold nutrition? A close examination of nutrition measures and methods from Bangladesh.</w:t>
      </w:r>
    </w:p>
    <w:p w14:paraId="3ADC73A0" w14:textId="77777777" w:rsidR="00BA76CD" w:rsidRPr="00F8365A" w:rsidRDefault="00BA76CD" w:rsidP="00F8365A">
      <w:pPr>
        <w:spacing w:line="276" w:lineRule="auto"/>
        <w:rPr>
          <w:rFonts w:ascii="Times New Roman" w:eastAsia="Times New Roman" w:hAnsi="Times New Roman" w:cs="Times New Roman"/>
          <w:color w:val="212529"/>
          <w:sz w:val="22"/>
          <w:szCs w:val="22"/>
          <w:shd w:val="clear" w:color="auto" w:fill="FFFFFF"/>
        </w:rPr>
      </w:pPr>
    </w:p>
    <w:p w14:paraId="48539DD1" w14:textId="63612F43"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R</w:t>
      </w:r>
      <w:r w:rsidRPr="008A5CE8">
        <w:rPr>
          <w:rFonts w:ascii="Times New Roman" w:eastAsia="Times New Roman" w:hAnsi="Times New Roman" w:cs="Times New Roman"/>
          <w:b/>
          <w:bCs/>
          <w:color w:val="212529"/>
          <w:sz w:val="22"/>
          <w:szCs w:val="22"/>
          <w:shd w:val="clear" w:color="auto" w:fill="FFFFFF"/>
        </w:rPr>
        <w:t>elevance of the topic</w:t>
      </w:r>
    </w:p>
    <w:p w14:paraId="69030F10" w14:textId="03D0A00A"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summarizes,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5AB302CF"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1C5945" w:rsidRPr="00F8365A">
        <w:rPr>
          <w:rFonts w:ascii="Times New Roman" w:eastAsia="Times New Roman" w:hAnsi="Times New Roman" w:cs="Times New Roman"/>
          <w:color w:val="212529"/>
          <w:sz w:val="22"/>
          <w:szCs w:val="22"/>
          <w:shd w:val="clear" w:color="auto" w:fill="FFFFFF"/>
        </w:rPr>
        <w:t>this claim has been reconsidered</w:t>
      </w:r>
      <w:r w:rsidR="00F62330" w:rsidRPr="00F8365A">
        <w:rPr>
          <w:rFonts w:ascii="Times New Roman" w:eastAsia="Times New Roman" w:hAnsi="Times New Roman" w:cs="Times New Roman"/>
          <w:color w:val="212529"/>
          <w:sz w:val="22"/>
          <w:szCs w:val="22"/>
          <w:shd w:val="clear" w:color="auto" w:fill="FFFFFF"/>
        </w:rPr>
        <w:t>, and more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1096F230" w14:textId="2E4A1CBC"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The new studies that measure differences in nutritional status within households, which we refer to as nutritional discordance, use both a wide variety of methods to measure differences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6E29D8" w:rsidRPr="00F8365A">
        <w:rPr>
          <w:rFonts w:ascii="Times New Roman" w:eastAsia="Times New Roman" w:hAnsi="Times New Roman" w:cs="Times New Roman"/>
          <w:color w:val="212529"/>
          <w:sz w:val="22"/>
          <w:szCs w:val="22"/>
          <w:shd w:val="clear" w:color="auto" w:fill="FFFFFF"/>
        </w:rPr>
        <w:t xml:space="preserve">Researchers have to make a series of choices about how to measure discordance, and there is little-to-no consensus on current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Individuals working in higher-intensity jobs 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banana in the US is different than banana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measure.</w:t>
      </w:r>
      <w:r w:rsidR="00A5344D" w:rsidRPr="00F8365A">
        <w:rPr>
          <w:rFonts w:ascii="Times New Roman" w:eastAsia="Times New Roman" w:hAnsi="Times New Roman" w:cs="Times New Roman"/>
          <w:color w:val="212529"/>
          <w:sz w:val="22"/>
          <w:szCs w:val="22"/>
          <w:shd w:val="clear" w:color="auto" w:fill="FFFFFF"/>
        </w:rPr>
        <w:t xml:space="preserve"> We </w:t>
      </w:r>
      <w:r w:rsidR="00747CCA" w:rsidRPr="00F8365A">
        <w:rPr>
          <w:rFonts w:ascii="Times New Roman" w:eastAsia="Times New Roman" w:hAnsi="Times New Roman" w:cs="Times New Roman"/>
          <w:color w:val="212529"/>
          <w:sz w:val="22"/>
          <w:szCs w:val="22"/>
          <w:shd w:val="clear" w:color="auto" w:fill="FFFFFF"/>
        </w:rPr>
        <w:t>intend to</w:t>
      </w:r>
      <w:r w:rsidR="00A5344D" w:rsidRPr="00F8365A">
        <w:rPr>
          <w:rFonts w:ascii="Times New Roman" w:eastAsia="Times New Roman" w:hAnsi="Times New Roman" w:cs="Times New Roman"/>
          <w:color w:val="212529"/>
          <w:sz w:val="22"/>
          <w:szCs w:val="22"/>
          <w:shd w:val="clear" w:color="auto" w:fill="FFFFFF"/>
        </w:rPr>
        <w:t xml:space="preserve"> disentangle how the choice of method and choice of nutritional measure impact findings for a single country: Bangladesh.</w:t>
      </w:r>
    </w:p>
    <w:p w14:paraId="75262FB2" w14:textId="77777777" w:rsidR="008A5CE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p>
    <w:p w14:paraId="4C240E75" w14:textId="6AB36256"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R</w:t>
      </w:r>
      <w:r w:rsidRPr="008A5CE8">
        <w:rPr>
          <w:rFonts w:ascii="Times New Roman" w:eastAsia="Times New Roman" w:hAnsi="Times New Roman" w:cs="Times New Roman"/>
          <w:b/>
          <w:bCs/>
          <w:color w:val="212529"/>
          <w:sz w:val="22"/>
          <w:szCs w:val="22"/>
          <w:shd w:val="clear" w:color="auto" w:fill="FFFFFF"/>
        </w:rPr>
        <w:t>esearch methodology</w:t>
      </w:r>
    </w:p>
    <w:p w14:paraId="7ED066E3" w14:textId="2F839601" w:rsidR="008A5CE8" w:rsidRPr="00F8365A" w:rsidRDefault="00307560"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w:t>
      </w:r>
      <w:r w:rsidR="008A5CE8" w:rsidRPr="00F8365A">
        <w:rPr>
          <w:rFonts w:ascii="Times New Roman" w:eastAsia="Times New Roman" w:hAnsi="Times New Roman" w:cs="Times New Roman"/>
          <w:color w:val="212529"/>
          <w:sz w:val="22"/>
          <w:szCs w:val="22"/>
          <w:shd w:val="clear" w:color="auto" w:fill="FFFFFF"/>
        </w:rPr>
        <w:t>he Bangladesh Integrated Household Survey (BIHS)</w:t>
      </w:r>
      <w:r w:rsidR="007F69C2" w:rsidRPr="00F8365A">
        <w:rPr>
          <w:rFonts w:ascii="Times New Roman" w:eastAsia="Times New Roman" w:hAnsi="Times New Roman" w:cs="Times New Roman"/>
          <w:color w:val="212529"/>
          <w:sz w:val="22"/>
          <w:szCs w:val="22"/>
          <w:shd w:val="clear" w:color="auto" w:fill="FFFFFF"/>
        </w:rPr>
        <w:t>. BIHS</w:t>
      </w:r>
      <w:r w:rsidR="008A5CE8" w:rsidRPr="00F8365A">
        <w:rPr>
          <w:rFonts w:ascii="Times New Roman" w:eastAsia="Times New Roman" w:hAnsi="Times New Roman" w:cs="Times New Roman"/>
          <w:color w:val="212529"/>
          <w:sz w:val="22"/>
          <w:szCs w:val="22"/>
          <w:shd w:val="clear" w:color="auto" w:fill="FFFFFF"/>
        </w:rPr>
        <w:t xml:space="preserve"> is a</w:t>
      </w:r>
      <w:r w:rsidR="007F69C2" w:rsidRPr="00F8365A">
        <w:rPr>
          <w:rFonts w:ascii="Times New Roman" w:eastAsia="Times New Roman" w:hAnsi="Times New Roman" w:cs="Times New Roman"/>
          <w:color w:val="212529"/>
          <w:sz w:val="22"/>
          <w:szCs w:val="22"/>
          <w:shd w:val="clear" w:color="auto" w:fill="FFFFFF"/>
        </w:rPr>
        <w:t xml:space="preserve"> rich,</w:t>
      </w:r>
      <w:r w:rsidR="008A5CE8" w:rsidRPr="00F8365A">
        <w:rPr>
          <w:rFonts w:ascii="Times New Roman" w:eastAsia="Times New Roman" w:hAnsi="Times New Roman" w:cs="Times New Roman"/>
          <w:color w:val="212529"/>
          <w:sz w:val="22"/>
          <w:szCs w:val="22"/>
          <w:shd w:val="clear" w:color="auto" w:fill="FFFFFF"/>
        </w:rPr>
        <w:t xml:space="preserve"> nationally representative survey collected in 2011-12</w:t>
      </w:r>
      <w:ins w:id="0" w:author="Cardell, Lila" w:date="2020-01-12T15:43:00Z">
        <w:r w:rsidR="0090356B">
          <w:rPr>
            <w:rFonts w:ascii="Times New Roman" w:eastAsia="Times New Roman" w:hAnsi="Times New Roman" w:cs="Times New Roman"/>
            <w:color w:val="212529"/>
            <w:sz w:val="22"/>
            <w:szCs w:val="22"/>
            <w:shd w:val="clear" w:color="auto" w:fill="FFFFFF"/>
          </w:rPr>
          <w:t xml:space="preserve"> of over 21,000 in</w:t>
        </w:r>
      </w:ins>
      <w:ins w:id="1" w:author="Cardell, Lila" w:date="2020-01-12T15:56:00Z">
        <w:r w:rsidR="00E118F0">
          <w:rPr>
            <w:rFonts w:ascii="Times New Roman" w:eastAsia="Times New Roman" w:hAnsi="Times New Roman" w:cs="Times New Roman"/>
            <w:color w:val="212529"/>
            <w:sz w:val="22"/>
            <w:szCs w:val="22"/>
            <w:shd w:val="clear" w:color="auto" w:fill="FFFFFF"/>
          </w:rPr>
          <w:t>di</w:t>
        </w:r>
      </w:ins>
      <w:ins w:id="2" w:author="Cardell, Lila" w:date="2020-01-12T15:43:00Z">
        <w:r w:rsidR="0090356B">
          <w:rPr>
            <w:rFonts w:ascii="Times New Roman" w:eastAsia="Times New Roman" w:hAnsi="Times New Roman" w:cs="Times New Roman"/>
            <w:color w:val="212529"/>
            <w:sz w:val="22"/>
            <w:szCs w:val="22"/>
            <w:shd w:val="clear" w:color="auto" w:fill="FFFFFF"/>
          </w:rPr>
          <w:t>viduals across more than 5</w:t>
        </w:r>
      </w:ins>
      <w:ins w:id="3" w:author="Cardell, Lila" w:date="2020-01-12T15:44:00Z">
        <w:r w:rsidR="0090356B">
          <w:rPr>
            <w:rFonts w:ascii="Times New Roman" w:eastAsia="Times New Roman" w:hAnsi="Times New Roman" w:cs="Times New Roman"/>
            <w:color w:val="212529"/>
            <w:sz w:val="22"/>
            <w:szCs w:val="22"/>
            <w:shd w:val="clear" w:color="auto" w:fill="FFFFFF"/>
          </w:rPr>
          <w:t>000</w:t>
        </w:r>
      </w:ins>
      <w:ins w:id="4" w:author="Cardell, Lila" w:date="2020-01-12T15:43:00Z">
        <w:r w:rsidR="0090356B">
          <w:rPr>
            <w:rFonts w:ascii="Times New Roman" w:eastAsia="Times New Roman" w:hAnsi="Times New Roman" w:cs="Times New Roman"/>
            <w:color w:val="212529"/>
            <w:sz w:val="22"/>
            <w:szCs w:val="22"/>
            <w:shd w:val="clear" w:color="auto" w:fill="FFFFFF"/>
          </w:rPr>
          <w:t xml:space="preserve"> households</w:t>
        </w:r>
      </w:ins>
      <w:r w:rsidR="008A5CE8" w:rsidRPr="00F8365A">
        <w:rPr>
          <w:rFonts w:ascii="Times New Roman" w:eastAsia="Times New Roman" w:hAnsi="Times New Roman" w:cs="Times New Roman"/>
          <w:color w:val="212529"/>
          <w:sz w:val="22"/>
          <w:szCs w:val="22"/>
          <w:shd w:val="clear" w:color="auto" w:fill="FFFFFF"/>
        </w:rPr>
        <w:t xml:space="preserve">. </w:t>
      </w:r>
    </w:p>
    <w:p w14:paraId="19AE5464" w14:textId="29BAB0FC" w:rsidR="006B354A" w:rsidRPr="0090356B" w:rsidRDefault="006B354A" w:rsidP="00F8365A">
      <w:pPr>
        <w:spacing w:line="276" w:lineRule="auto"/>
        <w:rPr>
          <w:rFonts w:ascii="Times New Roman" w:eastAsia="Times New Roman" w:hAnsi="Times New Roman" w:cs="Times New Roman"/>
          <w:color w:val="212529"/>
          <w:sz w:val="22"/>
          <w:szCs w:val="22"/>
          <w:shd w:val="clear" w:color="auto" w:fill="FFFFFF"/>
          <w:rPrChange w:id="5" w:author="Cardell, Lila" w:date="2020-01-12T15:44:00Z">
            <w:rPr>
              <w:rFonts w:ascii="Times New Roman" w:eastAsia="Times New Roman" w:hAnsi="Times New Roman" w:cs="Times New Roman"/>
              <w:i/>
              <w:iCs/>
              <w:color w:val="212529"/>
              <w:sz w:val="22"/>
              <w:szCs w:val="22"/>
              <w:shd w:val="clear" w:color="auto" w:fill="FFFFFF"/>
            </w:rPr>
          </w:rPrChange>
        </w:rPr>
      </w:pPr>
      <w:r w:rsidRPr="0090356B">
        <w:rPr>
          <w:rFonts w:ascii="Times New Roman" w:eastAsia="Times New Roman" w:hAnsi="Times New Roman" w:cs="Times New Roman"/>
          <w:color w:val="212529"/>
          <w:sz w:val="22"/>
          <w:szCs w:val="22"/>
          <w:shd w:val="clear" w:color="auto" w:fill="FFFFFF"/>
          <w:rPrChange w:id="6" w:author="Cardell, Lila" w:date="2020-01-12T15:44:00Z">
            <w:rPr>
              <w:rFonts w:ascii="Times New Roman" w:eastAsia="Times New Roman" w:hAnsi="Times New Roman" w:cs="Times New Roman"/>
              <w:i/>
              <w:iCs/>
              <w:color w:val="212529"/>
              <w:sz w:val="22"/>
              <w:szCs w:val="22"/>
              <w:shd w:val="clear" w:color="auto" w:fill="FFFFFF"/>
            </w:rPr>
          </w:rPrChange>
        </w:rPr>
        <w:t>Researchers face multiple decisions points when computing nutritional discordance. Our comparisons across key methodological decisions include:</w:t>
      </w:r>
    </w:p>
    <w:p w14:paraId="4FE8432A" w14:textId="62766A81" w:rsidR="006B354A" w:rsidRPr="0090356B" w:rsidRDefault="006B354A" w:rsidP="00F8365A">
      <w:pPr>
        <w:pStyle w:val="ListParagraph"/>
        <w:numPr>
          <w:ilvl w:val="0"/>
          <w:numId w:val="2"/>
        </w:numPr>
        <w:spacing w:line="276" w:lineRule="auto"/>
        <w:rPr>
          <w:color w:val="212529"/>
          <w:sz w:val="22"/>
          <w:szCs w:val="22"/>
          <w:shd w:val="clear" w:color="auto" w:fill="FFFFFF"/>
          <w:rPrChange w:id="7" w:author="Cardell, Lila" w:date="2020-01-12T15:44:00Z">
            <w:rPr>
              <w:i/>
              <w:iCs/>
              <w:color w:val="212529"/>
              <w:sz w:val="22"/>
              <w:szCs w:val="22"/>
              <w:shd w:val="clear" w:color="auto" w:fill="FFFFFF"/>
            </w:rPr>
          </w:rPrChange>
        </w:rPr>
      </w:pPr>
      <w:r w:rsidRPr="0090356B">
        <w:rPr>
          <w:color w:val="212529"/>
          <w:sz w:val="22"/>
          <w:szCs w:val="22"/>
          <w:shd w:val="clear" w:color="auto" w:fill="FFFFFF"/>
          <w:rPrChange w:id="8" w:author="Cardell, Lila" w:date="2020-01-12T15:44:00Z">
            <w:rPr>
              <w:i/>
              <w:iCs/>
              <w:color w:val="212529"/>
              <w:sz w:val="22"/>
              <w:szCs w:val="22"/>
              <w:shd w:val="clear" w:color="auto" w:fill="FFFFFF"/>
            </w:rPr>
          </w:rPrChange>
        </w:rPr>
        <w:t>Nutritional measure</w:t>
      </w:r>
      <w:r w:rsidR="00582403" w:rsidRPr="0090356B">
        <w:rPr>
          <w:color w:val="212529"/>
          <w:sz w:val="22"/>
          <w:szCs w:val="22"/>
          <w:shd w:val="clear" w:color="auto" w:fill="FFFFFF"/>
          <w:rPrChange w:id="9" w:author="Cardell, Lila" w:date="2020-01-12T15:44:00Z">
            <w:rPr>
              <w:i/>
              <w:iCs/>
              <w:color w:val="212529"/>
              <w:sz w:val="22"/>
              <w:szCs w:val="22"/>
              <w:shd w:val="clear" w:color="auto" w:fill="FFFFFF"/>
            </w:rPr>
          </w:rPrChange>
        </w:rPr>
        <w:t>s</w:t>
      </w:r>
      <w:r w:rsidRPr="0090356B">
        <w:rPr>
          <w:color w:val="212529"/>
          <w:sz w:val="22"/>
          <w:szCs w:val="22"/>
          <w:shd w:val="clear" w:color="auto" w:fill="FFFFFF"/>
          <w:rPrChange w:id="10" w:author="Cardell, Lila" w:date="2020-01-12T15:44:00Z">
            <w:rPr>
              <w:i/>
              <w:iCs/>
              <w:color w:val="212529"/>
              <w:sz w:val="22"/>
              <w:szCs w:val="22"/>
              <w:shd w:val="clear" w:color="auto" w:fill="FFFFFF"/>
            </w:rPr>
          </w:rPrChange>
        </w:rPr>
        <w:t xml:space="preserve">: we will estimate discordance for both </w:t>
      </w:r>
      <w:ins w:id="11" w:author="Cardell, Lila" w:date="2020-01-12T15:44:00Z">
        <w:r w:rsidR="0090356B" w:rsidRPr="0090356B">
          <w:rPr>
            <w:color w:val="212529"/>
            <w:sz w:val="22"/>
            <w:szCs w:val="22"/>
            <w:shd w:val="clear" w:color="auto" w:fill="FFFFFF"/>
            <w:rPrChange w:id="12" w:author="Cardell, Lila" w:date="2020-01-12T15:44:00Z">
              <w:rPr>
                <w:i/>
                <w:iCs/>
                <w:color w:val="212529"/>
                <w:sz w:val="22"/>
                <w:szCs w:val="22"/>
                <w:shd w:val="clear" w:color="auto" w:fill="FFFFFF"/>
              </w:rPr>
            </w:rPrChange>
          </w:rPr>
          <w:t xml:space="preserve">calorie and </w:t>
        </w:r>
      </w:ins>
      <w:r w:rsidRPr="0090356B">
        <w:rPr>
          <w:color w:val="212529"/>
          <w:sz w:val="22"/>
          <w:szCs w:val="22"/>
          <w:shd w:val="clear" w:color="auto" w:fill="FFFFFF"/>
          <w:rPrChange w:id="13" w:author="Cardell, Lila" w:date="2020-01-12T15:44:00Z">
            <w:rPr>
              <w:i/>
              <w:iCs/>
              <w:color w:val="212529"/>
              <w:sz w:val="22"/>
              <w:szCs w:val="22"/>
              <w:shd w:val="clear" w:color="auto" w:fill="FFFFFF"/>
            </w:rPr>
          </w:rPrChange>
        </w:rPr>
        <w:t xml:space="preserve">nutrient intake, using 24 hour </w:t>
      </w:r>
      <w:ins w:id="14" w:author="Cardell, Lila" w:date="2020-01-12T15:45:00Z">
        <w:r w:rsidR="0090356B">
          <w:rPr>
            <w:color w:val="212529"/>
            <w:sz w:val="22"/>
            <w:szCs w:val="22"/>
            <w:shd w:val="clear" w:color="auto" w:fill="FFFFFF"/>
          </w:rPr>
          <w:t xml:space="preserve">individual </w:t>
        </w:r>
      </w:ins>
      <w:r w:rsidRPr="0090356B">
        <w:rPr>
          <w:color w:val="212529"/>
          <w:sz w:val="22"/>
          <w:szCs w:val="22"/>
          <w:shd w:val="clear" w:color="auto" w:fill="FFFFFF"/>
          <w:rPrChange w:id="15" w:author="Cardell, Lila" w:date="2020-01-12T15:44:00Z">
            <w:rPr>
              <w:i/>
              <w:iCs/>
              <w:color w:val="212529"/>
              <w:sz w:val="22"/>
              <w:szCs w:val="22"/>
              <w:shd w:val="clear" w:color="auto" w:fill="FFFFFF"/>
            </w:rPr>
          </w:rPrChange>
        </w:rPr>
        <w:t>dietary recall data</w:t>
      </w:r>
      <w:del w:id="16" w:author="Cardell, Lila" w:date="2020-01-12T15:45:00Z">
        <w:r w:rsidRPr="0090356B" w:rsidDel="0090356B">
          <w:rPr>
            <w:color w:val="212529"/>
            <w:sz w:val="22"/>
            <w:szCs w:val="22"/>
            <w:shd w:val="clear" w:color="auto" w:fill="FFFFFF"/>
            <w:rPrChange w:id="17" w:author="Cardell, Lila" w:date="2020-01-12T15:44:00Z">
              <w:rPr>
                <w:i/>
                <w:iCs/>
                <w:color w:val="212529"/>
                <w:sz w:val="22"/>
                <w:szCs w:val="22"/>
                <w:shd w:val="clear" w:color="auto" w:fill="FFFFFF"/>
              </w:rPr>
            </w:rPrChange>
          </w:rPr>
          <w:delText xml:space="preserve"> per individual</w:delText>
        </w:r>
      </w:del>
      <w:r w:rsidR="007F69C2" w:rsidRPr="0090356B">
        <w:rPr>
          <w:color w:val="212529"/>
          <w:sz w:val="22"/>
          <w:szCs w:val="22"/>
          <w:shd w:val="clear" w:color="auto" w:fill="FFFFFF"/>
          <w:rPrChange w:id="18" w:author="Cardell, Lila" w:date="2020-01-12T15:44:00Z">
            <w:rPr>
              <w:i/>
              <w:iCs/>
              <w:color w:val="212529"/>
              <w:sz w:val="22"/>
              <w:szCs w:val="22"/>
              <w:shd w:val="clear" w:color="auto" w:fill="FFFFFF"/>
            </w:rPr>
          </w:rPrChange>
        </w:rPr>
        <w:t>,</w:t>
      </w:r>
      <w:r w:rsidRPr="0090356B">
        <w:rPr>
          <w:color w:val="212529"/>
          <w:sz w:val="22"/>
          <w:szCs w:val="22"/>
          <w:shd w:val="clear" w:color="auto" w:fill="FFFFFF"/>
          <w:rPrChange w:id="19" w:author="Cardell, Lila" w:date="2020-01-12T15:44:00Z">
            <w:rPr>
              <w:i/>
              <w:iCs/>
              <w:color w:val="212529"/>
              <w:sz w:val="22"/>
              <w:szCs w:val="22"/>
              <w:shd w:val="clear" w:color="auto" w:fill="FFFFFF"/>
            </w:rPr>
          </w:rPrChange>
        </w:rPr>
        <w:t xml:space="preserve"> </w:t>
      </w:r>
      <w:ins w:id="20" w:author="Cardell, Lila" w:date="2020-01-12T15:46:00Z">
        <w:r w:rsidR="0090356B">
          <w:rPr>
            <w:color w:val="212529"/>
            <w:sz w:val="22"/>
            <w:szCs w:val="22"/>
            <w:shd w:val="clear" w:color="auto" w:fill="FFFFFF"/>
          </w:rPr>
          <w:t>h</w:t>
        </w:r>
      </w:ins>
      <w:del w:id="21" w:author="Cardell, Lila" w:date="2020-01-12T15:46:00Z">
        <w:r w:rsidR="00582403" w:rsidRPr="0090356B" w:rsidDel="0090356B">
          <w:rPr>
            <w:color w:val="212529"/>
            <w:sz w:val="22"/>
            <w:szCs w:val="22"/>
            <w:shd w:val="clear" w:color="auto" w:fill="FFFFFF"/>
            <w:rPrChange w:id="22" w:author="Cardell, Lila" w:date="2020-01-12T15:44:00Z">
              <w:rPr>
                <w:i/>
                <w:iCs/>
                <w:color w:val="212529"/>
                <w:sz w:val="22"/>
                <w:szCs w:val="22"/>
                <w:shd w:val="clear" w:color="auto" w:fill="FFFFFF"/>
              </w:rPr>
            </w:rPrChange>
          </w:rPr>
          <w:delText>H</w:delText>
        </w:r>
      </w:del>
      <w:r w:rsidR="00582403" w:rsidRPr="0090356B">
        <w:rPr>
          <w:color w:val="212529"/>
          <w:sz w:val="22"/>
          <w:szCs w:val="22"/>
          <w:shd w:val="clear" w:color="auto" w:fill="FFFFFF"/>
          <w:rPrChange w:id="23" w:author="Cardell, Lila" w:date="2020-01-12T15:44:00Z">
            <w:rPr>
              <w:i/>
              <w:iCs/>
              <w:color w:val="212529"/>
              <w:sz w:val="22"/>
              <w:szCs w:val="22"/>
              <w:shd w:val="clear" w:color="auto" w:fill="FFFFFF"/>
            </w:rPr>
          </w:rPrChange>
        </w:rPr>
        <w:t xml:space="preserve">ousehold </w:t>
      </w:r>
      <w:ins w:id="24" w:author="Cardell, Lila" w:date="2020-01-12T15:46:00Z">
        <w:r w:rsidR="0090356B">
          <w:rPr>
            <w:color w:val="212529"/>
            <w:sz w:val="22"/>
            <w:szCs w:val="22"/>
            <w:shd w:val="clear" w:color="auto" w:fill="FFFFFF"/>
          </w:rPr>
          <w:t>food e</w:t>
        </w:r>
      </w:ins>
      <w:ins w:id="25" w:author="Cardell, Lila" w:date="2020-01-12T15:45:00Z">
        <w:r w:rsidR="0090356B">
          <w:rPr>
            <w:color w:val="212529"/>
            <w:sz w:val="22"/>
            <w:szCs w:val="22"/>
            <w:shd w:val="clear" w:color="auto" w:fill="FFFFFF"/>
          </w:rPr>
          <w:t>xpenditure</w:t>
        </w:r>
      </w:ins>
      <w:ins w:id="26" w:author="Cardell, Lila" w:date="2020-01-12T15:46:00Z">
        <w:r w:rsidR="0090356B">
          <w:rPr>
            <w:color w:val="212529"/>
            <w:sz w:val="22"/>
            <w:szCs w:val="22"/>
            <w:shd w:val="clear" w:color="auto" w:fill="FFFFFF"/>
          </w:rPr>
          <w:t xml:space="preserve"> data,</w:t>
        </w:r>
      </w:ins>
      <w:ins w:id="27" w:author="Cardell, Lila" w:date="2020-01-12T15:45:00Z">
        <w:r w:rsidR="0090356B">
          <w:rPr>
            <w:color w:val="212529"/>
            <w:sz w:val="22"/>
            <w:szCs w:val="22"/>
            <w:shd w:val="clear" w:color="auto" w:fill="FFFFFF"/>
          </w:rPr>
          <w:t xml:space="preserve"> </w:t>
        </w:r>
      </w:ins>
      <w:ins w:id="28" w:author="Cardell, Lila" w:date="2020-01-12T15:46:00Z">
        <w:r w:rsidR="0090356B">
          <w:rPr>
            <w:color w:val="212529"/>
            <w:sz w:val="22"/>
            <w:szCs w:val="22"/>
            <w:shd w:val="clear" w:color="auto" w:fill="FFFFFF"/>
          </w:rPr>
          <w:t xml:space="preserve">Household </w:t>
        </w:r>
      </w:ins>
      <w:r w:rsidR="00582403" w:rsidRPr="0090356B">
        <w:rPr>
          <w:color w:val="212529"/>
          <w:sz w:val="22"/>
          <w:szCs w:val="22"/>
          <w:shd w:val="clear" w:color="auto" w:fill="FFFFFF"/>
          <w:rPrChange w:id="29" w:author="Cardell, Lila" w:date="2020-01-12T15:44:00Z">
            <w:rPr>
              <w:i/>
              <w:iCs/>
              <w:color w:val="212529"/>
              <w:sz w:val="22"/>
              <w:szCs w:val="22"/>
              <w:shd w:val="clear" w:color="auto" w:fill="FFFFFF"/>
            </w:rPr>
          </w:rPrChange>
        </w:rPr>
        <w:t xml:space="preserve">Dietary Diversity </w:t>
      </w:r>
      <w:del w:id="30" w:author="Cardell, Lila" w:date="2020-01-12T15:47:00Z">
        <w:r w:rsidR="00582403" w:rsidRPr="0090356B" w:rsidDel="0090356B">
          <w:rPr>
            <w:color w:val="212529"/>
            <w:sz w:val="22"/>
            <w:szCs w:val="22"/>
            <w:shd w:val="clear" w:color="auto" w:fill="FFFFFF"/>
            <w:rPrChange w:id="31" w:author="Cardell, Lila" w:date="2020-01-12T15:44:00Z">
              <w:rPr>
                <w:i/>
                <w:iCs/>
                <w:color w:val="212529"/>
                <w:sz w:val="22"/>
                <w:szCs w:val="22"/>
                <w:shd w:val="clear" w:color="auto" w:fill="FFFFFF"/>
              </w:rPr>
            </w:rPrChange>
          </w:rPr>
          <w:delText>Index</w:delText>
        </w:r>
      </w:del>
      <w:ins w:id="32" w:author="Cardell, Lila" w:date="2020-01-12T15:47:00Z">
        <w:r w:rsidR="0090356B">
          <w:rPr>
            <w:color w:val="212529"/>
            <w:sz w:val="22"/>
            <w:szCs w:val="22"/>
            <w:shd w:val="clear" w:color="auto" w:fill="FFFFFF"/>
          </w:rPr>
          <w:t>Scores</w:t>
        </w:r>
      </w:ins>
      <w:r w:rsidR="00582403" w:rsidRPr="0090356B">
        <w:rPr>
          <w:color w:val="212529"/>
          <w:sz w:val="22"/>
          <w:szCs w:val="22"/>
          <w:shd w:val="clear" w:color="auto" w:fill="FFFFFF"/>
          <w:rPrChange w:id="33" w:author="Cardell, Lila" w:date="2020-01-12T15:44:00Z">
            <w:rPr>
              <w:i/>
              <w:iCs/>
              <w:color w:val="212529"/>
              <w:sz w:val="22"/>
              <w:szCs w:val="22"/>
              <w:shd w:val="clear" w:color="auto" w:fill="FFFFFF"/>
            </w:rPr>
          </w:rPrChange>
        </w:rPr>
        <w:t xml:space="preserve">, </w:t>
      </w:r>
      <w:r w:rsidRPr="0090356B">
        <w:rPr>
          <w:color w:val="212529"/>
          <w:sz w:val="22"/>
          <w:szCs w:val="22"/>
          <w:shd w:val="clear" w:color="auto" w:fill="FFFFFF"/>
          <w:rPrChange w:id="34" w:author="Cardell, Lila" w:date="2020-01-12T15:44:00Z">
            <w:rPr>
              <w:i/>
              <w:iCs/>
              <w:color w:val="212529"/>
              <w:sz w:val="22"/>
              <w:szCs w:val="22"/>
              <w:shd w:val="clear" w:color="auto" w:fill="FFFFFF"/>
            </w:rPr>
          </w:rPrChange>
        </w:rPr>
        <w:t>and body mass index</w:t>
      </w:r>
      <w:ins w:id="35" w:author="Cardell, Lila" w:date="2020-01-12T15:46:00Z">
        <w:r w:rsidR="0090356B">
          <w:rPr>
            <w:color w:val="212529"/>
            <w:sz w:val="22"/>
            <w:szCs w:val="22"/>
            <w:shd w:val="clear" w:color="auto" w:fill="FFFFFF"/>
          </w:rPr>
          <w:t xml:space="preserve"> using anthropometric measurements</w:t>
        </w:r>
      </w:ins>
      <w:r w:rsidRPr="0090356B">
        <w:rPr>
          <w:color w:val="212529"/>
          <w:sz w:val="22"/>
          <w:szCs w:val="22"/>
          <w:shd w:val="clear" w:color="auto" w:fill="FFFFFF"/>
          <w:rPrChange w:id="36" w:author="Cardell, Lila" w:date="2020-01-12T15:44:00Z">
            <w:rPr>
              <w:i/>
              <w:iCs/>
              <w:color w:val="212529"/>
              <w:sz w:val="22"/>
              <w:szCs w:val="22"/>
              <w:shd w:val="clear" w:color="auto" w:fill="FFFFFF"/>
            </w:rPr>
          </w:rPrChange>
        </w:rPr>
        <w:t>.</w:t>
      </w:r>
    </w:p>
    <w:p w14:paraId="78CDDFE4" w14:textId="64276013" w:rsidR="00582403" w:rsidRPr="0090356B" w:rsidDel="0090356B" w:rsidRDefault="00582403" w:rsidP="00F8365A">
      <w:pPr>
        <w:pStyle w:val="ListParagraph"/>
        <w:numPr>
          <w:ilvl w:val="1"/>
          <w:numId w:val="2"/>
        </w:numPr>
        <w:spacing w:line="276" w:lineRule="auto"/>
        <w:rPr>
          <w:moveFrom w:id="37" w:author="Cardell, Lila" w:date="2020-01-12T15:47:00Z"/>
          <w:color w:val="212529"/>
          <w:sz w:val="22"/>
          <w:szCs w:val="22"/>
          <w:shd w:val="clear" w:color="auto" w:fill="FFFFFF"/>
          <w:rPrChange w:id="38" w:author="Cardell, Lila" w:date="2020-01-12T15:44:00Z">
            <w:rPr>
              <w:moveFrom w:id="39" w:author="Cardell, Lila" w:date="2020-01-12T15:47:00Z"/>
              <w:i/>
              <w:iCs/>
              <w:color w:val="212529"/>
              <w:sz w:val="22"/>
              <w:szCs w:val="22"/>
              <w:shd w:val="clear" w:color="auto" w:fill="FFFFFF"/>
            </w:rPr>
          </w:rPrChange>
        </w:rPr>
      </w:pPr>
      <w:moveFromRangeStart w:id="40" w:author="Cardell, Lila" w:date="2020-01-12T15:47:00Z" w:name="move29736470"/>
      <w:moveFrom w:id="41" w:author="Cardell, Lila" w:date="2020-01-12T15:47:00Z">
        <w:r w:rsidRPr="0090356B" w:rsidDel="0090356B">
          <w:rPr>
            <w:color w:val="212529"/>
            <w:sz w:val="22"/>
            <w:szCs w:val="22"/>
            <w:shd w:val="clear" w:color="auto" w:fill="FFFFFF"/>
            <w:rPrChange w:id="42" w:author="Cardell, Lila" w:date="2020-01-12T15:44:00Z">
              <w:rPr>
                <w:i/>
                <w:iCs/>
                <w:color w:val="212529"/>
                <w:sz w:val="22"/>
                <w:szCs w:val="22"/>
                <w:shd w:val="clear" w:color="auto" w:fill="FFFFFF"/>
              </w:rPr>
            </w:rPrChange>
          </w:rPr>
          <w:t>Activity: We consider the effects of including activity and excluding activity on the size of the discordance for nutrient intake measures.</w:t>
        </w:r>
      </w:moveFrom>
    </w:p>
    <w:moveFromRangeEnd w:id="40"/>
    <w:p w14:paraId="2BC4BFDF" w14:textId="10761325" w:rsidR="003742B3" w:rsidRPr="0090356B" w:rsidRDefault="006B354A" w:rsidP="00F8365A">
      <w:pPr>
        <w:pStyle w:val="ListParagraph"/>
        <w:numPr>
          <w:ilvl w:val="0"/>
          <w:numId w:val="2"/>
        </w:numPr>
        <w:spacing w:line="276" w:lineRule="auto"/>
        <w:rPr>
          <w:color w:val="212529"/>
          <w:sz w:val="22"/>
          <w:szCs w:val="22"/>
          <w:shd w:val="clear" w:color="auto" w:fill="FFFFFF"/>
          <w:rPrChange w:id="43" w:author="Cardell, Lila" w:date="2020-01-12T15:44:00Z">
            <w:rPr>
              <w:i/>
              <w:iCs/>
              <w:color w:val="212529"/>
              <w:sz w:val="22"/>
              <w:szCs w:val="22"/>
              <w:shd w:val="clear" w:color="auto" w:fill="FFFFFF"/>
            </w:rPr>
          </w:rPrChange>
        </w:rPr>
      </w:pPr>
      <w:r w:rsidRPr="0090356B">
        <w:rPr>
          <w:color w:val="212529"/>
          <w:sz w:val="22"/>
          <w:szCs w:val="22"/>
          <w:shd w:val="clear" w:color="auto" w:fill="FFFFFF"/>
          <w:rPrChange w:id="44" w:author="Cardell, Lila" w:date="2020-01-12T15:44:00Z">
            <w:rPr>
              <w:i/>
              <w:iCs/>
              <w:color w:val="212529"/>
              <w:sz w:val="22"/>
              <w:szCs w:val="22"/>
              <w:shd w:val="clear" w:color="auto" w:fill="FFFFFF"/>
            </w:rPr>
          </w:rPrChange>
        </w:rPr>
        <w:t>Approach</w:t>
      </w:r>
      <w:ins w:id="45" w:author="Cardell, Lila" w:date="2020-01-12T15:50:00Z">
        <w:r w:rsidR="0090356B">
          <w:rPr>
            <w:color w:val="212529"/>
            <w:sz w:val="22"/>
            <w:szCs w:val="22"/>
            <w:shd w:val="clear" w:color="auto" w:fill="FFFFFF"/>
          </w:rPr>
          <w:t>es</w:t>
        </w:r>
      </w:ins>
      <w:r w:rsidRPr="0090356B">
        <w:rPr>
          <w:color w:val="212529"/>
          <w:sz w:val="22"/>
          <w:szCs w:val="22"/>
          <w:shd w:val="clear" w:color="auto" w:fill="FFFFFF"/>
          <w:rPrChange w:id="46" w:author="Cardell, Lila" w:date="2020-01-12T15:44:00Z">
            <w:rPr>
              <w:i/>
              <w:iCs/>
              <w:color w:val="212529"/>
              <w:sz w:val="22"/>
              <w:szCs w:val="22"/>
              <w:shd w:val="clear" w:color="auto" w:fill="FFFFFF"/>
            </w:rPr>
          </w:rPrChange>
        </w:rPr>
        <w:t xml:space="preserve"> to computing nutrient intake: </w:t>
      </w:r>
      <w:ins w:id="47" w:author="Cardell, Lila" w:date="2020-01-12T15:50:00Z">
        <w:r w:rsidR="0090356B">
          <w:rPr>
            <w:color w:val="212529"/>
            <w:sz w:val="22"/>
            <w:szCs w:val="22"/>
            <w:shd w:val="clear" w:color="auto" w:fill="FFFFFF"/>
          </w:rPr>
          <w:t xml:space="preserve">we will consider assumptions used to </w:t>
        </w:r>
      </w:ins>
      <w:ins w:id="48" w:author="Cardell, Lila" w:date="2020-01-12T15:53:00Z">
        <w:r w:rsidR="00E118F0">
          <w:rPr>
            <w:color w:val="212529"/>
            <w:sz w:val="22"/>
            <w:szCs w:val="22"/>
            <w:shd w:val="clear" w:color="auto" w:fill="FFFFFF"/>
          </w:rPr>
          <w:t xml:space="preserve">compute individual measures and to </w:t>
        </w:r>
      </w:ins>
      <w:ins w:id="49" w:author="Cardell, Lila" w:date="2020-01-12T15:50:00Z">
        <w:r w:rsidR="0090356B">
          <w:rPr>
            <w:color w:val="212529"/>
            <w:sz w:val="22"/>
            <w:szCs w:val="22"/>
            <w:shd w:val="clear" w:color="auto" w:fill="FFFFFF"/>
          </w:rPr>
          <w:t>conver</w:t>
        </w:r>
      </w:ins>
      <w:ins w:id="50" w:author="Cardell, Lila" w:date="2020-01-12T15:51:00Z">
        <w:r w:rsidR="0090356B">
          <w:rPr>
            <w:color w:val="212529"/>
            <w:sz w:val="22"/>
            <w:szCs w:val="22"/>
            <w:shd w:val="clear" w:color="auto" w:fill="FFFFFF"/>
          </w:rPr>
          <w:t xml:space="preserve">t household level measures to individual </w:t>
        </w:r>
      </w:ins>
      <w:ins w:id="51" w:author="Cardell, Lila" w:date="2020-01-12T15:53:00Z">
        <w:r w:rsidR="00E118F0">
          <w:rPr>
            <w:color w:val="212529"/>
            <w:sz w:val="22"/>
            <w:szCs w:val="22"/>
            <w:shd w:val="clear" w:color="auto" w:fill="FFFFFF"/>
          </w:rPr>
          <w:t>measures</w:t>
        </w:r>
      </w:ins>
    </w:p>
    <w:p w14:paraId="1C657D00" w14:textId="03EEA439" w:rsidR="006B354A" w:rsidRPr="0090356B" w:rsidRDefault="0090356B" w:rsidP="00F8365A">
      <w:pPr>
        <w:pStyle w:val="ListParagraph"/>
        <w:numPr>
          <w:ilvl w:val="1"/>
          <w:numId w:val="2"/>
        </w:numPr>
        <w:spacing w:line="276" w:lineRule="auto"/>
        <w:rPr>
          <w:ins w:id="52" w:author="Cardell, Lila" w:date="2020-01-12T15:47:00Z"/>
          <w:color w:val="212529"/>
          <w:sz w:val="22"/>
          <w:szCs w:val="22"/>
          <w:shd w:val="clear" w:color="auto" w:fill="FFFFFF"/>
          <w:rPrChange w:id="53" w:author="Cardell, Lila" w:date="2020-01-12T15:52:00Z">
            <w:rPr>
              <w:ins w:id="54" w:author="Cardell, Lila" w:date="2020-01-12T15:47:00Z"/>
              <w:color w:val="212529"/>
              <w:sz w:val="22"/>
              <w:szCs w:val="22"/>
              <w:shd w:val="clear" w:color="auto" w:fill="FFFFFF"/>
            </w:rPr>
          </w:rPrChange>
        </w:rPr>
      </w:pPr>
      <w:ins w:id="55" w:author="Cardell, Lila" w:date="2020-01-12T15:50:00Z">
        <w:r w:rsidRPr="0090356B">
          <w:rPr>
            <w:color w:val="212529"/>
            <w:sz w:val="22"/>
            <w:szCs w:val="22"/>
            <w:shd w:val="clear" w:color="auto" w:fill="FFFFFF"/>
            <w:rPrChange w:id="56" w:author="Cardell, Lila" w:date="2020-01-12T15:52:00Z">
              <w:rPr>
                <w:color w:val="212529"/>
                <w:sz w:val="22"/>
                <w:szCs w:val="22"/>
                <w:highlight w:val="yellow"/>
                <w:shd w:val="clear" w:color="auto" w:fill="FFFFFF"/>
              </w:rPr>
            </w:rPrChange>
          </w:rPr>
          <w:lastRenderedPageBreak/>
          <w:t>Per capit</w:t>
        </w:r>
      </w:ins>
      <w:ins w:id="57" w:author="Cardell, Lila" w:date="2020-01-12T15:51:00Z">
        <w:r w:rsidRPr="0090356B">
          <w:rPr>
            <w:color w:val="212529"/>
            <w:sz w:val="22"/>
            <w:szCs w:val="22"/>
            <w:shd w:val="clear" w:color="auto" w:fill="FFFFFF"/>
            <w:rPrChange w:id="58" w:author="Cardell, Lila" w:date="2020-01-12T15:52:00Z">
              <w:rPr>
                <w:color w:val="212529"/>
                <w:sz w:val="22"/>
                <w:szCs w:val="22"/>
                <w:highlight w:val="yellow"/>
                <w:shd w:val="clear" w:color="auto" w:fill="FFFFFF"/>
              </w:rPr>
            </w:rPrChange>
          </w:rPr>
          <w:t>a</w:t>
        </w:r>
      </w:ins>
      <w:ins w:id="59" w:author="Cardell, Lila" w:date="2020-01-12T15:57:00Z">
        <w:r w:rsidR="00E118F0">
          <w:rPr>
            <w:color w:val="212529"/>
            <w:sz w:val="22"/>
            <w:szCs w:val="22"/>
            <w:shd w:val="clear" w:color="auto" w:fill="FFFFFF"/>
          </w:rPr>
          <w:t xml:space="preserve"> (PC), Adult Equivalent (AE), and </w:t>
        </w:r>
      </w:ins>
      <w:ins w:id="60" w:author="Cardell, Lila" w:date="2020-01-12T15:51:00Z">
        <w:r w:rsidRPr="0090356B">
          <w:rPr>
            <w:color w:val="212529"/>
            <w:sz w:val="22"/>
            <w:szCs w:val="22"/>
            <w:shd w:val="clear" w:color="auto" w:fill="FFFFFF"/>
            <w:rPrChange w:id="61" w:author="Cardell, Lila" w:date="2020-01-12T15:52:00Z">
              <w:rPr>
                <w:color w:val="212529"/>
                <w:sz w:val="22"/>
                <w:szCs w:val="22"/>
                <w:highlight w:val="yellow"/>
                <w:shd w:val="clear" w:color="auto" w:fill="FFFFFF"/>
              </w:rPr>
            </w:rPrChange>
          </w:rPr>
          <w:t>Adult Male Equivalent (AME)</w:t>
        </w:r>
      </w:ins>
      <w:ins w:id="62" w:author="Cardell, Lila" w:date="2020-01-12T15:58:00Z">
        <w:r w:rsidR="00E118F0">
          <w:rPr>
            <w:color w:val="212529"/>
            <w:sz w:val="22"/>
            <w:szCs w:val="22"/>
            <w:shd w:val="clear" w:color="auto" w:fill="FFFFFF"/>
          </w:rPr>
          <w:t xml:space="preserve">: We </w:t>
        </w:r>
      </w:ins>
      <w:ins w:id="63" w:author="Cardell, Lila" w:date="2020-01-12T16:00:00Z">
        <w:r w:rsidR="00E118F0">
          <w:rPr>
            <w:color w:val="212529"/>
            <w:sz w:val="22"/>
            <w:szCs w:val="22"/>
            <w:shd w:val="clear" w:color="auto" w:fill="FFFFFF"/>
          </w:rPr>
          <w:t xml:space="preserve">look at </w:t>
        </w:r>
      </w:ins>
      <w:ins w:id="64" w:author="Cardell, Lila" w:date="2020-01-12T15:58:00Z">
        <w:r w:rsidR="00E118F0">
          <w:rPr>
            <w:color w:val="212529"/>
            <w:sz w:val="22"/>
            <w:szCs w:val="22"/>
            <w:shd w:val="clear" w:color="auto" w:fill="FFFFFF"/>
          </w:rPr>
          <w:t>the method of distributing calories or nutrients from household level to individuals.</w:t>
        </w:r>
      </w:ins>
      <w:ins w:id="65" w:author="Cardell, Lila" w:date="2020-01-12T15:57:00Z">
        <w:r w:rsidR="00E118F0">
          <w:rPr>
            <w:color w:val="212529"/>
            <w:sz w:val="22"/>
            <w:szCs w:val="22"/>
            <w:shd w:val="clear" w:color="auto" w:fill="FFFFFF"/>
          </w:rPr>
          <w:t xml:space="preserve"> </w:t>
        </w:r>
      </w:ins>
      <w:del w:id="66" w:author="Cardell, Lila" w:date="2020-01-12T15:51:00Z">
        <w:r w:rsidR="006B354A" w:rsidRPr="0090356B" w:rsidDel="0090356B">
          <w:rPr>
            <w:color w:val="212529"/>
            <w:sz w:val="22"/>
            <w:szCs w:val="22"/>
            <w:shd w:val="clear" w:color="auto" w:fill="FFFFFF"/>
            <w:rPrChange w:id="67" w:author="Cardell, Lila" w:date="2020-01-12T15:52:00Z">
              <w:rPr>
                <w:i/>
                <w:iCs/>
                <w:color w:val="212529"/>
                <w:sz w:val="22"/>
                <w:szCs w:val="22"/>
                <w:highlight w:val="yellow"/>
                <w:shd w:val="clear" w:color="auto" w:fill="FFFFFF"/>
              </w:rPr>
            </w:rPrChange>
          </w:rPr>
          <w:delText>AME and EAR</w:delText>
        </w:r>
        <w:r w:rsidR="006B354A" w:rsidRPr="0090356B" w:rsidDel="0090356B">
          <w:rPr>
            <w:color w:val="212529"/>
            <w:sz w:val="22"/>
            <w:szCs w:val="22"/>
            <w:shd w:val="clear" w:color="auto" w:fill="FFFFFF"/>
            <w:rPrChange w:id="68" w:author="Cardell, Lila" w:date="2020-01-12T15:52:00Z">
              <w:rPr>
                <w:i/>
                <w:iCs/>
                <w:color w:val="212529"/>
                <w:sz w:val="22"/>
                <w:szCs w:val="22"/>
                <w:shd w:val="clear" w:color="auto" w:fill="FFFFFF"/>
              </w:rPr>
            </w:rPrChange>
          </w:rPr>
          <w:delText xml:space="preserve"> methods</w:delText>
        </w:r>
      </w:del>
    </w:p>
    <w:p w14:paraId="739C4D78" w14:textId="7D9012F3" w:rsidR="0090356B" w:rsidRPr="00DB632A" w:rsidDel="00DB632A" w:rsidRDefault="0090356B" w:rsidP="00DB632A">
      <w:pPr>
        <w:rPr>
          <w:del w:id="69" w:author="Cardell, Lila" w:date="2020-01-12T15:47:00Z"/>
          <w:color w:val="212529"/>
          <w:sz w:val="22"/>
          <w:szCs w:val="22"/>
          <w:shd w:val="clear" w:color="auto" w:fill="FFFFFF"/>
          <w:rPrChange w:id="70" w:author="Cardell, Lila" w:date="2020-01-12T16:11:00Z">
            <w:rPr>
              <w:del w:id="71" w:author="Cardell, Lila" w:date="2020-01-12T15:47:00Z"/>
              <w:shd w:val="clear" w:color="auto" w:fill="FFFFFF"/>
            </w:rPr>
          </w:rPrChange>
        </w:rPr>
        <w:pPrChange w:id="72" w:author="Cardell, Lila" w:date="2020-01-12T16:11:00Z">
          <w:pPr>
            <w:pStyle w:val="ListParagraph"/>
            <w:numPr>
              <w:ilvl w:val="1"/>
              <w:numId w:val="2"/>
            </w:numPr>
            <w:spacing w:line="276" w:lineRule="auto"/>
            <w:ind w:left="1440" w:hanging="360"/>
          </w:pPr>
        </w:pPrChange>
      </w:pPr>
      <w:moveToRangeStart w:id="73" w:author="Cardell, Lila" w:date="2020-01-12T15:47:00Z" w:name="move29736470"/>
      <w:moveTo w:id="74" w:author="Cardell, Lila" w:date="2020-01-12T15:47:00Z">
        <w:del w:id="75" w:author="Cardell, Lila" w:date="2020-01-12T16:11:00Z">
          <w:r w:rsidRPr="00DB632A" w:rsidDel="00DB632A">
            <w:rPr>
              <w:color w:val="212529"/>
              <w:sz w:val="22"/>
              <w:szCs w:val="22"/>
              <w:shd w:val="clear" w:color="auto" w:fill="FFFFFF"/>
              <w:rPrChange w:id="76" w:author="Cardell, Lila" w:date="2020-01-12T16:11:00Z">
                <w:rPr>
                  <w:shd w:val="clear" w:color="auto" w:fill="FFFFFF"/>
                </w:rPr>
              </w:rPrChange>
            </w:rPr>
            <w:delText>Activity: We consider the effects of including activity and excluding activity on the size of the discordance for nutrient intake measures.</w:delText>
          </w:r>
        </w:del>
      </w:moveTo>
    </w:p>
    <w:moveToRangeEnd w:id="73"/>
    <w:p w14:paraId="1C6BEE29" w14:textId="6BDA2A05" w:rsidR="0090356B" w:rsidRPr="0090356B" w:rsidDel="00DB632A" w:rsidRDefault="0090356B" w:rsidP="0090356B">
      <w:pPr>
        <w:pStyle w:val="ListParagraph"/>
        <w:numPr>
          <w:ilvl w:val="1"/>
          <w:numId w:val="2"/>
        </w:numPr>
        <w:spacing w:line="276" w:lineRule="auto"/>
        <w:rPr>
          <w:del w:id="77" w:author="Cardell, Lila" w:date="2020-01-12T16:08:00Z"/>
          <w:color w:val="212529"/>
          <w:sz w:val="22"/>
          <w:szCs w:val="22"/>
          <w:shd w:val="clear" w:color="auto" w:fill="FFFFFF"/>
          <w:rPrChange w:id="78" w:author="Cardell, Lila" w:date="2020-01-12T15:47:00Z">
            <w:rPr>
              <w:del w:id="79" w:author="Cardell, Lila" w:date="2020-01-12T16:08:00Z"/>
              <w:i/>
              <w:iCs/>
              <w:color w:val="212529"/>
              <w:sz w:val="22"/>
              <w:szCs w:val="22"/>
              <w:shd w:val="clear" w:color="auto" w:fill="FFFFFF"/>
            </w:rPr>
          </w:rPrChange>
        </w:rPr>
        <w:pPrChange w:id="80" w:author="Cardell, Lila" w:date="2020-01-12T15:47:00Z">
          <w:pPr>
            <w:pStyle w:val="ListParagraph"/>
            <w:numPr>
              <w:ilvl w:val="1"/>
              <w:numId w:val="2"/>
            </w:numPr>
            <w:spacing w:line="276" w:lineRule="auto"/>
            <w:ind w:left="1440" w:hanging="360"/>
          </w:pPr>
        </w:pPrChange>
      </w:pPr>
    </w:p>
    <w:p w14:paraId="7C791B33" w14:textId="72D9D0C0" w:rsidR="006B354A" w:rsidRDefault="006B354A" w:rsidP="00F8365A">
      <w:pPr>
        <w:pStyle w:val="ListParagraph"/>
        <w:numPr>
          <w:ilvl w:val="1"/>
          <w:numId w:val="2"/>
        </w:numPr>
        <w:spacing w:line="276" w:lineRule="auto"/>
        <w:rPr>
          <w:ins w:id="81" w:author="Cardell, Lila" w:date="2020-01-12T15:54:00Z"/>
          <w:color w:val="212529"/>
          <w:sz w:val="22"/>
          <w:szCs w:val="22"/>
          <w:shd w:val="clear" w:color="auto" w:fill="FFFFFF"/>
        </w:rPr>
      </w:pPr>
      <w:r w:rsidRPr="0090356B">
        <w:rPr>
          <w:color w:val="212529"/>
          <w:sz w:val="22"/>
          <w:szCs w:val="22"/>
          <w:shd w:val="clear" w:color="auto" w:fill="FFFFFF"/>
          <w:rPrChange w:id="82" w:author="Cardell, Lila" w:date="2020-01-12T15:44:00Z">
            <w:rPr>
              <w:i/>
              <w:iCs/>
              <w:color w:val="212529"/>
              <w:sz w:val="22"/>
              <w:szCs w:val="22"/>
              <w:shd w:val="clear" w:color="auto" w:fill="FFFFFF"/>
            </w:rPr>
          </w:rPrChange>
        </w:rPr>
        <w:t>Food composition table</w:t>
      </w:r>
      <w:ins w:id="83" w:author="Cardell, Lila" w:date="2020-01-12T16:11:00Z">
        <w:r w:rsidR="00DB632A">
          <w:rPr>
            <w:color w:val="212529"/>
            <w:sz w:val="22"/>
            <w:szCs w:val="22"/>
            <w:shd w:val="clear" w:color="auto" w:fill="FFFFFF"/>
          </w:rPr>
          <w:t>s</w:t>
        </w:r>
      </w:ins>
      <w:r w:rsidRPr="0090356B">
        <w:rPr>
          <w:color w:val="212529"/>
          <w:sz w:val="22"/>
          <w:szCs w:val="22"/>
          <w:shd w:val="clear" w:color="auto" w:fill="FFFFFF"/>
          <w:rPrChange w:id="84" w:author="Cardell, Lila" w:date="2020-01-12T15:44:00Z">
            <w:rPr>
              <w:i/>
              <w:iCs/>
              <w:color w:val="212529"/>
              <w:sz w:val="22"/>
              <w:szCs w:val="22"/>
              <w:shd w:val="clear" w:color="auto" w:fill="FFFFFF"/>
            </w:rPr>
          </w:rPrChange>
        </w:rPr>
        <w:t xml:space="preserve">: We </w:t>
      </w:r>
      <w:del w:id="85" w:author="Cardell, Lila" w:date="2020-01-12T15:59:00Z">
        <w:r w:rsidRPr="0090356B" w:rsidDel="00E118F0">
          <w:rPr>
            <w:color w:val="212529"/>
            <w:sz w:val="22"/>
            <w:szCs w:val="22"/>
            <w:shd w:val="clear" w:color="auto" w:fill="FFFFFF"/>
            <w:rPrChange w:id="86" w:author="Cardell, Lila" w:date="2020-01-12T15:44:00Z">
              <w:rPr>
                <w:i/>
                <w:iCs/>
                <w:color w:val="212529"/>
                <w:sz w:val="22"/>
                <w:szCs w:val="22"/>
                <w:shd w:val="clear" w:color="auto" w:fill="FFFFFF"/>
              </w:rPr>
            </w:rPrChange>
          </w:rPr>
          <w:delText xml:space="preserve">have computed </w:delText>
        </w:r>
      </w:del>
      <w:ins w:id="87" w:author="Cardell, Lila" w:date="2020-01-12T16:00:00Z">
        <w:r w:rsidR="00E118F0">
          <w:rPr>
            <w:color w:val="212529"/>
            <w:sz w:val="22"/>
            <w:szCs w:val="22"/>
            <w:shd w:val="clear" w:color="auto" w:fill="FFFFFF"/>
          </w:rPr>
          <w:t>examine</w:t>
        </w:r>
      </w:ins>
      <w:ins w:id="88" w:author="Cardell, Lila" w:date="2020-01-12T15:59:00Z">
        <w:r w:rsidR="00E118F0">
          <w:rPr>
            <w:color w:val="212529"/>
            <w:sz w:val="22"/>
            <w:szCs w:val="22"/>
            <w:shd w:val="clear" w:color="auto" w:fill="FFFFFF"/>
          </w:rPr>
          <w:t xml:space="preserve"> whether</w:t>
        </w:r>
        <w:r w:rsidR="00E118F0" w:rsidRPr="0090356B">
          <w:rPr>
            <w:color w:val="212529"/>
            <w:sz w:val="22"/>
            <w:szCs w:val="22"/>
            <w:shd w:val="clear" w:color="auto" w:fill="FFFFFF"/>
            <w:rPrChange w:id="89" w:author="Cardell, Lila" w:date="2020-01-12T15:44:00Z">
              <w:rPr>
                <w:i/>
                <w:iCs/>
                <w:color w:val="212529"/>
                <w:sz w:val="22"/>
                <w:szCs w:val="22"/>
                <w:shd w:val="clear" w:color="auto" w:fill="FFFFFF"/>
              </w:rPr>
            </w:rPrChange>
          </w:rPr>
          <w:t xml:space="preserve"> </w:t>
        </w:r>
        <w:r w:rsidR="00E118F0">
          <w:rPr>
            <w:color w:val="212529"/>
            <w:sz w:val="22"/>
            <w:szCs w:val="22"/>
            <w:shd w:val="clear" w:color="auto" w:fill="FFFFFF"/>
          </w:rPr>
          <w:t>calorie and</w:t>
        </w:r>
      </w:ins>
      <w:del w:id="90" w:author="Cardell, Lila" w:date="2020-01-12T15:59:00Z">
        <w:r w:rsidRPr="0090356B" w:rsidDel="00E118F0">
          <w:rPr>
            <w:color w:val="212529"/>
            <w:sz w:val="22"/>
            <w:szCs w:val="22"/>
            <w:shd w:val="clear" w:color="auto" w:fill="FFFFFF"/>
            <w:rPrChange w:id="91" w:author="Cardell, Lila" w:date="2020-01-12T15:44:00Z">
              <w:rPr>
                <w:i/>
                <w:iCs/>
                <w:color w:val="212529"/>
                <w:sz w:val="22"/>
                <w:szCs w:val="22"/>
                <w:shd w:val="clear" w:color="auto" w:fill="FFFFFF"/>
              </w:rPr>
            </w:rPrChange>
          </w:rPr>
          <w:delText>the</w:delText>
        </w:r>
      </w:del>
      <w:r w:rsidRPr="0090356B">
        <w:rPr>
          <w:color w:val="212529"/>
          <w:sz w:val="22"/>
          <w:szCs w:val="22"/>
          <w:shd w:val="clear" w:color="auto" w:fill="FFFFFF"/>
          <w:rPrChange w:id="92" w:author="Cardell, Lila" w:date="2020-01-12T15:44:00Z">
            <w:rPr>
              <w:i/>
              <w:iCs/>
              <w:color w:val="212529"/>
              <w:sz w:val="22"/>
              <w:szCs w:val="22"/>
              <w:shd w:val="clear" w:color="auto" w:fill="FFFFFF"/>
            </w:rPr>
          </w:rPrChange>
        </w:rPr>
        <w:t xml:space="preserve"> nutrient intake</w:t>
      </w:r>
      <w:ins w:id="93" w:author="Cardell, Lila" w:date="2020-01-12T15:59:00Z">
        <w:r w:rsidR="00E118F0">
          <w:rPr>
            <w:color w:val="212529"/>
            <w:sz w:val="22"/>
            <w:szCs w:val="22"/>
            <w:shd w:val="clear" w:color="auto" w:fill="FFFFFF"/>
          </w:rPr>
          <w:t xml:space="preserve"> depends on the choice of reference table</w:t>
        </w:r>
      </w:ins>
      <w:ins w:id="94" w:author="Cardell, Lila" w:date="2020-01-12T16:09:00Z">
        <w:r w:rsidR="00DB632A">
          <w:rPr>
            <w:color w:val="212529"/>
            <w:sz w:val="22"/>
            <w:szCs w:val="22"/>
            <w:shd w:val="clear" w:color="auto" w:fill="FFFFFF"/>
          </w:rPr>
          <w:t xml:space="preserve"> to calculate calories a</w:t>
        </w:r>
      </w:ins>
      <w:ins w:id="95" w:author="Cardell, Lila" w:date="2020-01-12T16:10:00Z">
        <w:r w:rsidR="00DB632A">
          <w:rPr>
            <w:color w:val="212529"/>
            <w:sz w:val="22"/>
            <w:szCs w:val="22"/>
            <w:shd w:val="clear" w:color="auto" w:fill="FFFFFF"/>
          </w:rPr>
          <w:t>nd nutrients from food diaries</w:t>
        </w:r>
      </w:ins>
      <w:ins w:id="96" w:author="Cardell, Lila" w:date="2020-01-12T15:59:00Z">
        <w:r w:rsidR="00E118F0">
          <w:rPr>
            <w:color w:val="212529"/>
            <w:sz w:val="22"/>
            <w:szCs w:val="22"/>
            <w:shd w:val="clear" w:color="auto" w:fill="FFFFFF"/>
          </w:rPr>
          <w:t>,</w:t>
        </w:r>
      </w:ins>
      <w:r w:rsidRPr="0090356B">
        <w:rPr>
          <w:color w:val="212529"/>
          <w:sz w:val="22"/>
          <w:szCs w:val="22"/>
          <w:shd w:val="clear" w:color="auto" w:fill="FFFFFF"/>
          <w:rPrChange w:id="97" w:author="Cardell, Lila" w:date="2020-01-12T15:44:00Z">
            <w:rPr>
              <w:i/>
              <w:iCs/>
              <w:color w:val="212529"/>
              <w:sz w:val="22"/>
              <w:szCs w:val="22"/>
              <w:shd w:val="clear" w:color="auto" w:fill="FFFFFF"/>
            </w:rPr>
          </w:rPrChange>
        </w:rPr>
        <w:t xml:space="preserve"> using both the Indian and USDA reference tables. </w:t>
      </w:r>
    </w:p>
    <w:p w14:paraId="189A70A1" w14:textId="77777777" w:rsidR="00DB632A" w:rsidRDefault="00E118F0" w:rsidP="00E118F0">
      <w:pPr>
        <w:pStyle w:val="ListParagraph"/>
        <w:numPr>
          <w:ilvl w:val="0"/>
          <w:numId w:val="2"/>
        </w:numPr>
        <w:spacing w:line="276" w:lineRule="auto"/>
        <w:rPr>
          <w:ins w:id="98" w:author="Cardell, Lila" w:date="2020-01-12T16:06:00Z"/>
          <w:color w:val="212529"/>
          <w:sz w:val="22"/>
          <w:szCs w:val="22"/>
          <w:shd w:val="clear" w:color="auto" w:fill="FFFFFF"/>
        </w:rPr>
      </w:pPr>
      <w:ins w:id="99" w:author="Cardell, Lila" w:date="2020-01-12T15:54:00Z">
        <w:r>
          <w:rPr>
            <w:color w:val="212529"/>
            <w:sz w:val="22"/>
            <w:szCs w:val="22"/>
            <w:shd w:val="clear" w:color="auto" w:fill="FFFFFF"/>
          </w:rPr>
          <w:t>Calorie and Nutrient Benchmarks:</w:t>
        </w:r>
      </w:ins>
      <w:ins w:id="100" w:author="Cardell, Lila" w:date="2020-01-12T16:01:00Z">
        <w:r>
          <w:rPr>
            <w:color w:val="212529"/>
            <w:sz w:val="22"/>
            <w:szCs w:val="22"/>
            <w:shd w:val="clear" w:color="auto" w:fill="FFFFFF"/>
          </w:rPr>
          <w:t xml:space="preserve"> </w:t>
        </w:r>
      </w:ins>
    </w:p>
    <w:p w14:paraId="6D7B2620" w14:textId="749DCD9C" w:rsidR="00E118F0" w:rsidRDefault="00DB632A" w:rsidP="00DB632A">
      <w:pPr>
        <w:pStyle w:val="ListParagraph"/>
        <w:numPr>
          <w:ilvl w:val="1"/>
          <w:numId w:val="2"/>
        </w:numPr>
        <w:spacing w:line="276" w:lineRule="auto"/>
        <w:rPr>
          <w:ins w:id="101" w:author="Cardell, Lila" w:date="2020-01-12T16:07:00Z"/>
          <w:color w:val="212529"/>
          <w:sz w:val="22"/>
          <w:szCs w:val="22"/>
          <w:shd w:val="clear" w:color="auto" w:fill="FFFFFF"/>
        </w:rPr>
      </w:pPr>
      <w:ins w:id="102" w:author="Cardell, Lila" w:date="2020-01-12T16:06:00Z">
        <w:r>
          <w:rPr>
            <w:color w:val="212529"/>
            <w:sz w:val="22"/>
            <w:szCs w:val="22"/>
            <w:shd w:val="clear" w:color="auto" w:fill="FFFFFF"/>
          </w:rPr>
          <w:t>Methodology: W</w:t>
        </w:r>
      </w:ins>
      <w:ins w:id="103" w:author="Cardell, Lila" w:date="2020-01-12T16:07:00Z">
        <w:r>
          <w:rPr>
            <w:color w:val="212529"/>
            <w:sz w:val="22"/>
            <w:szCs w:val="22"/>
            <w:shd w:val="clear" w:color="auto" w:fill="FFFFFF"/>
          </w:rPr>
          <w:t xml:space="preserve">e look at the source and methodology for benchmarks such as </w:t>
        </w:r>
      </w:ins>
      <w:ins w:id="104" w:author="Cardell, Lila" w:date="2020-01-12T15:56:00Z">
        <w:r w:rsidR="00E118F0" w:rsidRPr="00DF0E7A">
          <w:rPr>
            <w:color w:val="212529"/>
            <w:sz w:val="22"/>
            <w:szCs w:val="22"/>
            <w:shd w:val="clear" w:color="auto" w:fill="FFFFFF"/>
          </w:rPr>
          <w:t>Estimated Average Requirement (EAR), Recommended Daily Allowance (RDA)</w:t>
        </w:r>
      </w:ins>
      <w:ins w:id="105" w:author="Cardell, Lila" w:date="2020-01-12T16:02:00Z">
        <w:r w:rsidR="00E118F0">
          <w:rPr>
            <w:color w:val="212529"/>
            <w:sz w:val="22"/>
            <w:szCs w:val="22"/>
            <w:shd w:val="clear" w:color="auto" w:fill="FFFFFF"/>
          </w:rPr>
          <w:t>,</w:t>
        </w:r>
      </w:ins>
      <w:ins w:id="106" w:author="Cardell, Lila" w:date="2020-01-12T16:03:00Z">
        <w:r w:rsidR="00E118F0">
          <w:rPr>
            <w:color w:val="212529"/>
            <w:sz w:val="22"/>
            <w:szCs w:val="22"/>
            <w:shd w:val="clear" w:color="auto" w:fill="FFFFFF"/>
          </w:rPr>
          <w:t xml:space="preserve"> and BMI tables.</w:t>
        </w:r>
      </w:ins>
    </w:p>
    <w:p w14:paraId="051AF3A4" w14:textId="4D7F6E69" w:rsidR="00DB632A" w:rsidRDefault="00DB632A" w:rsidP="00DB632A">
      <w:pPr>
        <w:pStyle w:val="ListParagraph"/>
        <w:numPr>
          <w:ilvl w:val="1"/>
          <w:numId w:val="2"/>
        </w:numPr>
        <w:spacing w:line="276" w:lineRule="auto"/>
        <w:rPr>
          <w:ins w:id="107" w:author="Cardell, Lila" w:date="2020-01-12T16:11:00Z"/>
          <w:color w:val="212529"/>
          <w:sz w:val="22"/>
          <w:szCs w:val="22"/>
          <w:shd w:val="clear" w:color="auto" w:fill="FFFFFF"/>
        </w:rPr>
      </w:pPr>
      <w:ins w:id="108" w:author="Cardell, Lila" w:date="2020-01-12T16:07:00Z">
        <w:r>
          <w:rPr>
            <w:color w:val="212529"/>
            <w:sz w:val="22"/>
            <w:szCs w:val="22"/>
            <w:shd w:val="clear" w:color="auto" w:fill="FFFFFF"/>
          </w:rPr>
          <w:t>Geograph</w:t>
        </w:r>
      </w:ins>
      <w:ins w:id="109" w:author="Cardell, Lila" w:date="2020-01-12T16:11:00Z">
        <w:r>
          <w:rPr>
            <w:color w:val="212529"/>
            <w:sz w:val="22"/>
            <w:szCs w:val="22"/>
            <w:shd w:val="clear" w:color="auto" w:fill="FFFFFF"/>
          </w:rPr>
          <w:t>y</w:t>
        </w:r>
      </w:ins>
      <w:ins w:id="110" w:author="Cardell, Lila" w:date="2020-01-12T16:07:00Z">
        <w:r>
          <w:rPr>
            <w:color w:val="212529"/>
            <w:sz w:val="22"/>
            <w:szCs w:val="22"/>
            <w:shd w:val="clear" w:color="auto" w:fill="FFFFFF"/>
          </w:rPr>
          <w:t>: We</w:t>
        </w:r>
      </w:ins>
      <w:ins w:id="111" w:author="Cardell, Lila" w:date="2020-01-12T16:20:00Z">
        <w:r w:rsidR="00335917">
          <w:rPr>
            <w:color w:val="212529"/>
            <w:sz w:val="22"/>
            <w:szCs w:val="22"/>
            <w:shd w:val="clear" w:color="auto" w:fill="FFFFFF"/>
          </w:rPr>
          <w:t xml:space="preserve"> consider</w:t>
        </w:r>
      </w:ins>
      <w:ins w:id="112" w:author="Cardell, Lila" w:date="2020-01-12T16:07:00Z">
        <w:r>
          <w:rPr>
            <w:color w:val="212529"/>
            <w:sz w:val="22"/>
            <w:szCs w:val="22"/>
            <w:shd w:val="clear" w:color="auto" w:fill="FFFFFF"/>
          </w:rPr>
          <w:t xml:space="preserve"> </w:t>
        </w:r>
      </w:ins>
      <w:ins w:id="113" w:author="Cardell, Lila" w:date="2020-01-12T16:21:00Z">
        <w:r w:rsidR="00335917">
          <w:rPr>
            <w:color w:val="212529"/>
            <w:sz w:val="22"/>
            <w:szCs w:val="22"/>
            <w:shd w:val="clear" w:color="auto" w:fill="FFFFFF"/>
          </w:rPr>
          <w:t>the importance of</w:t>
        </w:r>
      </w:ins>
      <w:ins w:id="114" w:author="Cardell, Lila" w:date="2020-01-12T16:07:00Z">
        <w:r>
          <w:rPr>
            <w:color w:val="212529"/>
            <w:sz w:val="22"/>
            <w:szCs w:val="22"/>
            <w:shd w:val="clear" w:color="auto" w:fill="FFFFFF"/>
          </w:rPr>
          <w:t xml:space="preserve"> regional compared to international</w:t>
        </w:r>
      </w:ins>
      <w:ins w:id="115" w:author="Cardell, Lila" w:date="2020-01-12T16:21:00Z">
        <w:r w:rsidR="00335917">
          <w:rPr>
            <w:color w:val="212529"/>
            <w:sz w:val="22"/>
            <w:szCs w:val="22"/>
            <w:shd w:val="clear" w:color="auto" w:fill="FFFFFF"/>
          </w:rPr>
          <w:t xml:space="preserve"> nutrient</w:t>
        </w:r>
      </w:ins>
      <w:ins w:id="116" w:author="Cardell, Lila" w:date="2020-01-12T16:07:00Z">
        <w:r>
          <w:rPr>
            <w:color w:val="212529"/>
            <w:sz w:val="22"/>
            <w:szCs w:val="22"/>
            <w:shd w:val="clear" w:color="auto" w:fill="FFFFFF"/>
          </w:rPr>
          <w:t xml:space="preserve"> </w:t>
        </w:r>
      </w:ins>
      <w:ins w:id="117" w:author="Cardell, Lila" w:date="2020-01-12T16:21:00Z">
        <w:r w:rsidR="00335917">
          <w:rPr>
            <w:color w:val="212529"/>
            <w:sz w:val="22"/>
            <w:szCs w:val="22"/>
            <w:shd w:val="clear" w:color="auto" w:fill="FFFFFF"/>
          </w:rPr>
          <w:t>benchmarks</w:t>
        </w:r>
      </w:ins>
      <w:ins w:id="118" w:author="Cardell, Lila" w:date="2020-01-12T16:20:00Z">
        <w:r w:rsidR="00335917">
          <w:rPr>
            <w:color w:val="212529"/>
            <w:sz w:val="22"/>
            <w:szCs w:val="22"/>
            <w:shd w:val="clear" w:color="auto" w:fill="FFFFFF"/>
          </w:rPr>
          <w:t xml:space="preserve"> </w:t>
        </w:r>
      </w:ins>
      <w:ins w:id="119" w:author="Cardell, Lila" w:date="2020-01-12T16:08:00Z">
        <w:r>
          <w:rPr>
            <w:color w:val="212529"/>
            <w:sz w:val="22"/>
            <w:szCs w:val="22"/>
            <w:shd w:val="clear" w:color="auto" w:fill="FFFFFF"/>
          </w:rPr>
          <w:t>using USDA</w:t>
        </w:r>
      </w:ins>
      <w:ins w:id="120" w:author="Cardell, Lila" w:date="2020-01-12T16:10:00Z">
        <w:r>
          <w:rPr>
            <w:color w:val="212529"/>
            <w:sz w:val="22"/>
            <w:szCs w:val="22"/>
            <w:shd w:val="clear" w:color="auto" w:fill="FFFFFF"/>
          </w:rPr>
          <w:t>, FAO,</w:t>
        </w:r>
      </w:ins>
      <w:ins w:id="121" w:author="Cardell, Lila" w:date="2020-01-12T16:08:00Z">
        <w:r>
          <w:rPr>
            <w:color w:val="212529"/>
            <w:sz w:val="22"/>
            <w:szCs w:val="22"/>
            <w:shd w:val="clear" w:color="auto" w:fill="FFFFFF"/>
          </w:rPr>
          <w:t xml:space="preserve"> and Indian </w:t>
        </w:r>
      </w:ins>
      <w:ins w:id="122" w:author="Cardell, Lila" w:date="2020-01-12T16:09:00Z">
        <w:r>
          <w:rPr>
            <w:color w:val="212529"/>
            <w:sz w:val="22"/>
            <w:szCs w:val="22"/>
            <w:shd w:val="clear" w:color="auto" w:fill="FFFFFF"/>
          </w:rPr>
          <w:t>reference tables</w:t>
        </w:r>
      </w:ins>
      <w:ins w:id="123" w:author="Cardell, Lila" w:date="2020-01-12T16:07:00Z">
        <w:r>
          <w:rPr>
            <w:color w:val="212529"/>
            <w:sz w:val="22"/>
            <w:szCs w:val="22"/>
            <w:shd w:val="clear" w:color="auto" w:fill="FFFFFF"/>
          </w:rPr>
          <w:t>.</w:t>
        </w:r>
      </w:ins>
    </w:p>
    <w:p w14:paraId="5FFE4277" w14:textId="0CE7BF47" w:rsidR="00DB632A" w:rsidRPr="00DB632A" w:rsidRDefault="00335917" w:rsidP="00335917">
      <w:pPr>
        <w:pStyle w:val="ListParagraph"/>
        <w:numPr>
          <w:ilvl w:val="1"/>
          <w:numId w:val="2"/>
        </w:numPr>
        <w:spacing w:line="276" w:lineRule="auto"/>
        <w:rPr>
          <w:color w:val="212529"/>
          <w:sz w:val="22"/>
          <w:szCs w:val="22"/>
          <w:shd w:val="clear" w:color="auto" w:fill="FFFFFF"/>
          <w:rPrChange w:id="124" w:author="Cardell, Lila" w:date="2020-01-12T16:08:00Z">
            <w:rPr>
              <w:i/>
              <w:iCs/>
              <w:color w:val="212529"/>
              <w:sz w:val="22"/>
              <w:szCs w:val="22"/>
              <w:shd w:val="clear" w:color="auto" w:fill="FFFFFF"/>
            </w:rPr>
          </w:rPrChange>
        </w:rPr>
        <w:pPrChange w:id="125" w:author="Cardell, Lila" w:date="2020-01-12T16:19:00Z">
          <w:pPr>
            <w:pStyle w:val="ListParagraph"/>
            <w:numPr>
              <w:ilvl w:val="1"/>
              <w:numId w:val="2"/>
            </w:numPr>
            <w:spacing w:line="276" w:lineRule="auto"/>
            <w:ind w:left="1440" w:hanging="360"/>
          </w:pPr>
        </w:pPrChange>
      </w:pPr>
      <w:ins w:id="126" w:author="Cardell, Lila" w:date="2020-01-12T16:19:00Z">
        <w:r>
          <w:rPr>
            <w:color w:val="212529"/>
            <w:sz w:val="22"/>
            <w:szCs w:val="22"/>
            <w:shd w:val="clear" w:color="auto" w:fill="FFFFFF"/>
          </w:rPr>
          <w:t>Parameters:</w:t>
        </w:r>
      </w:ins>
      <w:ins w:id="127" w:author="Cardell, Lila" w:date="2020-01-12T16:11:00Z">
        <w:r w:rsidR="00DB632A" w:rsidRPr="00DF0E7A">
          <w:rPr>
            <w:color w:val="212529"/>
            <w:sz w:val="22"/>
            <w:szCs w:val="22"/>
            <w:shd w:val="clear" w:color="auto" w:fill="FFFFFF"/>
          </w:rPr>
          <w:t xml:space="preserve"> We </w:t>
        </w:r>
      </w:ins>
      <w:ins w:id="128" w:author="Cardell, Lila" w:date="2020-01-12T16:20:00Z">
        <w:r>
          <w:rPr>
            <w:color w:val="212529"/>
            <w:sz w:val="22"/>
            <w:szCs w:val="22"/>
            <w:shd w:val="clear" w:color="auto" w:fill="FFFFFF"/>
          </w:rPr>
          <w:t>eva</w:t>
        </w:r>
      </w:ins>
      <w:ins w:id="129" w:author="Cardell, Lila" w:date="2020-01-12T16:21:00Z">
        <w:r>
          <w:rPr>
            <w:color w:val="212529"/>
            <w:sz w:val="22"/>
            <w:szCs w:val="22"/>
            <w:shd w:val="clear" w:color="auto" w:fill="FFFFFF"/>
          </w:rPr>
          <w:t>luate</w:t>
        </w:r>
      </w:ins>
      <w:ins w:id="130" w:author="Cardell, Lila" w:date="2020-01-12T16:11:00Z">
        <w:r w:rsidR="00DB632A" w:rsidRPr="00DF0E7A">
          <w:rPr>
            <w:color w:val="212529"/>
            <w:sz w:val="22"/>
            <w:szCs w:val="22"/>
            <w:shd w:val="clear" w:color="auto" w:fill="FFFFFF"/>
          </w:rPr>
          <w:t xml:space="preserve"> the effects of </w:t>
        </w:r>
      </w:ins>
      <w:ins w:id="131" w:author="Cardell, Lila" w:date="2020-01-12T16:08:00Z">
        <w:r w:rsidR="00DB632A">
          <w:rPr>
            <w:color w:val="212529"/>
            <w:sz w:val="22"/>
            <w:szCs w:val="22"/>
            <w:shd w:val="clear" w:color="auto" w:fill="FFFFFF"/>
          </w:rPr>
          <w:t xml:space="preserve">using age compared to age group, and including </w:t>
        </w:r>
      </w:ins>
      <w:ins w:id="132" w:author="Cardell, Lila" w:date="2020-01-12T16:19:00Z">
        <w:r>
          <w:rPr>
            <w:color w:val="212529"/>
            <w:sz w:val="22"/>
            <w:szCs w:val="22"/>
            <w:shd w:val="clear" w:color="auto" w:fill="FFFFFF"/>
          </w:rPr>
          <w:t xml:space="preserve">activity level, </w:t>
        </w:r>
      </w:ins>
      <w:ins w:id="133" w:author="Cardell, Lila" w:date="2020-01-12T16:08:00Z">
        <w:r w:rsidR="00DB632A">
          <w:rPr>
            <w:color w:val="212529"/>
            <w:sz w:val="22"/>
            <w:szCs w:val="22"/>
            <w:shd w:val="clear" w:color="auto" w:fill="FFFFFF"/>
          </w:rPr>
          <w:t>gender, height, weight</w:t>
        </w:r>
      </w:ins>
      <w:ins w:id="134" w:author="Cardell, Lila" w:date="2020-01-12T16:09:00Z">
        <w:r w:rsidR="00DB632A">
          <w:rPr>
            <w:color w:val="212529"/>
            <w:sz w:val="22"/>
            <w:szCs w:val="22"/>
            <w:shd w:val="clear" w:color="auto" w:fill="FFFFFF"/>
          </w:rPr>
          <w:t>, and pregnancy</w:t>
        </w:r>
      </w:ins>
      <w:ins w:id="135" w:author="Cardell, Lila" w:date="2020-01-12T16:14:00Z">
        <w:r w:rsidR="0084670F">
          <w:rPr>
            <w:color w:val="212529"/>
            <w:sz w:val="22"/>
            <w:szCs w:val="22"/>
            <w:shd w:val="clear" w:color="auto" w:fill="FFFFFF"/>
          </w:rPr>
          <w:t xml:space="preserve"> </w:t>
        </w:r>
      </w:ins>
      <w:ins w:id="136" w:author="Cardell, Lila" w:date="2020-01-12T16:15:00Z">
        <w:r w:rsidR="0084670F">
          <w:rPr>
            <w:color w:val="212529"/>
            <w:sz w:val="22"/>
            <w:szCs w:val="22"/>
            <w:shd w:val="clear" w:color="auto" w:fill="FFFFFF"/>
          </w:rPr>
          <w:t>or lactation</w:t>
        </w:r>
      </w:ins>
      <w:ins w:id="137" w:author="Cardell, Lila" w:date="2020-01-12T16:09:00Z">
        <w:r w:rsidR="00DB632A">
          <w:rPr>
            <w:color w:val="212529"/>
            <w:sz w:val="22"/>
            <w:szCs w:val="22"/>
            <w:shd w:val="clear" w:color="auto" w:fill="FFFFFF"/>
          </w:rPr>
          <w:t xml:space="preserve"> status</w:t>
        </w:r>
      </w:ins>
      <w:ins w:id="138" w:author="Cardell, Lila" w:date="2020-01-12T16:08:00Z">
        <w:r w:rsidR="00DB632A">
          <w:rPr>
            <w:color w:val="212529"/>
            <w:sz w:val="22"/>
            <w:szCs w:val="22"/>
            <w:shd w:val="clear" w:color="auto" w:fill="FFFFFF"/>
          </w:rPr>
          <w:t xml:space="preserve"> affect </w:t>
        </w:r>
      </w:ins>
      <w:ins w:id="139" w:author="Cardell, Lila" w:date="2020-01-12T16:20:00Z">
        <w:r>
          <w:rPr>
            <w:color w:val="212529"/>
            <w:sz w:val="22"/>
            <w:szCs w:val="22"/>
            <w:shd w:val="clear" w:color="auto" w:fill="FFFFFF"/>
          </w:rPr>
          <w:t>frequency and level of nutritional discordance.</w:t>
        </w:r>
      </w:ins>
    </w:p>
    <w:p w14:paraId="774696BD" w14:textId="48F18590" w:rsidR="003742B3" w:rsidRPr="00DB632A" w:rsidRDefault="003742B3" w:rsidP="00F8365A">
      <w:pPr>
        <w:pStyle w:val="ListParagraph"/>
        <w:numPr>
          <w:ilvl w:val="0"/>
          <w:numId w:val="2"/>
        </w:numPr>
        <w:spacing w:line="276" w:lineRule="auto"/>
        <w:rPr>
          <w:color w:val="212529"/>
          <w:sz w:val="22"/>
          <w:szCs w:val="22"/>
          <w:shd w:val="clear" w:color="auto" w:fill="FFFFFF"/>
          <w:rPrChange w:id="140" w:author="Cardell, Lila" w:date="2020-01-12T16:03:00Z">
            <w:rPr>
              <w:i/>
              <w:iCs/>
              <w:color w:val="212529"/>
              <w:sz w:val="22"/>
              <w:szCs w:val="22"/>
              <w:highlight w:val="yellow"/>
              <w:shd w:val="clear" w:color="auto" w:fill="FFFFFF"/>
            </w:rPr>
          </w:rPrChange>
        </w:rPr>
      </w:pPr>
      <w:r w:rsidRPr="00DB632A">
        <w:rPr>
          <w:color w:val="212529"/>
          <w:sz w:val="22"/>
          <w:szCs w:val="22"/>
          <w:shd w:val="clear" w:color="auto" w:fill="FFFFFF"/>
          <w:rPrChange w:id="141" w:author="Cardell, Lila" w:date="2020-01-12T16:03:00Z">
            <w:rPr>
              <w:i/>
              <w:iCs/>
              <w:color w:val="212529"/>
              <w:sz w:val="22"/>
              <w:szCs w:val="22"/>
              <w:highlight w:val="yellow"/>
              <w:shd w:val="clear" w:color="auto" w:fill="FFFFFF"/>
            </w:rPr>
          </w:rPrChange>
        </w:rPr>
        <w:t xml:space="preserve">Multiple approaches to compute discordance: </w:t>
      </w:r>
      <w:ins w:id="142" w:author="Cardell, Lila" w:date="2020-01-12T16:08:00Z">
        <w:r w:rsidR="00DB632A">
          <w:rPr>
            <w:color w:val="212529"/>
            <w:sz w:val="22"/>
            <w:szCs w:val="22"/>
            <w:shd w:val="clear" w:color="auto" w:fill="FFFFFF"/>
          </w:rPr>
          <w:t xml:space="preserve">We consider various methods of computing discordance, such as </w:t>
        </w:r>
      </w:ins>
      <w:r w:rsidRPr="00DB632A">
        <w:rPr>
          <w:color w:val="212529"/>
          <w:sz w:val="22"/>
          <w:szCs w:val="22"/>
          <w:shd w:val="clear" w:color="auto" w:fill="FFFFFF"/>
          <w:rPrChange w:id="143" w:author="Cardell, Lila" w:date="2020-01-12T16:03:00Z">
            <w:rPr>
              <w:i/>
              <w:iCs/>
              <w:color w:val="212529"/>
              <w:sz w:val="22"/>
              <w:szCs w:val="22"/>
              <w:highlight w:val="yellow"/>
              <w:shd w:val="clear" w:color="auto" w:fill="FFFFFF"/>
            </w:rPr>
          </w:rPrChange>
        </w:rPr>
        <w:t xml:space="preserve">Kuznets curves, log deviation of inequality, </w:t>
      </w:r>
      <w:ins w:id="144" w:author="Cardell, Lila" w:date="2020-01-12T16:08:00Z">
        <w:r w:rsidR="00DB632A">
          <w:rPr>
            <w:color w:val="212529"/>
            <w:sz w:val="22"/>
            <w:szCs w:val="22"/>
            <w:shd w:val="clear" w:color="auto" w:fill="FFFFFF"/>
          </w:rPr>
          <w:t xml:space="preserve">and </w:t>
        </w:r>
      </w:ins>
      <w:r w:rsidRPr="00DB632A">
        <w:rPr>
          <w:color w:val="212529"/>
          <w:sz w:val="22"/>
          <w:szCs w:val="22"/>
          <w:shd w:val="clear" w:color="auto" w:fill="FFFFFF"/>
          <w:rPrChange w:id="145" w:author="Cardell, Lila" w:date="2020-01-12T16:03:00Z">
            <w:rPr>
              <w:i/>
              <w:iCs/>
              <w:color w:val="212529"/>
              <w:sz w:val="22"/>
              <w:szCs w:val="22"/>
              <w:highlight w:val="yellow"/>
              <w:shd w:val="clear" w:color="auto" w:fill="FFFFFF"/>
            </w:rPr>
          </w:rPrChange>
        </w:rPr>
        <w:t>differences in deviations from minimal required intakes.</w:t>
      </w:r>
    </w:p>
    <w:p w14:paraId="50E1734E" w14:textId="18628F26" w:rsidR="008A5CE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p>
    <w:p w14:paraId="181A67DE" w14:textId="78E5CE65" w:rsidR="00582403" w:rsidRPr="00F8365A" w:rsidRDefault="003742B3"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For the first step, where we compute multiple nutritional measures, w</w:t>
      </w:r>
      <w:r w:rsidR="00582403" w:rsidRPr="00F8365A">
        <w:rPr>
          <w:rFonts w:ascii="Times New Roman" w:eastAsia="Times New Roman" w:hAnsi="Times New Roman" w:cs="Times New Roman"/>
          <w:color w:val="212529"/>
          <w:sz w:val="22"/>
          <w:szCs w:val="22"/>
          <w:shd w:val="clear" w:color="auto" w:fill="FFFFFF"/>
        </w:rPr>
        <w:t>e propose to compute</w:t>
      </w:r>
      <w:r w:rsidRPr="00F8365A">
        <w:rPr>
          <w:rFonts w:ascii="Times New Roman" w:eastAsia="Times New Roman" w:hAnsi="Times New Roman" w:cs="Times New Roman"/>
          <w:color w:val="212529"/>
          <w:sz w:val="22"/>
          <w:szCs w:val="22"/>
          <w:shd w:val="clear" w:color="auto" w:fill="FFFFFF"/>
        </w:rPr>
        <w:t xml:space="preserve"> correlations across the nutritional measures. We will test </w:t>
      </w:r>
      <w:r w:rsidR="00D40FF9" w:rsidRPr="00F8365A">
        <w:rPr>
          <w:rFonts w:ascii="Times New Roman" w:eastAsia="Times New Roman" w:hAnsi="Times New Roman" w:cs="Times New Roman"/>
          <w:color w:val="212529"/>
          <w:sz w:val="22"/>
          <w:szCs w:val="22"/>
          <w:shd w:val="clear" w:color="auto" w:fill="FFFFFF"/>
        </w:rPr>
        <w:t>the sensitivity of</w:t>
      </w:r>
      <w:ins w:id="146" w:author="Cardell, Lila" w:date="2020-01-12T16:23:00Z">
        <w:r w:rsidR="00662E40">
          <w:rPr>
            <w:rFonts w:ascii="Times New Roman" w:eastAsia="Times New Roman" w:hAnsi="Times New Roman" w:cs="Times New Roman"/>
            <w:color w:val="212529"/>
            <w:sz w:val="22"/>
            <w:szCs w:val="22"/>
            <w:shd w:val="clear" w:color="auto" w:fill="FFFFFF"/>
          </w:rPr>
          <w:t xml:space="preserve"> the</w:t>
        </w:r>
      </w:ins>
      <w:r w:rsidR="00D40FF9" w:rsidRPr="00F8365A">
        <w:rPr>
          <w:rFonts w:ascii="Times New Roman" w:eastAsia="Times New Roman" w:hAnsi="Times New Roman" w:cs="Times New Roman"/>
          <w:color w:val="212529"/>
          <w:sz w:val="22"/>
          <w:szCs w:val="22"/>
          <w:shd w:val="clear" w:color="auto" w:fill="FFFFFF"/>
        </w:rPr>
        <w:t xml:space="preserve"> nutrient intake results to </w:t>
      </w:r>
      <w:del w:id="147" w:author="Cardell, Lila" w:date="2020-01-12T16:22:00Z">
        <w:r w:rsidR="00D40FF9" w:rsidRPr="00F8365A" w:rsidDel="00662E40">
          <w:rPr>
            <w:rFonts w:ascii="Times New Roman" w:eastAsia="Times New Roman" w:hAnsi="Times New Roman" w:cs="Times New Roman"/>
            <w:color w:val="212529"/>
            <w:sz w:val="22"/>
            <w:szCs w:val="22"/>
            <w:shd w:val="clear" w:color="auto" w:fill="FFFFFF"/>
          </w:rPr>
          <w:delText>computational choice.</w:delText>
        </w:r>
        <w:r w:rsidR="008C634F" w:rsidRPr="00F8365A" w:rsidDel="00662E40">
          <w:rPr>
            <w:rFonts w:ascii="Times New Roman" w:eastAsia="Times New Roman" w:hAnsi="Times New Roman" w:cs="Times New Roman"/>
            <w:color w:val="212529"/>
            <w:sz w:val="22"/>
            <w:szCs w:val="22"/>
            <w:shd w:val="clear" w:color="auto" w:fill="FFFFFF"/>
          </w:rPr>
          <w:delText xml:space="preserve"> </w:delText>
        </w:r>
        <w:r w:rsidR="008C634F" w:rsidRPr="00F8365A" w:rsidDel="00662E40">
          <w:rPr>
            <w:rFonts w:ascii="Times New Roman" w:eastAsia="Times New Roman" w:hAnsi="Times New Roman" w:cs="Times New Roman"/>
            <w:color w:val="212529"/>
            <w:sz w:val="22"/>
            <w:szCs w:val="22"/>
            <w:highlight w:val="yellow"/>
            <w:shd w:val="clear" w:color="auto" w:fill="FFFFFF"/>
          </w:rPr>
          <w:delText>…</w:delText>
        </w:r>
      </w:del>
      <w:ins w:id="148" w:author="Cardell, Lila" w:date="2020-01-12T16:22:00Z">
        <w:r w:rsidR="00662E40">
          <w:rPr>
            <w:rFonts w:ascii="Times New Roman" w:eastAsia="Times New Roman" w:hAnsi="Times New Roman" w:cs="Times New Roman"/>
            <w:color w:val="212529"/>
            <w:sz w:val="22"/>
            <w:szCs w:val="22"/>
            <w:shd w:val="clear" w:color="auto" w:fill="FFFFFF"/>
          </w:rPr>
          <w:t xml:space="preserve">the </w:t>
        </w:r>
      </w:ins>
      <w:ins w:id="149" w:author="Cardell, Lila" w:date="2020-01-12T16:23:00Z">
        <w:r w:rsidR="00662E40">
          <w:rPr>
            <w:rFonts w:ascii="Times New Roman" w:eastAsia="Times New Roman" w:hAnsi="Times New Roman" w:cs="Times New Roman"/>
            <w:color w:val="212529"/>
            <w:sz w:val="22"/>
            <w:szCs w:val="22"/>
            <w:shd w:val="clear" w:color="auto" w:fill="FFFFFF"/>
          </w:rPr>
          <w:t xml:space="preserve">various approaches and parameter choices. </w:t>
        </w:r>
      </w:ins>
      <w:ins w:id="150" w:author="Cardell, Lila" w:date="2020-01-12T16:24:00Z">
        <w:r w:rsidR="000C7E28">
          <w:rPr>
            <w:rFonts w:ascii="Times New Roman" w:eastAsia="Times New Roman" w:hAnsi="Times New Roman" w:cs="Times New Roman"/>
            <w:color w:val="212529"/>
            <w:sz w:val="22"/>
            <w:szCs w:val="22"/>
            <w:shd w:val="clear" w:color="auto" w:fill="FFFFFF"/>
          </w:rPr>
          <w:t xml:space="preserve">By identifying relationships between measures, approaches, and parameters, we can </w:t>
        </w:r>
      </w:ins>
      <w:ins w:id="151" w:author="Cardell, Lila" w:date="2020-01-12T16:25:00Z">
        <w:r w:rsidR="000C7E28">
          <w:rPr>
            <w:rFonts w:ascii="Times New Roman" w:eastAsia="Times New Roman" w:hAnsi="Times New Roman" w:cs="Times New Roman"/>
            <w:color w:val="212529"/>
            <w:sz w:val="22"/>
            <w:szCs w:val="22"/>
            <w:shd w:val="clear" w:color="auto" w:fill="FFFFFF"/>
          </w:rPr>
          <w:t xml:space="preserve">make recommendations for </w:t>
        </w:r>
        <w:r w:rsidR="00545608">
          <w:rPr>
            <w:rFonts w:ascii="Times New Roman" w:eastAsia="Times New Roman" w:hAnsi="Times New Roman" w:cs="Times New Roman"/>
            <w:color w:val="212529"/>
            <w:sz w:val="22"/>
            <w:szCs w:val="22"/>
            <w:shd w:val="clear" w:color="auto" w:fill="FFFFFF"/>
          </w:rPr>
          <w:t xml:space="preserve">best practices for </w:t>
        </w:r>
      </w:ins>
      <w:ins w:id="152" w:author="Cardell, Lila" w:date="2020-01-12T16:26:00Z">
        <w:r w:rsidR="00545608">
          <w:rPr>
            <w:rFonts w:ascii="Times New Roman" w:eastAsia="Times New Roman" w:hAnsi="Times New Roman" w:cs="Times New Roman"/>
            <w:color w:val="212529"/>
            <w:sz w:val="22"/>
            <w:szCs w:val="22"/>
            <w:shd w:val="clear" w:color="auto" w:fill="FFFFFF"/>
          </w:rPr>
          <w:t>measuring nutritional inequality</w:t>
        </w:r>
      </w:ins>
      <w:ins w:id="153" w:author="Cardell, Lila" w:date="2020-01-12T16:25:00Z">
        <w:r w:rsidR="00545608">
          <w:rPr>
            <w:rFonts w:ascii="Times New Roman" w:eastAsia="Times New Roman" w:hAnsi="Times New Roman" w:cs="Times New Roman"/>
            <w:color w:val="212529"/>
            <w:sz w:val="22"/>
            <w:szCs w:val="22"/>
            <w:shd w:val="clear" w:color="auto" w:fill="FFFFFF"/>
          </w:rPr>
          <w:t>, given data and temporal limitations.</w:t>
        </w:r>
      </w:ins>
    </w:p>
    <w:p w14:paraId="1F083193" w14:textId="77777777" w:rsidR="00582403" w:rsidRPr="00F8365A" w:rsidRDefault="00582403" w:rsidP="00F8365A">
      <w:pPr>
        <w:spacing w:line="276" w:lineRule="auto"/>
        <w:rPr>
          <w:rFonts w:ascii="Times New Roman" w:eastAsia="Times New Roman" w:hAnsi="Times New Roman" w:cs="Times New Roman"/>
          <w:color w:val="212529"/>
          <w:sz w:val="22"/>
          <w:szCs w:val="22"/>
          <w:shd w:val="clear" w:color="auto" w:fill="FFFFFF"/>
        </w:rPr>
      </w:pPr>
    </w:p>
    <w:p w14:paraId="3F3962E1" w14:textId="77777777"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P</w:t>
      </w:r>
      <w:r w:rsidRPr="008A5CE8">
        <w:rPr>
          <w:rFonts w:ascii="Times New Roman" w:eastAsia="Times New Roman" w:hAnsi="Times New Roman" w:cs="Times New Roman"/>
          <w:b/>
          <w:bCs/>
          <w:color w:val="212529"/>
          <w:sz w:val="22"/>
          <w:szCs w:val="22"/>
          <w:shd w:val="clear" w:color="auto" w:fill="FFFFFF"/>
        </w:rPr>
        <w:t>reliminary results (if available)</w:t>
      </w:r>
    </w:p>
    <w:p w14:paraId="25354ECB" w14:textId="51D2A91B" w:rsidR="00BB4B7C" w:rsidRPr="00F8365A" w:rsidRDefault="00BB4B7C" w:rsidP="00F8365A">
      <w:pPr>
        <w:spacing w:line="276" w:lineRule="auto"/>
        <w:rPr>
          <w:rFonts w:ascii="Times New Roman" w:hAnsi="Times New Roman" w:cs="Times New Roman"/>
          <w:i/>
          <w:iCs/>
          <w:color w:val="212529"/>
          <w:sz w:val="22"/>
          <w:szCs w:val="22"/>
          <w:shd w:val="clear" w:color="auto" w:fill="FFFFFF"/>
        </w:rPr>
      </w:pPr>
      <w:r w:rsidRPr="00F8365A">
        <w:rPr>
          <w:rFonts w:ascii="Times New Roman" w:eastAsia="Times New Roman" w:hAnsi="Times New Roman" w:cs="Times New Roman"/>
          <w:i/>
          <w:iCs/>
          <w:color w:val="212529"/>
          <w:sz w:val="22"/>
          <w:szCs w:val="22"/>
          <w:shd w:val="clear" w:color="auto" w:fill="FFFFFF"/>
        </w:rPr>
        <w:t xml:space="preserve">Forthcoming. </w:t>
      </w:r>
    </w:p>
    <w:p w14:paraId="6AC3E871" w14:textId="77777777" w:rsidR="00570FB5" w:rsidRPr="00F8365A" w:rsidRDefault="00570FB5" w:rsidP="00F8365A">
      <w:pPr>
        <w:spacing w:line="276" w:lineRule="auto"/>
        <w:rPr>
          <w:rFonts w:ascii="Times New Roman" w:hAnsi="Times New Roman" w:cs="Times New Roman"/>
          <w:i/>
          <w:iCs/>
          <w:color w:val="212529"/>
          <w:sz w:val="22"/>
          <w:szCs w:val="22"/>
          <w:shd w:val="clear" w:color="auto" w:fill="FFFFFF"/>
        </w:rPr>
      </w:pPr>
    </w:p>
    <w:p w14:paraId="4348ECFF" w14:textId="2AE0C260" w:rsidR="008A5CE8" w:rsidRPr="00F8365A" w:rsidRDefault="008A5CE8" w:rsidP="00F8365A">
      <w:pPr>
        <w:spacing w:line="276" w:lineRule="auto"/>
        <w:rPr>
          <w:rFonts w:ascii="Times New Roman" w:eastAsia="Times New Roman" w:hAnsi="Times New Roman" w:cs="Times New Roman"/>
          <w:b/>
          <w:bCs/>
          <w:color w:val="212529"/>
          <w:sz w:val="22"/>
          <w:szCs w:val="22"/>
          <w:shd w:val="clear" w:color="auto" w:fill="FFFFFF"/>
        </w:rPr>
      </w:pPr>
      <w:r w:rsidRPr="00F8365A">
        <w:rPr>
          <w:rFonts w:ascii="Times New Roman" w:eastAsia="Times New Roman" w:hAnsi="Times New Roman" w:cs="Times New Roman"/>
          <w:b/>
          <w:bCs/>
          <w:color w:val="212529"/>
          <w:sz w:val="22"/>
          <w:szCs w:val="22"/>
          <w:shd w:val="clear" w:color="auto" w:fill="FFFFFF"/>
        </w:rPr>
        <w:t>P</w:t>
      </w:r>
      <w:r w:rsidRPr="008A5CE8">
        <w:rPr>
          <w:rFonts w:ascii="Times New Roman" w:eastAsia="Times New Roman" w:hAnsi="Times New Roman" w:cs="Times New Roman"/>
          <w:b/>
          <w:bCs/>
          <w:color w:val="212529"/>
          <w:sz w:val="22"/>
          <w:szCs w:val="22"/>
          <w:shd w:val="clear" w:color="auto" w:fill="FFFFFF"/>
        </w:rPr>
        <w:t>otential for generating discussion</w:t>
      </w:r>
    </w:p>
    <w:p w14:paraId="3C66F3BE" w14:textId="6E1A360E"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B668E0" w:rsidRPr="00F8365A">
        <w:rPr>
          <w:rFonts w:ascii="Times New Roman" w:eastAsia="Times New Roman" w:hAnsi="Times New Roman" w:cs="Times New Roman"/>
          <w:color w:val="212529"/>
          <w:sz w:val="22"/>
          <w:szCs w:val="22"/>
          <w:shd w:val="clear" w:color="auto" w:fill="FFFFFF"/>
        </w:rPr>
        <w:t xml:space="preserve"> This can help us to determine when and where relying on unitary models of households is appropriate. Brown et al. (2017) argue there is “substantial intrahousehold inequality” in sub-Saharan Africa, where being an undernourished woman is poorly 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 and nutrition research.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857938C" w14:textId="31A1B087" w:rsidR="00B668E0" w:rsidDel="009D2FAC" w:rsidRDefault="00E109AA" w:rsidP="00F8365A">
      <w:pPr>
        <w:spacing w:line="276" w:lineRule="auto"/>
        <w:rPr>
          <w:del w:id="154" w:author="Cardell, Lila" w:date="2020-01-12T16:21:00Z"/>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 xml:space="preserve">Similarly, an expanding interest on women’s empowerment (e.g., Pratley 2016)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 and when it is </w:t>
      </w:r>
      <w:r w:rsidRPr="00F8365A">
        <w:rPr>
          <w:rFonts w:ascii="Times New Roman" w:eastAsia="Times New Roman" w:hAnsi="Times New Roman" w:cs="Times New Roman"/>
          <w:color w:val="212529"/>
          <w:sz w:val="22"/>
          <w:szCs w:val="22"/>
          <w:shd w:val="clear" w:color="auto" w:fill="FFFFFF"/>
        </w:rPr>
        <w:lastRenderedPageBreak/>
        <w:t xml:space="preserve">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2FE0B8D" w14:textId="070DF844" w:rsidR="009D2FAC" w:rsidRDefault="009D2FAC" w:rsidP="00F8365A">
      <w:pPr>
        <w:spacing w:line="276" w:lineRule="auto"/>
        <w:rPr>
          <w:ins w:id="155" w:author="Cardell, Lila" w:date="2020-01-12T16:26:00Z"/>
          <w:rFonts w:ascii="Times New Roman" w:eastAsia="Times New Roman" w:hAnsi="Times New Roman" w:cs="Times New Roman"/>
          <w:color w:val="212529"/>
          <w:sz w:val="22"/>
          <w:szCs w:val="22"/>
          <w:shd w:val="clear" w:color="auto" w:fill="FFFFFF"/>
        </w:rPr>
      </w:pPr>
    </w:p>
    <w:p w14:paraId="4885C880" w14:textId="77777777" w:rsidR="009D2FAC" w:rsidRPr="00F8365A" w:rsidRDefault="009D2FAC" w:rsidP="00F8365A">
      <w:pPr>
        <w:spacing w:line="276" w:lineRule="auto"/>
        <w:rPr>
          <w:ins w:id="156" w:author="Cardell, Lila" w:date="2020-01-12T16:26:00Z"/>
          <w:rFonts w:ascii="Times New Roman" w:eastAsia="Times New Roman" w:hAnsi="Times New Roman" w:cs="Times New Roman"/>
          <w:sz w:val="22"/>
          <w:szCs w:val="22"/>
        </w:rPr>
      </w:pPr>
      <w:bookmarkStart w:id="157" w:name="_GoBack"/>
      <w:bookmarkEnd w:id="157"/>
    </w:p>
    <w:p w14:paraId="0B8D9FF0" w14:textId="22C425E6" w:rsidR="001C5945"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p>
    <w:p w14:paraId="03B4EAE9" w14:textId="74D85924" w:rsidR="007C7062" w:rsidRPr="00F8365A" w:rsidRDefault="009D2FAC" w:rsidP="00F8365A">
      <w:pPr>
        <w:spacing w:line="276" w:lineRule="auto"/>
        <w:rPr>
          <w:rFonts w:ascii="Times New Roman" w:hAnsi="Times New Roman" w:cs="Times New Roman"/>
          <w:sz w:val="22"/>
          <w:szCs w:val="22"/>
        </w:rPr>
      </w:pPr>
    </w:p>
    <w:sectPr w:rsidR="007C7062" w:rsidRPr="00F8365A" w:rsidSect="003D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C7E28"/>
    <w:rsid w:val="0017366A"/>
    <w:rsid w:val="0017545A"/>
    <w:rsid w:val="001C5945"/>
    <w:rsid w:val="001E4078"/>
    <w:rsid w:val="0026441A"/>
    <w:rsid w:val="002968F6"/>
    <w:rsid w:val="00307560"/>
    <w:rsid w:val="00335917"/>
    <w:rsid w:val="003463DA"/>
    <w:rsid w:val="003675B5"/>
    <w:rsid w:val="003742B3"/>
    <w:rsid w:val="003D49A7"/>
    <w:rsid w:val="003D4F24"/>
    <w:rsid w:val="004E4BDB"/>
    <w:rsid w:val="00545608"/>
    <w:rsid w:val="00570FB5"/>
    <w:rsid w:val="00582403"/>
    <w:rsid w:val="005A2813"/>
    <w:rsid w:val="00662E40"/>
    <w:rsid w:val="006809EB"/>
    <w:rsid w:val="006A52AC"/>
    <w:rsid w:val="006B354A"/>
    <w:rsid w:val="006E29D8"/>
    <w:rsid w:val="006F72CF"/>
    <w:rsid w:val="007008F4"/>
    <w:rsid w:val="00747CCA"/>
    <w:rsid w:val="007F69C2"/>
    <w:rsid w:val="00807772"/>
    <w:rsid w:val="008215F0"/>
    <w:rsid w:val="0084670F"/>
    <w:rsid w:val="0085115C"/>
    <w:rsid w:val="008A5CE8"/>
    <w:rsid w:val="008C634F"/>
    <w:rsid w:val="00902021"/>
    <w:rsid w:val="0090356B"/>
    <w:rsid w:val="00952284"/>
    <w:rsid w:val="009736E5"/>
    <w:rsid w:val="009740A1"/>
    <w:rsid w:val="009D2FAC"/>
    <w:rsid w:val="00A50849"/>
    <w:rsid w:val="00A5344D"/>
    <w:rsid w:val="00B668E0"/>
    <w:rsid w:val="00BA76CD"/>
    <w:rsid w:val="00BB4B7C"/>
    <w:rsid w:val="00BC25BC"/>
    <w:rsid w:val="00C03077"/>
    <w:rsid w:val="00C1671F"/>
    <w:rsid w:val="00C4152A"/>
    <w:rsid w:val="00D40780"/>
    <w:rsid w:val="00D40FF9"/>
    <w:rsid w:val="00D754D6"/>
    <w:rsid w:val="00DB632A"/>
    <w:rsid w:val="00E109AA"/>
    <w:rsid w:val="00E118F0"/>
    <w:rsid w:val="00E80ECA"/>
    <w:rsid w:val="00EC0F0F"/>
    <w:rsid w:val="00F62330"/>
    <w:rsid w:val="00F63C6B"/>
    <w:rsid w:val="00F8365A"/>
    <w:rsid w:val="00FE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7</cp:revision>
  <dcterms:created xsi:type="dcterms:W3CDTF">2020-01-12T22:11:00Z</dcterms:created>
  <dcterms:modified xsi:type="dcterms:W3CDTF">2020-01-12T22:28:00Z</dcterms:modified>
</cp:coreProperties>
</file>