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38EC0B0A"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sidR="00A3274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A3274A">
        <w:rPr>
          <w:rFonts w:ascii="Times New Roman" w:eastAsia="Times New Roman" w:hAnsi="Times New Roman" w:cs="Times New Roman"/>
          <w:color w:val="212529"/>
          <w:sz w:val="22"/>
          <w:szCs w:val="22"/>
          <w:shd w:val="clear" w:color="auto" w:fill="FFFFFF"/>
        </w:rPr>
        <w:t xml:space="preserve">The differences in bioavailability are more significant for minerals </w:t>
      </w:r>
      <w:proofErr w:type="spellStart"/>
      <w:r w:rsidR="00A3274A">
        <w:rPr>
          <w:rFonts w:ascii="Times New Roman" w:eastAsia="Times New Roman" w:hAnsi="Times New Roman" w:cs="Times New Roman"/>
          <w:color w:val="212529"/>
          <w:sz w:val="22"/>
          <w:szCs w:val="22"/>
          <w:shd w:val="clear" w:color="auto" w:fill="FFFFFF"/>
        </w:rPr>
        <w:t>sucha</w:t>
      </w:r>
      <w:proofErr w:type="spellEnd"/>
      <w:r w:rsidR="00A3274A">
        <w:rPr>
          <w:rFonts w:ascii="Times New Roman" w:eastAsia="Times New Roman" w:hAnsi="Times New Roman" w:cs="Times New Roman"/>
          <w:color w:val="212529"/>
          <w:sz w:val="22"/>
          <w:szCs w:val="22"/>
          <w:shd w:val="clear" w:color="auto" w:fill="FFFFFF"/>
        </w:rPr>
        <w:t xml:space="preserve"> as iron and zinc. (Allen, 2019)</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0581B">
      <w:pPr>
        <w:spacing w:line="276" w:lineRule="auto"/>
        <w:rPr>
          <w:rFonts w:ascii="Times New Roman" w:eastAsia="Times New Roman" w:hAnsi="Times New Roman" w:cs="Times New Roman"/>
          <w:b/>
          <w:bCs/>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FD1362">
        <w:rPr>
          <w:rFonts w:ascii="Times New Roman" w:eastAsia="Times New Roman" w:hAnsi="Times New Roman" w:cs="Times New Roman"/>
          <w:b/>
          <w:bCs/>
          <w:color w:val="212529"/>
          <w:sz w:val="22"/>
          <w:szCs w:val="22"/>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6AD25A6F" w:rsidR="00FD1362" w:rsidRPr="00060361"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w:t>
      </w:r>
      <w:r>
        <w:rPr>
          <w:rFonts w:ascii="Times New Roman" w:eastAsia="Times New Roman" w:hAnsi="Times New Roman" w:cs="Times New Roman"/>
          <w:color w:val="212529"/>
          <w:sz w:val="22"/>
          <w:szCs w:val="22"/>
          <w:shd w:val="clear" w:color="auto" w:fill="FFFFFF"/>
        </w:rPr>
        <w:lastRenderedPageBreak/>
        <w:t xml:space="preserve">intensity of inadequacy can be calculated by comparing the individual reported or allocated consumption of the nutrient to the nutrient standard. </w:t>
      </w:r>
    </w:p>
    <w:p w14:paraId="531EAFE2" w14:textId="32465A96"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t xml:space="preserve">4.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w:t>
      </w:r>
      <w:r w:rsidR="00C05498">
        <w:rPr>
          <w:rFonts w:ascii="Times New Roman" w:hAnsi="Times New Roman" w:cs="Times New Roman"/>
          <w:b/>
          <w:bCs/>
          <w:sz w:val="22"/>
        </w:rPr>
        <w:t>ts</w:t>
      </w:r>
      <w:commentRangeStart w:id="6"/>
      <w:r w:rsidR="00B52E31" w:rsidRPr="00D364E9">
        <w:rPr>
          <w:rFonts w:ascii="Times New Roman" w:hAnsi="Times New Roman" w:cs="Times New Roman"/>
          <w:b/>
          <w:bCs/>
          <w:sz w:val="22"/>
        </w:rPr>
        <w:t>:</w:t>
      </w:r>
      <w:commentRangeEnd w:id="6"/>
      <w:r w:rsidR="009523D1">
        <w:rPr>
          <w:rStyle w:val="CommentReference"/>
        </w:rPr>
        <w:commentReference w:id="6"/>
      </w:r>
    </w:p>
    <w:p w14:paraId="64165A63" w14:textId="74D0950E"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e decision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C05498">
        <w:rPr>
          <w:rFonts w:ascii="Times New Roman" w:hAnsi="Times New Roman" w:cs="Times New Roman"/>
          <w:sz w:val="22"/>
        </w:rPr>
        <w:t xml:space="preserve">the nutrient(s) of interest, (2) </w:t>
      </w:r>
      <w:r w:rsidR="00CB5947">
        <w:rPr>
          <w:rFonts w:ascii="Times New Roman" w:hAnsi="Times New Roman" w:cs="Times New Roman"/>
          <w:sz w:val="22"/>
        </w:rPr>
        <w:t>the source</w:t>
      </w:r>
      <w:r>
        <w:rPr>
          <w:rFonts w:ascii="Times New Roman" w:hAnsi="Times New Roman" w:cs="Times New Roman"/>
          <w:sz w:val="22"/>
        </w:rPr>
        <w:t xml:space="preserve"> </w:t>
      </w:r>
      <w:r w:rsidR="00037F67">
        <w:rPr>
          <w:rFonts w:ascii="Times New Roman" w:hAnsi="Times New Roman" w:cs="Times New Roman"/>
          <w:sz w:val="22"/>
        </w:rPr>
        <w:t>of</w:t>
      </w:r>
      <w:r>
        <w:rPr>
          <w:rFonts w:ascii="Times New Roman" w:hAnsi="Times New Roman" w:cs="Times New Roman"/>
          <w:sz w:val="22"/>
        </w:rPr>
        <w:t xml:space="preserve"> nutrient requirements</w:t>
      </w:r>
      <w:r w:rsidR="00D364E9">
        <w:rPr>
          <w:rFonts w:ascii="Times New Roman" w:hAnsi="Times New Roman" w:cs="Times New Roman"/>
          <w:sz w:val="22"/>
        </w:rPr>
        <w:t xml:space="preserve">, and </w:t>
      </w:r>
      <w:r w:rsidR="0051496E">
        <w:rPr>
          <w:rFonts w:ascii="Times New Roman" w:hAnsi="Times New Roman" w:cs="Times New Roman"/>
          <w:sz w:val="22"/>
        </w:rPr>
        <w:t xml:space="preserve">(3) </w:t>
      </w:r>
      <w:r w:rsidR="00D364E9">
        <w:rPr>
          <w:rFonts w:ascii="Times New Roman" w:hAnsi="Times New Roman" w:cs="Times New Roman"/>
          <w:sz w:val="22"/>
        </w:rPr>
        <w:t>the appropriate reference standard for the group or individual</w:t>
      </w:r>
      <w:r w:rsidR="009523D1">
        <w:rPr>
          <w:rFonts w:ascii="Times New Roman" w:hAnsi="Times New Roman" w:cs="Times New Roman"/>
          <w:sz w:val="22"/>
        </w:rPr>
        <w:t>, which includes decisions about incorporating</w:t>
      </w:r>
      <w:r w:rsidR="00DC4F68">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 xml:space="preserve">activity </w:t>
      </w:r>
      <w:r w:rsidR="0051496E">
        <w:rPr>
          <w:rFonts w:ascii="Times New Roman" w:hAnsi="Times New Roman" w:cs="Times New Roman"/>
          <w:sz w:val="22"/>
        </w:rPr>
        <w:t>level,</w:t>
      </w:r>
      <w:r w:rsidR="00DC4F68">
        <w:rPr>
          <w:rFonts w:ascii="Times New Roman" w:hAnsi="Times New Roman" w:cs="Times New Roman"/>
          <w:sz w:val="22"/>
        </w:rPr>
        <w:t xml:space="preserve"> life</w:t>
      </w:r>
      <w:r w:rsidR="00153AF5">
        <w:rPr>
          <w:rFonts w:ascii="Times New Roman" w:hAnsi="Times New Roman" w:cs="Times New Roman"/>
          <w:sz w:val="22"/>
        </w:rPr>
        <w:t xml:space="preserve"> </w:t>
      </w:r>
      <w:r w:rsidR="00DC4F68">
        <w:rPr>
          <w:rFonts w:ascii="Times New Roman" w:hAnsi="Times New Roman" w:cs="Times New Roman"/>
          <w:sz w:val="22"/>
        </w:rPr>
        <w:t>stage</w:t>
      </w:r>
      <w:r w:rsidR="0051496E">
        <w:rPr>
          <w:rFonts w:ascii="Times New Roman" w:hAnsi="Times New Roman" w:cs="Times New Roman"/>
          <w:sz w:val="22"/>
        </w:rPr>
        <w:t xml:space="preserve">, and reference </w:t>
      </w:r>
      <w:r w:rsidR="00DC4F68">
        <w:rPr>
          <w:rFonts w:ascii="Times New Roman" w:hAnsi="Times New Roman" w:cs="Times New Roman"/>
          <w:sz w:val="22"/>
        </w:rPr>
        <w:t>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DC4F68">
        <w:rPr>
          <w:rFonts w:ascii="Times New Roman" w:hAnsi="Times New Roman" w:cs="Times New Roman"/>
          <w:sz w:val="22"/>
        </w:rPr>
        <w:t xml:space="preserve"> information </w:t>
      </w:r>
      <w:r w:rsidR="008B51DE">
        <w:rPr>
          <w:rFonts w:ascii="Times New Roman" w:hAnsi="Times New Roman" w:cs="Times New Roman"/>
          <w:sz w:val="22"/>
        </w:rPr>
        <w:t>about</w:t>
      </w:r>
      <w:r w:rsidR="00DC4F68">
        <w:rPr>
          <w:rFonts w:ascii="Times New Roman" w:hAnsi="Times New Roman" w:cs="Times New Roman"/>
          <w:sz w:val="22"/>
        </w:rPr>
        <w:t xml:space="preserve"> the latter three attributes</w:t>
      </w:r>
      <w:r w:rsidR="00806C36">
        <w:rPr>
          <w:rFonts w:ascii="Times New Roman" w:hAnsi="Times New Roman" w:cs="Times New Roman"/>
          <w:sz w:val="22"/>
        </w:rPr>
        <w:t xml:space="preserve"> 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needed to allocate household consumption to individuals. In step 8, we discuss the specific process of determining 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 xml:space="preserve"> below.</w:t>
      </w:r>
      <w:r w:rsidR="00DC4F68">
        <w:rPr>
          <w:rFonts w:ascii="Times New Roman" w:hAnsi="Times New Roman" w:cs="Times New Roman"/>
          <w:sz w:val="22"/>
        </w:rPr>
        <w:t xml:space="preserve"> </w:t>
      </w:r>
    </w:p>
    <w:p w14:paraId="3F51CBA2" w14:textId="3FFDCCA9" w:rsidR="00C05498" w:rsidRDefault="00C05498" w:rsidP="00B52E31">
      <w:pPr>
        <w:spacing w:line="276" w:lineRule="auto"/>
        <w:rPr>
          <w:rFonts w:ascii="Times New Roman" w:hAnsi="Times New Roman" w:cs="Times New Roman"/>
          <w:sz w:val="22"/>
        </w:rPr>
      </w:pPr>
    </w:p>
    <w:p w14:paraId="2D8B165A" w14:textId="6CB8DE9D" w:rsidR="00C05498" w:rsidRPr="00C05498" w:rsidRDefault="00C05498" w:rsidP="00B52E31">
      <w:pPr>
        <w:spacing w:line="276" w:lineRule="auto"/>
        <w:rPr>
          <w:rFonts w:ascii="Times New Roman" w:hAnsi="Times New Roman" w:cs="Times New Roman"/>
          <w:i/>
          <w:iCs/>
          <w:sz w:val="22"/>
        </w:rPr>
      </w:pPr>
      <w:r>
        <w:rPr>
          <w:rFonts w:ascii="Times New Roman" w:hAnsi="Times New Roman" w:cs="Times New Roman"/>
          <w:i/>
          <w:iCs/>
          <w:sz w:val="22"/>
        </w:rPr>
        <w:t xml:space="preserve">Nutrient </w:t>
      </w:r>
      <w:r w:rsidR="002872B9">
        <w:rPr>
          <w:rFonts w:ascii="Times New Roman" w:hAnsi="Times New Roman" w:cs="Times New Roman"/>
          <w:i/>
          <w:iCs/>
          <w:sz w:val="22"/>
        </w:rPr>
        <w:t>type</w:t>
      </w:r>
    </w:p>
    <w:p w14:paraId="06A13BD3" w14:textId="20936FC6" w:rsidR="00C05498" w:rsidRDefault="004F6DD6" w:rsidP="00B52E31">
      <w:pPr>
        <w:spacing w:line="276" w:lineRule="auto"/>
        <w:rPr>
          <w:rFonts w:ascii="Times New Roman" w:hAnsi="Times New Roman" w:cs="Times New Roman"/>
          <w:sz w:val="22"/>
        </w:rPr>
      </w:pPr>
      <w:r>
        <w:rPr>
          <w:rFonts w:ascii="Times New Roman" w:hAnsi="Times New Roman" w:cs="Times New Roman"/>
          <w:sz w:val="22"/>
        </w:rPr>
        <w:t xml:space="preserve">Nutrients are compounds in foods which are used by the body for growth, maintenance, and energy. </w:t>
      </w:r>
      <w:proofErr w:type="gramStart"/>
      <w:r>
        <w:rPr>
          <w:rFonts w:ascii="Times New Roman" w:hAnsi="Times New Roman" w:cs="Times New Roman"/>
          <w:sz w:val="22"/>
        </w:rPr>
        <w:t>Energy requirements,</w:t>
      </w:r>
      <w:proofErr w:type="gramEnd"/>
      <w:r>
        <w:rPr>
          <w:rFonts w:ascii="Times New Roman" w:hAnsi="Times New Roman" w:cs="Times New Roman"/>
          <w:sz w:val="22"/>
        </w:rPr>
        <w:t xml:space="preserve"> are denominated in kilocalories (customarily called “calories”) or kilojoules. (IOM, 2006.) Nutrients can be separated into</w:t>
      </w:r>
      <w:r w:rsidR="00C05498">
        <w:rPr>
          <w:rFonts w:ascii="Times New Roman" w:hAnsi="Times New Roman" w:cs="Times New Roman"/>
          <w:sz w:val="22"/>
        </w:rPr>
        <w:t xml:space="preserve"> </w:t>
      </w:r>
      <w:r>
        <w:rPr>
          <w:rFonts w:ascii="Times New Roman" w:hAnsi="Times New Roman" w:cs="Times New Roman"/>
          <w:sz w:val="22"/>
        </w:rPr>
        <w:t>two</w:t>
      </w:r>
      <w:r w:rsidR="00C05498">
        <w:rPr>
          <w:rFonts w:ascii="Times New Roman" w:hAnsi="Times New Roman" w:cs="Times New Roman"/>
          <w:sz w:val="22"/>
        </w:rPr>
        <w:t xml:space="preserve"> </w:t>
      </w:r>
      <w:r w:rsidR="002872B9">
        <w:rPr>
          <w:rFonts w:ascii="Times New Roman" w:hAnsi="Times New Roman" w:cs="Times New Roman"/>
          <w:sz w:val="22"/>
        </w:rPr>
        <w:t>categorie</w:t>
      </w:r>
      <w:r w:rsidR="00C05498">
        <w:rPr>
          <w:rFonts w:ascii="Times New Roman" w:hAnsi="Times New Roman" w:cs="Times New Roman"/>
          <w:sz w:val="22"/>
        </w:rPr>
        <w:t xml:space="preserve">s: </w:t>
      </w:r>
      <w:r w:rsidR="002872B9">
        <w:rPr>
          <w:rFonts w:ascii="Times New Roman" w:hAnsi="Times New Roman" w:cs="Times New Roman"/>
          <w:sz w:val="22"/>
        </w:rPr>
        <w:t>(</w:t>
      </w:r>
      <w:r>
        <w:rPr>
          <w:rFonts w:ascii="Times New Roman" w:hAnsi="Times New Roman" w:cs="Times New Roman"/>
          <w:sz w:val="22"/>
        </w:rPr>
        <w:t>1</w:t>
      </w:r>
      <w:r w:rsidR="002872B9">
        <w:rPr>
          <w:rFonts w:ascii="Times New Roman" w:hAnsi="Times New Roman" w:cs="Times New Roman"/>
          <w:sz w:val="22"/>
        </w:rPr>
        <w:t xml:space="preserve">) </w:t>
      </w:r>
      <w:r w:rsidR="00C05498">
        <w:rPr>
          <w:rFonts w:ascii="Times New Roman" w:hAnsi="Times New Roman" w:cs="Times New Roman"/>
          <w:sz w:val="22"/>
        </w:rPr>
        <w:t>macronutrients</w:t>
      </w:r>
      <w:r w:rsidR="002872B9">
        <w:rPr>
          <w:rFonts w:ascii="Times New Roman" w:hAnsi="Times New Roman" w:cs="Times New Roman"/>
          <w:sz w:val="22"/>
        </w:rPr>
        <w:t>, which are nutrients that the body requires in large amounts</w:t>
      </w:r>
      <w:r>
        <w:rPr>
          <w:rFonts w:ascii="Times New Roman" w:hAnsi="Times New Roman" w:cs="Times New Roman"/>
          <w:sz w:val="22"/>
        </w:rPr>
        <w:t xml:space="preserve"> and typically denominated in grams</w:t>
      </w:r>
      <w:r w:rsidR="002872B9">
        <w:rPr>
          <w:rFonts w:ascii="Times New Roman" w:hAnsi="Times New Roman" w:cs="Times New Roman"/>
          <w:sz w:val="22"/>
        </w:rPr>
        <w:t>:</w:t>
      </w:r>
      <w:r w:rsidR="00C05498">
        <w:rPr>
          <w:rFonts w:ascii="Times New Roman" w:hAnsi="Times New Roman" w:cs="Times New Roman"/>
          <w:sz w:val="22"/>
        </w:rPr>
        <w:t xml:space="preserve"> protein</w:t>
      </w:r>
      <w:r>
        <w:rPr>
          <w:rFonts w:ascii="Times New Roman" w:hAnsi="Times New Roman" w:cs="Times New Roman"/>
          <w:sz w:val="22"/>
        </w:rPr>
        <w:t>s</w:t>
      </w:r>
      <w:r w:rsidR="00C05498">
        <w:rPr>
          <w:rFonts w:ascii="Times New Roman" w:hAnsi="Times New Roman" w:cs="Times New Roman"/>
          <w:sz w:val="22"/>
        </w:rPr>
        <w:t xml:space="preserve">, carbohydrates, and fats, and </w:t>
      </w:r>
      <w:r w:rsidR="002872B9">
        <w:rPr>
          <w:rFonts w:ascii="Times New Roman" w:hAnsi="Times New Roman" w:cs="Times New Roman"/>
          <w:sz w:val="22"/>
        </w:rPr>
        <w:t>(</w:t>
      </w:r>
      <w:r>
        <w:rPr>
          <w:rFonts w:ascii="Times New Roman" w:hAnsi="Times New Roman" w:cs="Times New Roman"/>
          <w:sz w:val="22"/>
        </w:rPr>
        <w:t>2</w:t>
      </w:r>
      <w:r w:rsidR="002872B9">
        <w:rPr>
          <w:rFonts w:ascii="Times New Roman" w:hAnsi="Times New Roman" w:cs="Times New Roman"/>
          <w:sz w:val="22"/>
        </w:rPr>
        <w:t xml:space="preserve">) </w:t>
      </w:r>
      <w:r w:rsidR="00C05498">
        <w:rPr>
          <w:rFonts w:ascii="Times New Roman" w:hAnsi="Times New Roman" w:cs="Times New Roman"/>
          <w:sz w:val="22"/>
        </w:rPr>
        <w:t>micronutrients</w:t>
      </w:r>
      <w:r w:rsidR="002872B9">
        <w:rPr>
          <w:rFonts w:ascii="Times New Roman" w:hAnsi="Times New Roman" w:cs="Times New Roman"/>
          <w:sz w:val="22"/>
        </w:rPr>
        <w:t xml:space="preserve">, which are nutrients that the body </w:t>
      </w:r>
      <w:r>
        <w:rPr>
          <w:rFonts w:ascii="Times New Roman" w:hAnsi="Times New Roman" w:cs="Times New Roman"/>
          <w:sz w:val="22"/>
        </w:rPr>
        <w:t xml:space="preserve">needs in smaller amount and are typically denominated in milligrams, such </w:t>
      </w:r>
      <w:r w:rsidR="00C05498">
        <w:rPr>
          <w:rFonts w:ascii="Times New Roman" w:hAnsi="Times New Roman" w:cs="Times New Roman"/>
          <w:sz w:val="22"/>
        </w:rPr>
        <w:t xml:space="preserve">as calcium, Vitamin A, </w:t>
      </w:r>
      <w:r>
        <w:rPr>
          <w:rFonts w:ascii="Times New Roman" w:hAnsi="Times New Roman" w:cs="Times New Roman"/>
          <w:sz w:val="22"/>
        </w:rPr>
        <w:t>and iron, among others. Nutrient i</w:t>
      </w:r>
      <w:r w:rsidR="00C05498">
        <w:rPr>
          <w:rFonts w:ascii="Times New Roman" w:hAnsi="Times New Roman" w:cs="Times New Roman"/>
          <w:sz w:val="22"/>
        </w:rPr>
        <w:t>nadequac</w:t>
      </w:r>
      <w:r w:rsidR="002872B9">
        <w:rPr>
          <w:rFonts w:ascii="Times New Roman" w:hAnsi="Times New Roman" w:cs="Times New Roman"/>
          <w:sz w:val="22"/>
        </w:rPr>
        <w:t xml:space="preserve">ies </w:t>
      </w:r>
      <w:r w:rsidR="00C05498">
        <w:rPr>
          <w:rFonts w:ascii="Times New Roman" w:hAnsi="Times New Roman" w:cs="Times New Roman"/>
          <w:sz w:val="22"/>
        </w:rPr>
        <w:t>may correlate with</w:t>
      </w:r>
      <w:r w:rsidR="002872B9">
        <w:rPr>
          <w:rFonts w:ascii="Times New Roman" w:hAnsi="Times New Roman" w:cs="Times New Roman"/>
          <w:sz w:val="22"/>
        </w:rPr>
        <w:t>in and across</w:t>
      </w:r>
      <w:r w:rsidR="00EC1984">
        <w:rPr>
          <w:rFonts w:ascii="Times New Roman" w:hAnsi="Times New Roman" w:cs="Times New Roman"/>
          <w:sz w:val="22"/>
        </w:rPr>
        <w:t xml:space="preserve"> these two</w:t>
      </w:r>
      <w:r w:rsidR="002872B9">
        <w:rPr>
          <w:rFonts w:ascii="Times New Roman" w:hAnsi="Times New Roman" w:cs="Times New Roman"/>
          <w:sz w:val="22"/>
        </w:rPr>
        <w:t xml:space="preserve"> categories</w:t>
      </w:r>
      <w:r w:rsidR="00C05498">
        <w:rPr>
          <w:rFonts w:ascii="Times New Roman" w:hAnsi="Times New Roman" w:cs="Times New Roman"/>
          <w:sz w:val="22"/>
        </w:rPr>
        <w:t xml:space="preserve">, such as protein and iron, however, it is not </w:t>
      </w:r>
      <w:r w:rsidR="002872B9">
        <w:rPr>
          <w:rFonts w:ascii="Times New Roman" w:hAnsi="Times New Roman" w:cs="Times New Roman"/>
          <w:sz w:val="22"/>
        </w:rPr>
        <w:t xml:space="preserve">certain. </w:t>
      </w:r>
      <w:r>
        <w:rPr>
          <w:rFonts w:ascii="Times New Roman" w:hAnsi="Times New Roman" w:cs="Times New Roman"/>
          <w:sz w:val="22"/>
        </w:rPr>
        <w:t xml:space="preserve">The relationship between macronutrients and energy requirements is certain: proteins and fats provide 9 kcal/gram and carbohydrates provide 4 kcal/gram. </w:t>
      </w:r>
      <w:r w:rsidR="002872B9">
        <w:rPr>
          <w:rFonts w:ascii="Times New Roman" w:hAnsi="Times New Roman" w:cs="Times New Roman"/>
          <w:sz w:val="22"/>
        </w:rPr>
        <w:t>In the case study, we consider these relationships</w:t>
      </w:r>
      <w:r w:rsidR="00EC1984">
        <w:rPr>
          <w:rFonts w:ascii="Times New Roman" w:hAnsi="Times New Roman" w:cs="Times New Roman"/>
          <w:sz w:val="22"/>
        </w:rPr>
        <w:t xml:space="preserve">, as </w:t>
      </w:r>
      <w:r w:rsidR="00D74ACC">
        <w:rPr>
          <w:rFonts w:ascii="Times New Roman" w:hAnsi="Times New Roman" w:cs="Times New Roman"/>
          <w:sz w:val="22"/>
        </w:rPr>
        <w:t>researchers may want to generalize or use nutrient status as a proxy.</w:t>
      </w:r>
    </w:p>
    <w:p w14:paraId="4E9A11D5" w14:textId="5ED32C16" w:rsidR="00D364E9" w:rsidRDefault="00D364E9" w:rsidP="00B52E31">
      <w:pPr>
        <w:spacing w:line="276" w:lineRule="auto"/>
        <w:rPr>
          <w:rFonts w:ascii="Times New Roman" w:hAnsi="Times New Roman" w:cs="Times New Roman"/>
          <w:sz w:val="22"/>
        </w:rPr>
      </w:pPr>
    </w:p>
    <w:p w14:paraId="664F3862" w14:textId="11BD616B" w:rsidR="009523D1" w:rsidRPr="00F060B2" w:rsidRDefault="00153AF5" w:rsidP="00B52E31">
      <w:pPr>
        <w:spacing w:line="276" w:lineRule="auto"/>
        <w:rPr>
          <w:rFonts w:ascii="Times New Roman" w:hAnsi="Times New Roman" w:cs="Times New Roman"/>
          <w:i/>
          <w:iCs/>
          <w:sz w:val="22"/>
        </w:rPr>
      </w:pPr>
      <w:r>
        <w:rPr>
          <w:rFonts w:ascii="Times New Roman" w:hAnsi="Times New Roman" w:cs="Times New Roman"/>
          <w:i/>
          <w:iCs/>
          <w:sz w:val="22"/>
        </w:rPr>
        <w:t>Source</w:t>
      </w:r>
      <w:r w:rsidR="009523D1">
        <w:rPr>
          <w:rFonts w:ascii="Times New Roman" w:hAnsi="Times New Roman" w:cs="Times New Roman"/>
          <w:i/>
          <w:iCs/>
          <w:sz w:val="22"/>
        </w:rPr>
        <w:t xml:space="preserve"> of nutrient requirements standards</w:t>
      </w:r>
    </w:p>
    <w:p w14:paraId="2FBCBBEC" w14:textId="2FFC26FE"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7"/>
      <w:commentRangeStart w:id="8"/>
      <w:r w:rsidRPr="00D364E9">
        <w:rPr>
          <w:rFonts w:ascii="Times New Roman" w:hAnsi="Times New Roman" w:cs="Times New Roman"/>
          <w:sz w:val="22"/>
        </w:rPr>
        <w:t>(DRI)</w:t>
      </w:r>
      <w:r>
        <w:rPr>
          <w:rFonts w:ascii="Times New Roman" w:hAnsi="Times New Roman" w:cs="Times New Roman"/>
          <w:sz w:val="22"/>
        </w:rPr>
        <w:t xml:space="preserve"> in </w:t>
      </w:r>
      <w:commentRangeEnd w:id="7"/>
      <w:r w:rsidR="00876609">
        <w:rPr>
          <w:rStyle w:val="CommentReference"/>
        </w:rPr>
        <w:commentReference w:id="7"/>
      </w:r>
      <w:commentRangeEnd w:id="8"/>
      <w:r w:rsidR="00183683">
        <w:rPr>
          <w:rStyle w:val="CommentReference"/>
        </w:rPr>
        <w:commentReference w:id="8"/>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9"/>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9"/>
      <w:r w:rsidR="00794DB1">
        <w:rPr>
          <w:rStyle w:val="CommentReference"/>
        </w:rPr>
        <w:commentReference w:id="9"/>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r w:rsidR="00153AF5">
        <w:rPr>
          <w:rFonts w:ascii="Times New Roman" w:hAnsi="Times New Roman" w:cs="Times New Roman"/>
          <w:sz w:val="22"/>
        </w:rPr>
        <w:t xml:space="preserve"> </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78F0157" w14:textId="7AC1B572" w:rsidR="00037F67" w:rsidRPr="00E364E7" w:rsidRDefault="008656AA" w:rsidP="00B52E31">
      <w:pPr>
        <w:spacing w:line="276" w:lineRule="auto"/>
        <w:rPr>
          <w:rFonts w:ascii="Times New Roman" w:hAnsi="Times New Roman" w:cs="Times New Roman"/>
          <w:sz w:val="22"/>
          <w:lang w:val="es-CO"/>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 xml:space="preserve">for protein (2002), energy (2005), carbohydrates </w:t>
      </w:r>
      <w:r>
        <w:rPr>
          <w:rFonts w:ascii="Times New Roman" w:hAnsi="Times New Roman" w:cs="Times New Roman"/>
          <w:sz w:val="22"/>
        </w:rPr>
        <w:lastRenderedPageBreak/>
        <w:t>(2007),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0"/>
      <w:commentRangeStart w:id="11"/>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037F67">
        <w:rPr>
          <w:rFonts w:ascii="Times New Roman" w:hAnsi="Times New Roman" w:cs="Times New Roman"/>
          <w:sz w:val="22"/>
        </w:rPr>
        <w:t>, as they do not provide average</w:t>
      </w:r>
      <w:r w:rsidR="0051496E">
        <w:rPr>
          <w:rFonts w:ascii="Times New Roman" w:hAnsi="Times New Roman" w:cs="Times New Roman"/>
          <w:sz w:val="22"/>
        </w:rPr>
        <w:t xml:space="preserve"> micronutrient</w:t>
      </w:r>
      <w:r w:rsidR="00037F67">
        <w:rPr>
          <w:rFonts w:ascii="Times New Roman" w:hAnsi="Times New Roman" w:cs="Times New Roman"/>
          <w:sz w:val="22"/>
        </w:rPr>
        <w:t xml:space="preserve"> requirements.</w:t>
      </w:r>
      <w:r w:rsidR="00A842A0">
        <w:rPr>
          <w:rFonts w:ascii="Times New Roman" w:hAnsi="Times New Roman" w:cs="Times New Roman"/>
          <w:sz w:val="22"/>
        </w:rPr>
        <w:t xml:space="preserve"> </w:t>
      </w:r>
      <w:commentRangeEnd w:id="10"/>
      <w:r w:rsidR="00810503">
        <w:rPr>
          <w:rStyle w:val="CommentReference"/>
        </w:rPr>
        <w:commentReference w:id="10"/>
      </w:r>
      <w:commentRangeEnd w:id="11"/>
      <w:r w:rsidR="00183683">
        <w:rPr>
          <w:rStyle w:val="CommentReference"/>
        </w:rPr>
        <w:commentReference w:id="11"/>
      </w:r>
      <w:r w:rsidR="00494812" w:rsidRPr="00E364E7">
        <w:rPr>
          <w:rFonts w:ascii="Times New Roman" w:hAnsi="Times New Roman" w:cs="Times New Roman"/>
          <w:sz w:val="22"/>
          <w:lang w:val="es-CO"/>
        </w:rPr>
        <w:t>(</w:t>
      </w:r>
      <w:proofErr w:type="spellStart"/>
      <w:r w:rsidR="00494812" w:rsidRPr="00E364E7">
        <w:rPr>
          <w:rFonts w:ascii="Times New Roman" w:hAnsi="Times New Roman" w:cs="Times New Roman"/>
          <w:sz w:val="22"/>
          <w:lang w:val="es-CO"/>
        </w:rPr>
        <w:t>Bermudez</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2012, </w:t>
      </w:r>
      <w:proofErr w:type="spellStart"/>
      <w:r w:rsidR="00494812" w:rsidRPr="00E364E7">
        <w:rPr>
          <w:rFonts w:ascii="Times New Roman" w:hAnsi="Times New Roman" w:cs="Times New Roman"/>
          <w:sz w:val="22"/>
          <w:lang w:val="es-CO"/>
        </w:rPr>
        <w:t>Lividni</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2013, </w:t>
      </w:r>
      <w:proofErr w:type="spellStart"/>
      <w:r w:rsidR="00494812" w:rsidRPr="00E364E7">
        <w:rPr>
          <w:rFonts w:ascii="Times New Roman" w:hAnsi="Times New Roman" w:cs="Times New Roman"/>
          <w:sz w:val="22"/>
          <w:lang w:val="es-CO"/>
        </w:rPr>
        <w:t>Sununtnasuk</w:t>
      </w:r>
      <w:proofErr w:type="spellEnd"/>
      <w:r w:rsidR="00BB10AB"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BB10AB" w:rsidRPr="00E364E7">
        <w:rPr>
          <w:rFonts w:ascii="Times New Roman" w:hAnsi="Times New Roman" w:cs="Times New Roman"/>
          <w:sz w:val="22"/>
          <w:lang w:val="es-CO"/>
        </w:rPr>
        <w:t xml:space="preserve"> </w:t>
      </w:r>
      <w:r w:rsidR="00494812" w:rsidRPr="00E364E7">
        <w:rPr>
          <w:rFonts w:ascii="Times New Roman" w:hAnsi="Times New Roman" w:cs="Times New Roman"/>
          <w:sz w:val="22"/>
          <w:lang w:val="es-CO"/>
        </w:rPr>
        <w:t>al. 2017, Coates 2017)</w:t>
      </w:r>
      <w:r w:rsidR="00A87A54" w:rsidRPr="00E364E7">
        <w:rPr>
          <w:rFonts w:ascii="Times New Roman" w:hAnsi="Times New Roman" w:cs="Times New Roman"/>
          <w:sz w:val="22"/>
          <w:lang w:val="es-CO"/>
        </w:rPr>
        <w:t>.</w:t>
      </w:r>
    </w:p>
    <w:p w14:paraId="550176E7" w14:textId="067F809D" w:rsidR="00ED0451" w:rsidRPr="00E364E7" w:rsidRDefault="00ED0451" w:rsidP="00B52E31">
      <w:pPr>
        <w:spacing w:line="276" w:lineRule="auto"/>
        <w:rPr>
          <w:rFonts w:ascii="Times New Roman" w:hAnsi="Times New Roman" w:cs="Times New Roman"/>
          <w:sz w:val="22"/>
          <w:lang w:val="es-CO"/>
        </w:rPr>
      </w:pPr>
    </w:p>
    <w:p w14:paraId="4A843AF4" w14:textId="0497A366"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w:t>
      </w:r>
      <w:r w:rsidR="002F4410">
        <w:rPr>
          <w:rFonts w:ascii="Times New Roman" w:hAnsi="Times New Roman" w:cs="Times New Roman"/>
          <w:sz w:val="22"/>
        </w:rPr>
        <w:t xml:space="preserve"> (NIN)</w:t>
      </w:r>
      <w:r>
        <w:rPr>
          <w:rFonts w:ascii="Times New Roman" w:hAnsi="Times New Roman" w:cs="Times New Roman"/>
          <w:sz w:val="22"/>
        </w:rPr>
        <w:t xml:space="preserve">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3D08C83F" w14:textId="7BD92657" w:rsidR="0051496E" w:rsidRDefault="0051496E" w:rsidP="00B52E31">
      <w:pPr>
        <w:spacing w:line="276" w:lineRule="auto"/>
        <w:rPr>
          <w:rFonts w:ascii="Times New Roman" w:hAnsi="Times New Roman" w:cs="Times New Roman"/>
          <w:sz w:val="22"/>
        </w:rPr>
      </w:pPr>
    </w:p>
    <w:p w14:paraId="54A0D2B6" w14:textId="77777777" w:rsidR="00FC7AD2" w:rsidRPr="00FC7AD2" w:rsidRDefault="00FC7AD2" w:rsidP="00B52E31">
      <w:pPr>
        <w:spacing w:line="276" w:lineRule="auto"/>
        <w:rPr>
          <w:rFonts w:ascii="Times New Roman" w:hAnsi="Times New Roman" w:cs="Times New Roman"/>
          <w:sz w:val="22"/>
        </w:rPr>
      </w:pPr>
    </w:p>
    <w:p w14:paraId="48819B35" w14:textId="4B3190B5" w:rsidR="00FC7AD2" w:rsidRPr="00FC7AD2" w:rsidRDefault="00FC7AD2" w:rsidP="00FC7AD2">
      <w:pPr>
        <w:spacing w:line="276" w:lineRule="auto"/>
        <w:rPr>
          <w:rFonts w:ascii="Times New Roman" w:hAnsi="Times New Roman" w:cs="Times New Roman"/>
          <w:i/>
          <w:iCs/>
          <w:sz w:val="22"/>
          <w:szCs w:val="22"/>
        </w:rPr>
      </w:pPr>
      <w:r w:rsidRPr="00FC7AD2">
        <w:rPr>
          <w:rFonts w:ascii="Times New Roman" w:hAnsi="Times New Roman" w:cs="Times New Roman"/>
          <w:i/>
          <w:iCs/>
          <w:color w:val="212529"/>
          <w:sz w:val="22"/>
          <w:szCs w:val="22"/>
          <w:shd w:val="clear" w:color="auto" w:fill="FFFFFF"/>
        </w:rPr>
        <w:t>Energy Requirements</w:t>
      </w:r>
    </w:p>
    <w:p w14:paraId="2F2C2C74" w14:textId="5754BB7F" w:rsidR="00FC7AD2" w:rsidRPr="00987DB6" w:rsidRDefault="00FC7AD2" w:rsidP="00FC7AD2">
      <w:pPr>
        <w:spacing w:after="120" w:line="276" w:lineRule="auto"/>
        <w:rPr>
          <w:rFonts w:ascii="Times New Roman" w:hAnsi="Times New Roman" w:cs="Times New Roman"/>
          <w:sz w:val="22"/>
          <w:szCs w:val="22"/>
        </w:rPr>
      </w:pPr>
      <w:r w:rsidRPr="00987DB6">
        <w:rPr>
          <w:rFonts w:ascii="Times New Roman" w:hAnsi="Times New Roman" w:cs="Times New Roman"/>
          <w:sz w:val="22"/>
          <w:szCs w:val="22"/>
        </w:rPr>
        <w:t xml:space="preserve">The IOM defines the </w:t>
      </w:r>
      <w:r w:rsidRPr="00987DB6">
        <w:rPr>
          <w:rFonts w:ascii="Times New Roman" w:hAnsi="Times New Roman" w:cs="Times New Roman"/>
          <w:b/>
          <w:bCs/>
          <w:sz w:val="22"/>
          <w:szCs w:val="22"/>
        </w:rPr>
        <w:t>Estimated Energy Requirement (EER)</w:t>
      </w:r>
      <w:r w:rsidRPr="00987DB6">
        <w:rPr>
          <w:rFonts w:ascii="Times New Roman" w:hAnsi="Times New Roman" w:cs="Times New Roman"/>
          <w:sz w:val="22"/>
          <w:szCs w:val="22"/>
        </w:rPr>
        <w:t xml:space="preserve"> as the “average dietary energy intake that is predicted to maintain energy balance in a healthy adult of a defined age, </w:t>
      </w:r>
      <w:r w:rsidR="002F4410">
        <w:rPr>
          <w:rFonts w:ascii="Times New Roman" w:hAnsi="Times New Roman" w:cs="Times New Roman"/>
          <w:sz w:val="22"/>
          <w:szCs w:val="22"/>
        </w:rPr>
        <w:t>sex</w:t>
      </w:r>
      <w:r w:rsidRPr="00987DB6">
        <w:rPr>
          <w:rFonts w:ascii="Times New Roman" w:hAnsi="Times New Roman" w:cs="Times New Roman"/>
          <w:sz w:val="22"/>
          <w:szCs w:val="22"/>
        </w:rPr>
        <w:t>, weight, height, and level of physical activity consistent with good health.” Th</w:t>
      </w:r>
      <w:r w:rsidR="002F4410">
        <w:rPr>
          <w:rFonts w:ascii="Times New Roman" w:hAnsi="Times New Roman" w:cs="Times New Roman"/>
          <w:sz w:val="22"/>
          <w:szCs w:val="22"/>
        </w:rPr>
        <w:t>e EER is also</w:t>
      </w:r>
      <w:r w:rsidRPr="00987DB6">
        <w:rPr>
          <w:rFonts w:ascii="Times New Roman" w:hAnsi="Times New Roman" w:cs="Times New Roman"/>
          <w:sz w:val="22"/>
          <w:szCs w:val="22"/>
        </w:rPr>
        <w:t xml:space="preserve"> adjusted for the needs of children, pregnant and lactating women. (IOM, 2000)</w:t>
      </w:r>
    </w:p>
    <w:p w14:paraId="4CB21CB5" w14:textId="31CC7159" w:rsidR="00FC7AD2" w:rsidRDefault="00FC7AD2" w:rsidP="00FC7AD2">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w:t>
      </w:r>
      <w:r w:rsidR="002F4410">
        <w:rPr>
          <w:rFonts w:ascii="Times New Roman" w:hAnsi="Times New Roman" w:cs="Times New Roman"/>
          <w:sz w:val="22"/>
          <w:szCs w:val="22"/>
        </w:rPr>
        <w:t>-</w:t>
      </w:r>
      <w:r w:rsidRPr="00A36F15">
        <w:rPr>
          <w:rFonts w:ascii="Times New Roman" w:hAnsi="Times New Roman" w:cs="Times New Roman"/>
          <w:sz w:val="22"/>
          <w:szCs w:val="22"/>
        </w:rPr>
        <w:t>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r w:rsidR="002F4410">
        <w:rPr>
          <w:rFonts w:ascii="Times New Roman" w:hAnsi="Times New Roman" w:cs="Times New Roman"/>
          <w:sz w:val="22"/>
        </w:rPr>
        <w:t xml:space="preserve"> </w:t>
      </w:r>
    </w:p>
    <w:p w14:paraId="4772D612" w14:textId="77777777" w:rsidR="002F4410" w:rsidRDefault="002F4410" w:rsidP="00FC7AD2">
      <w:pPr>
        <w:spacing w:line="276" w:lineRule="auto"/>
        <w:rPr>
          <w:rFonts w:ascii="Times New Roman" w:hAnsi="Times New Roman" w:cs="Times New Roman"/>
          <w:sz w:val="22"/>
        </w:rPr>
      </w:pPr>
    </w:p>
    <w:p w14:paraId="7E56DA01" w14:textId="3A441562" w:rsidR="00ED0451" w:rsidRDefault="002F4410" w:rsidP="00B52E31">
      <w:pPr>
        <w:spacing w:line="276" w:lineRule="auto"/>
        <w:rPr>
          <w:rFonts w:ascii="Times New Roman" w:hAnsi="Times New Roman" w:cs="Times New Roman"/>
          <w:sz w:val="22"/>
        </w:rPr>
      </w:pPr>
      <w:r>
        <w:rPr>
          <w:rFonts w:ascii="Times New Roman" w:hAnsi="Times New Roman" w:cs="Times New Roman"/>
          <w:sz w:val="22"/>
        </w:rPr>
        <w:t xml:space="preserve">The India NIN </w:t>
      </w:r>
      <w:r w:rsidR="006C685E">
        <w:rPr>
          <w:rFonts w:ascii="Times New Roman" w:hAnsi="Times New Roman" w:cs="Times New Roman"/>
          <w:sz w:val="22"/>
        </w:rPr>
        <w:t>provides</w:t>
      </w:r>
      <w:r>
        <w:rPr>
          <w:rFonts w:ascii="Times New Roman" w:hAnsi="Times New Roman" w:cs="Times New Roman"/>
          <w:sz w:val="22"/>
        </w:rPr>
        <w:t xml:space="preserve"> </w:t>
      </w:r>
      <w:r w:rsidR="006C685E">
        <w:rPr>
          <w:rFonts w:ascii="Times New Roman" w:hAnsi="Times New Roman" w:cs="Times New Roman"/>
          <w:sz w:val="22"/>
        </w:rPr>
        <w:t>“</w:t>
      </w:r>
      <w:r>
        <w:rPr>
          <w:rFonts w:ascii="Times New Roman" w:hAnsi="Times New Roman" w:cs="Times New Roman"/>
          <w:sz w:val="22"/>
        </w:rPr>
        <w:t>net energy requirements</w:t>
      </w:r>
      <w:r w:rsidR="006C685E">
        <w:rPr>
          <w:rFonts w:ascii="Times New Roman" w:hAnsi="Times New Roman" w:cs="Times New Roman"/>
          <w:sz w:val="22"/>
        </w:rPr>
        <w:t>”</w:t>
      </w:r>
      <w:r>
        <w:rPr>
          <w:rFonts w:ascii="Times New Roman" w:hAnsi="Times New Roman" w:cs="Times New Roman"/>
          <w:sz w:val="22"/>
        </w:rPr>
        <w:t xml:space="preserve"> </w:t>
      </w:r>
      <w:r w:rsidR="006C685E">
        <w:rPr>
          <w:rFonts w:ascii="Times New Roman" w:hAnsi="Times New Roman" w:cs="Times New Roman"/>
          <w:sz w:val="22"/>
        </w:rPr>
        <w:t>by</w:t>
      </w:r>
      <w:r>
        <w:rPr>
          <w:rFonts w:ascii="Times New Roman" w:hAnsi="Times New Roman" w:cs="Times New Roman"/>
          <w:sz w:val="22"/>
        </w:rPr>
        <w:t xml:space="preserve"> sex, age group, pregnancy and lactation status</w:t>
      </w:r>
      <w:r w:rsidR="006C685E">
        <w:rPr>
          <w:rFonts w:ascii="Times New Roman" w:hAnsi="Times New Roman" w:cs="Times New Roman"/>
          <w:sz w:val="22"/>
        </w:rPr>
        <w:t>, analogous to TEE</w:t>
      </w:r>
      <w:r>
        <w:rPr>
          <w:rFonts w:ascii="Times New Roman" w:hAnsi="Times New Roman" w:cs="Times New Roman"/>
          <w:sz w:val="22"/>
        </w:rPr>
        <w:t xml:space="preserve">. Activity level is taken into consideration when identifying energy requirements for adults over 18 years of age. </w:t>
      </w:r>
      <w:r w:rsidR="006245E1">
        <w:rPr>
          <w:rFonts w:ascii="Times New Roman" w:hAnsi="Times New Roman" w:cs="Times New Roman"/>
          <w:sz w:val="22"/>
        </w:rPr>
        <w:t>The</w:t>
      </w:r>
      <w:r w:rsidR="006C685E">
        <w:rPr>
          <w:rFonts w:ascii="Times New Roman" w:hAnsi="Times New Roman" w:cs="Times New Roman"/>
          <w:sz w:val="22"/>
        </w:rPr>
        <w:t xml:space="preserve">se requirements </w:t>
      </w:r>
      <w:r w:rsidR="006245E1">
        <w:rPr>
          <w:rFonts w:ascii="Times New Roman" w:hAnsi="Times New Roman" w:cs="Times New Roman"/>
          <w:sz w:val="22"/>
        </w:rPr>
        <w:t xml:space="preserve">were developed using the WHO/FAO methodology </w:t>
      </w:r>
      <w:r w:rsidR="006C685E">
        <w:rPr>
          <w:rFonts w:ascii="Times New Roman" w:hAnsi="Times New Roman" w:cs="Times New Roman"/>
          <w:sz w:val="22"/>
        </w:rPr>
        <w:t xml:space="preserve">using </w:t>
      </w:r>
      <w:r w:rsidR="006245E1">
        <w:rPr>
          <w:rFonts w:ascii="Times New Roman" w:hAnsi="Times New Roman" w:cs="Times New Roman"/>
          <w:sz w:val="22"/>
        </w:rPr>
        <w:t>reference weights and height</w:t>
      </w:r>
      <w:r w:rsidR="006C685E">
        <w:rPr>
          <w:rFonts w:ascii="Times New Roman" w:hAnsi="Times New Roman" w:cs="Times New Roman"/>
          <w:sz w:val="22"/>
        </w:rPr>
        <w:t>s for the population of India</w:t>
      </w:r>
      <w:r w:rsidR="006245E1">
        <w:rPr>
          <w:rFonts w:ascii="Times New Roman" w:hAnsi="Times New Roman" w:cs="Times New Roman"/>
          <w:sz w:val="22"/>
        </w:rPr>
        <w:t xml:space="preserve"> (NIN, 2011)</w:t>
      </w:r>
    </w:p>
    <w:p w14:paraId="60F51575" w14:textId="6FCA9F08" w:rsidR="001F0F3D" w:rsidRDefault="001F0F3D" w:rsidP="00B52E31">
      <w:pPr>
        <w:spacing w:line="276" w:lineRule="auto"/>
        <w:rPr>
          <w:rFonts w:ascii="Times New Roman" w:hAnsi="Times New Roman" w:cs="Times New Roman"/>
          <w:sz w:val="22"/>
        </w:rPr>
      </w:pPr>
    </w:p>
    <w:p w14:paraId="4B43DCA2" w14:textId="56A44613" w:rsidR="001F0F3D" w:rsidRDefault="001F0F3D" w:rsidP="00B52E31">
      <w:pPr>
        <w:spacing w:line="276" w:lineRule="auto"/>
        <w:rPr>
          <w:rFonts w:ascii="Times New Roman" w:hAnsi="Times New Roman" w:cs="Times New Roman"/>
          <w:sz w:val="22"/>
        </w:rPr>
      </w:pPr>
      <w:r>
        <w:rPr>
          <w:rFonts w:ascii="Times New Roman" w:hAnsi="Times New Roman" w:cs="Times New Roman"/>
          <w:sz w:val="22"/>
        </w:rPr>
        <w:t>Energy adequacy can also be assessed using B</w:t>
      </w:r>
      <w:r w:rsidRPr="00C31C36">
        <w:rPr>
          <w:rFonts w:ascii="Times New Roman" w:hAnsi="Times New Roman" w:cs="Times New Roman"/>
          <w:sz w:val="22"/>
          <w:szCs w:val="22"/>
        </w:rPr>
        <w:t>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w:t>
      </w:r>
      <w:r>
        <w:rPr>
          <w:rFonts w:ascii="Times New Roman" w:hAnsi="Times New Roman" w:cs="Times New Roman"/>
          <w:sz w:val="22"/>
          <w:szCs w:val="22"/>
        </w:rPr>
        <w:t>For adults, t</w:t>
      </w:r>
      <w:r w:rsidRPr="00C31C36">
        <w:rPr>
          <w:rFonts w:ascii="Times New Roman" w:hAnsi="Times New Roman" w:cs="Times New Roman"/>
          <w:sz w:val="22"/>
          <w:szCs w:val="22"/>
        </w:rPr>
        <w:t>he WHO defines healthy BMI within the 18.5-24.9 range</w:t>
      </w:r>
      <w:r>
        <w:rPr>
          <w:rFonts w:ascii="Times New Roman" w:hAnsi="Times New Roman" w:cs="Times New Roman"/>
          <w:sz w:val="22"/>
          <w:szCs w:val="22"/>
        </w:rPr>
        <w:t xml:space="preserve"> and the IOM recommendation is consistent. For children 5-19, the WHO provides BMI charts </w:t>
      </w:r>
      <w:r w:rsidR="00B82E1D">
        <w:rPr>
          <w:rFonts w:ascii="Times New Roman" w:hAnsi="Times New Roman" w:cs="Times New Roman"/>
          <w:sz w:val="22"/>
          <w:szCs w:val="22"/>
        </w:rPr>
        <w:t>providing the distributions of BMIs for healthy growth standards</w:t>
      </w:r>
      <w:r w:rsidRPr="00C31C36">
        <w:rPr>
          <w:rFonts w:ascii="Times New Roman" w:hAnsi="Times New Roman" w:cs="Times New Roman"/>
          <w:sz w:val="22"/>
          <w:szCs w:val="22"/>
        </w:rPr>
        <w:t xml:space="preserve">. (WHO, </w:t>
      </w:r>
      <w:r>
        <w:rPr>
          <w:rFonts w:ascii="Times New Roman" w:hAnsi="Times New Roman" w:cs="Times New Roman"/>
          <w:sz w:val="22"/>
          <w:szCs w:val="22"/>
        </w:rPr>
        <w:t>2006</w:t>
      </w:r>
      <w:r w:rsidRPr="00C31C36">
        <w:rPr>
          <w:rFonts w:ascii="Times New Roman" w:hAnsi="Times New Roman" w:cs="Times New Roman"/>
          <w:sz w:val="22"/>
          <w:szCs w:val="22"/>
        </w:rPr>
        <w:t>)</w:t>
      </w:r>
    </w:p>
    <w:p w14:paraId="00B01130" w14:textId="77777777" w:rsidR="002F4410" w:rsidRPr="002D00B3" w:rsidRDefault="002F4410"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24200077"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w:t>
      </w:r>
      <w:r w:rsidR="002F4410">
        <w:rPr>
          <w:rFonts w:ascii="Times New Roman" w:hAnsi="Times New Roman" w:cs="Times New Roman"/>
          <w:sz w:val="22"/>
          <w:szCs w:val="22"/>
        </w:rPr>
        <w:t>energy</w:t>
      </w:r>
      <w:r w:rsidRPr="00F0581B">
        <w:rPr>
          <w:rFonts w:ascii="Times New Roman" w:hAnsi="Times New Roman" w:cs="Times New Roman"/>
          <w:sz w:val="22"/>
          <w:szCs w:val="22"/>
        </w:rPr>
        <w:t xml:space="preserve">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w:t>
      </w:r>
      <w:r w:rsidR="00E364E7">
        <w:rPr>
          <w:rFonts w:ascii="Times New Roman" w:hAnsi="Times New Roman" w:cs="Times New Roman"/>
          <w:sz w:val="22"/>
          <w:szCs w:val="22"/>
        </w:rPr>
        <w:t xml:space="preserve">nutrient </w:t>
      </w:r>
      <w:r w:rsidR="00857EF5" w:rsidRPr="00F0581B">
        <w:rPr>
          <w:rFonts w:ascii="Times New Roman" w:hAnsi="Times New Roman" w:cs="Times New Roman"/>
          <w:sz w:val="22"/>
          <w:szCs w:val="22"/>
        </w:rPr>
        <w:t xml:space="preserve">requirements and likelihood of an individual being identified as inadequate. </w:t>
      </w:r>
      <w:r w:rsidR="00862352">
        <w:rPr>
          <w:rFonts w:ascii="Times New Roman" w:hAnsi="Times New Roman" w:cs="Times New Roman"/>
          <w:sz w:val="22"/>
          <w:szCs w:val="22"/>
        </w:rPr>
        <w:t xml:space="preserve">All three sets of nutrient </w:t>
      </w:r>
      <w:r w:rsidR="002F4410">
        <w:rPr>
          <w:rFonts w:ascii="Times New Roman" w:hAnsi="Times New Roman" w:cs="Times New Roman"/>
          <w:sz w:val="22"/>
          <w:szCs w:val="22"/>
        </w:rPr>
        <w:t xml:space="preserve">reference sources </w:t>
      </w:r>
      <w:r w:rsidR="00862352">
        <w:rPr>
          <w:rFonts w:ascii="Times New Roman" w:hAnsi="Times New Roman" w:cs="Times New Roman"/>
          <w:sz w:val="22"/>
          <w:szCs w:val="22"/>
        </w:rPr>
        <w:t>adjust energy and often nutrient 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w:t>
      </w:r>
      <w:r w:rsidR="00862352">
        <w:rPr>
          <w:rFonts w:ascii="Times New Roman" w:hAnsi="Times New Roman" w:cs="Times New Roman"/>
          <w:sz w:val="22"/>
          <w:szCs w:val="22"/>
        </w:rPr>
        <w:lastRenderedPageBreak/>
        <w:t xml:space="preserve">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58040CBB"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Nutrient requirements do not increase monotonically with respect to age. Children, pregnant, and lactating women have different 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w:t>
      </w:r>
      <w:r w:rsidR="00250E08">
        <w:rPr>
          <w:rFonts w:ascii="Times New Roman" w:hAnsi="Times New Roman" w:cs="Times New Roman"/>
          <w:sz w:val="22"/>
          <w:szCs w:val="22"/>
        </w:rPr>
        <w:t xml:space="preserve"> protein and</w:t>
      </w:r>
      <w:r w:rsidR="00F141A9">
        <w:rPr>
          <w:rFonts w:ascii="Times New Roman" w:hAnsi="Times New Roman" w:cs="Times New Roman"/>
          <w:sz w:val="22"/>
          <w:szCs w:val="22"/>
        </w:rPr>
        <w:t xml:space="preserv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 xml:space="preserve">.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42C798E4"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India energy and nutrient requirements are </w:t>
      </w:r>
      <w:r w:rsidR="00463DCF">
        <w:rPr>
          <w:rFonts w:ascii="Times New Roman" w:eastAsia="Times New Roman" w:hAnsi="Times New Roman" w:cs="Times New Roman"/>
          <w:color w:val="212529"/>
          <w:sz w:val="22"/>
          <w:szCs w:val="22"/>
          <w:shd w:val="clear" w:color="auto" w:fill="FFFFFF"/>
        </w:rPr>
        <w:t xml:space="preserve">provided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4757D6A1" w14:textId="370F8672" w:rsidR="002C78F5" w:rsidRPr="00183FAB" w:rsidRDefault="00410727"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w:t>
      </w:r>
      <w:r w:rsidR="007D5F28">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requirements by using the individual’s current weight and height</w:t>
      </w:r>
      <w:r w:rsidR="007D5F28">
        <w:rPr>
          <w:rFonts w:ascii="Times New Roman" w:eastAsia="Times New Roman" w:hAnsi="Times New Roman" w:cs="Times New Roman"/>
          <w:color w:val="212529"/>
          <w:sz w:val="22"/>
          <w:szCs w:val="22"/>
          <w:shd w:val="clear" w:color="auto" w:fill="FFFFFF"/>
        </w:rPr>
        <w:t>.</w:t>
      </w:r>
      <w:r w:rsidR="007D5F28">
        <w:rPr>
          <w:rFonts w:ascii="Times New Roman" w:hAnsi="Times New Roman" w:cs="Times New Roman"/>
          <w:sz w:val="22"/>
          <w:szCs w:val="22"/>
        </w:rPr>
        <w:t xml:space="preserve"> </w:t>
      </w:r>
      <w:r w:rsidR="00097F07">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sidR="00097F07">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sidR="00097F07">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w:t>
      </w:r>
      <w:r w:rsidR="00E364E7">
        <w:rPr>
          <w:rFonts w:ascii="Times New Roman" w:eastAsia="Times New Roman" w:hAnsi="Times New Roman" w:cs="Times New Roman"/>
          <w:color w:val="212529"/>
          <w:sz w:val="22"/>
          <w:szCs w:val="22"/>
          <w:shd w:val="clear" w:color="auto" w:fill="FFFFFF"/>
        </w:rPr>
        <w:t>, and</w:t>
      </w:r>
      <w:r w:rsidR="006A06AD">
        <w:rPr>
          <w:rFonts w:ascii="Times New Roman" w:eastAsia="Times New Roman" w:hAnsi="Times New Roman" w:cs="Times New Roman"/>
          <w:color w:val="212529"/>
          <w:sz w:val="22"/>
          <w:szCs w:val="22"/>
          <w:shd w:val="clear" w:color="auto" w:fill="FFFFFF"/>
        </w:rPr>
        <w:t xml:space="preserve"> </w:t>
      </w:r>
      <w:proofErr w:type="spellStart"/>
      <w:r w:rsidR="00451E57">
        <w:rPr>
          <w:rFonts w:ascii="Times New Roman" w:eastAsia="Times New Roman" w:hAnsi="Times New Roman" w:cs="Times New Roman"/>
          <w:color w:val="212529"/>
          <w:sz w:val="22"/>
          <w:szCs w:val="22"/>
          <w:shd w:val="clear" w:color="auto" w:fill="FFFFFF"/>
        </w:rPr>
        <w:t>lifestage</w:t>
      </w:r>
      <w:proofErr w:type="spellEnd"/>
      <w:r w:rsidR="006A06AD">
        <w:rPr>
          <w:rFonts w:ascii="Times New Roman" w:eastAsia="Times New Roman" w:hAnsi="Times New Roman" w:cs="Times New Roman"/>
          <w:color w:val="212529"/>
          <w:sz w:val="22"/>
          <w:szCs w:val="22"/>
          <w:shd w:val="clear" w:color="auto" w:fill="FFFFFF"/>
        </w:rPr>
        <w:t xml:space="preserve"> group using the reference height and weight </w:t>
      </w:r>
      <w:r w:rsidR="00E364E7">
        <w:rPr>
          <w:rFonts w:ascii="Times New Roman" w:eastAsia="Times New Roman" w:hAnsi="Times New Roman" w:cs="Times New Roman"/>
          <w:color w:val="212529"/>
          <w:sz w:val="22"/>
          <w:szCs w:val="22"/>
          <w:shd w:val="clear" w:color="auto" w:fill="FFFFFF"/>
        </w:rPr>
        <w:t xml:space="preserve">given </w:t>
      </w:r>
      <w:r w:rsidR="006A06AD">
        <w:rPr>
          <w:rFonts w:ascii="Times New Roman" w:eastAsia="Times New Roman" w:hAnsi="Times New Roman" w:cs="Times New Roman"/>
          <w:color w:val="212529"/>
          <w:sz w:val="22"/>
          <w:szCs w:val="22"/>
          <w:shd w:val="clear" w:color="auto" w:fill="FFFFFF"/>
        </w:rPr>
        <w:t xml:space="preserve">by the reference </w:t>
      </w:r>
      <w:r w:rsidR="00E364E7">
        <w:rPr>
          <w:rFonts w:ascii="Times New Roman" w:eastAsia="Times New Roman" w:hAnsi="Times New Roman" w:cs="Times New Roman"/>
          <w:color w:val="212529"/>
          <w:sz w:val="22"/>
          <w:szCs w:val="22"/>
          <w:shd w:val="clear" w:color="auto" w:fill="FFFFFF"/>
        </w:rPr>
        <w:t>source</w:t>
      </w:r>
      <w:r w:rsidR="00097F07">
        <w:rPr>
          <w:rFonts w:ascii="Times New Roman" w:eastAsia="Times New Roman" w:hAnsi="Times New Roman" w:cs="Times New Roman"/>
          <w:color w:val="212529"/>
          <w:sz w:val="22"/>
          <w:szCs w:val="22"/>
          <w:shd w:val="clear" w:color="auto" w:fill="FFFFFF"/>
        </w:rPr>
        <w:t xml:space="preserve">. </w:t>
      </w:r>
      <w:r w:rsidR="002853C5">
        <w:rPr>
          <w:rFonts w:ascii="Times New Roman" w:hAnsi="Times New Roman" w:cs="Times New Roman"/>
          <w:color w:val="212529"/>
          <w:sz w:val="22"/>
          <w:szCs w:val="22"/>
          <w:shd w:val="clear" w:color="auto" w:fill="FFFFFF"/>
        </w:rPr>
        <w:t xml:space="preserve">While IOM, WHO/FAO, and India all provide reference weights and heights for age, sex, </w:t>
      </w:r>
      <w:r w:rsidR="00E364E7">
        <w:rPr>
          <w:rFonts w:ascii="Times New Roman" w:hAnsi="Times New Roman" w:cs="Times New Roman"/>
          <w:color w:val="212529"/>
          <w:sz w:val="22"/>
          <w:szCs w:val="22"/>
          <w:shd w:val="clear" w:color="auto" w:fill="FFFFFF"/>
        </w:rPr>
        <w:t xml:space="preserve">and </w:t>
      </w:r>
      <w:proofErr w:type="spellStart"/>
      <w:r w:rsidR="002853C5">
        <w:rPr>
          <w:rFonts w:ascii="Times New Roman" w:hAnsi="Times New Roman" w:cs="Times New Roman"/>
          <w:color w:val="212529"/>
          <w:sz w:val="22"/>
          <w:szCs w:val="22"/>
          <w:shd w:val="clear" w:color="auto" w:fill="FFFFFF"/>
        </w:rPr>
        <w:t>lifestage</w:t>
      </w:r>
      <w:proofErr w:type="spellEnd"/>
      <w:r w:rsidR="002853C5">
        <w:rPr>
          <w:rFonts w:ascii="Times New Roman" w:hAnsi="Times New Roman" w:cs="Times New Roman"/>
          <w:color w:val="212529"/>
          <w:sz w:val="22"/>
          <w:szCs w:val="22"/>
          <w:shd w:val="clear" w:color="auto" w:fill="FFFFFF"/>
        </w:rPr>
        <w:t xml:space="preserve"> groups, the gold standard recognized by nutritionists are the WHO child growth standards. These standards were </w:t>
      </w:r>
      <w:r w:rsidR="006C685E">
        <w:rPr>
          <w:rFonts w:ascii="Times New Roman" w:hAnsi="Times New Roman" w:cs="Times New Roman"/>
          <w:color w:val="212529"/>
          <w:sz w:val="22"/>
          <w:szCs w:val="22"/>
          <w:shd w:val="clear" w:color="auto" w:fill="FFFFFF"/>
        </w:rPr>
        <w:t>published</w:t>
      </w:r>
      <w:r w:rsidR="002853C5">
        <w:rPr>
          <w:rFonts w:ascii="Times New Roman" w:hAnsi="Times New Roman" w:cs="Times New Roman"/>
          <w:color w:val="212529"/>
          <w:sz w:val="22"/>
          <w:szCs w:val="22"/>
          <w:shd w:val="clear" w:color="auto" w:fill="FFFFFF"/>
        </w:rPr>
        <w:t xml:space="preserve"> in 2006 using measurements collected globally</w:t>
      </w:r>
      <w:r w:rsidR="006C685E">
        <w:rPr>
          <w:rFonts w:ascii="Times New Roman" w:hAnsi="Times New Roman" w:cs="Times New Roman"/>
          <w:color w:val="212529"/>
          <w:sz w:val="22"/>
          <w:szCs w:val="22"/>
          <w:shd w:val="clear" w:color="auto" w:fill="FFFFFF"/>
        </w:rPr>
        <w:t>. The standards</w:t>
      </w:r>
      <w:r w:rsidR="002853C5">
        <w:rPr>
          <w:rFonts w:ascii="Times New Roman" w:hAnsi="Times New Roman" w:cs="Times New Roman"/>
          <w:color w:val="212529"/>
          <w:sz w:val="22"/>
          <w:szCs w:val="22"/>
          <w:shd w:val="clear" w:color="auto" w:fill="FFFFFF"/>
        </w:rPr>
        <w:t xml:space="preserve"> us</w:t>
      </w:r>
      <w:r w:rsidR="006C685E">
        <w:rPr>
          <w:rFonts w:ascii="Times New Roman" w:hAnsi="Times New Roman" w:cs="Times New Roman"/>
          <w:color w:val="212529"/>
          <w:sz w:val="22"/>
          <w:szCs w:val="22"/>
          <w:shd w:val="clear" w:color="auto" w:fill="FFFFFF"/>
        </w:rPr>
        <w:t>e</w:t>
      </w:r>
      <w:r w:rsidR="002853C5">
        <w:rPr>
          <w:rFonts w:ascii="Times New Roman" w:hAnsi="Times New Roman" w:cs="Times New Roman"/>
          <w:color w:val="212529"/>
          <w:sz w:val="22"/>
          <w:szCs w:val="22"/>
          <w:shd w:val="clear" w:color="auto" w:fill="FFFFFF"/>
        </w:rPr>
        <w:t xml:space="preserve"> measurements for children under 5 and then extrapolat</w:t>
      </w:r>
      <w:r w:rsidR="006C685E">
        <w:rPr>
          <w:rFonts w:ascii="Times New Roman" w:hAnsi="Times New Roman" w:cs="Times New Roman"/>
          <w:color w:val="212529"/>
          <w:sz w:val="22"/>
          <w:szCs w:val="22"/>
          <w:shd w:val="clear" w:color="auto" w:fill="FFFFFF"/>
        </w:rPr>
        <w:t>e</w:t>
      </w:r>
      <w:r w:rsidR="002853C5">
        <w:rPr>
          <w:rFonts w:ascii="Times New Roman" w:hAnsi="Times New Roman" w:cs="Times New Roman"/>
          <w:color w:val="212529"/>
          <w:sz w:val="22"/>
          <w:szCs w:val="22"/>
          <w:shd w:val="clear" w:color="auto" w:fill="FFFFFF"/>
        </w:rPr>
        <w:t xml:space="preserve"> reference</w:t>
      </w:r>
      <w:r w:rsidR="006C685E">
        <w:rPr>
          <w:rFonts w:ascii="Times New Roman" w:hAnsi="Times New Roman" w:cs="Times New Roman"/>
          <w:color w:val="212529"/>
          <w:sz w:val="22"/>
          <w:szCs w:val="22"/>
          <w:shd w:val="clear" w:color="auto" w:fill="FFFFFF"/>
        </w:rPr>
        <w:t>s</w:t>
      </w:r>
      <w:r w:rsidR="002853C5">
        <w:rPr>
          <w:rFonts w:ascii="Times New Roman" w:hAnsi="Times New Roman" w:cs="Times New Roman"/>
          <w:color w:val="212529"/>
          <w:sz w:val="22"/>
          <w:szCs w:val="22"/>
          <w:shd w:val="clear" w:color="auto" w:fill="FFFFFF"/>
        </w:rPr>
        <w:t xml:space="preserve"> for children 5-19 years old</w:t>
      </w:r>
      <w:r w:rsidR="002853C5"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t>
      </w:r>
      <w:r w:rsidR="006C685E">
        <w:rPr>
          <w:rFonts w:ascii="Times New Roman" w:hAnsi="Times New Roman" w:cs="Times New Roman"/>
          <w:sz w:val="22"/>
          <w:szCs w:val="22"/>
        </w:rPr>
        <w:t xml:space="preserve">The median heights and weights for </w:t>
      </w:r>
      <w:proofErr w:type="gramStart"/>
      <w:r w:rsidR="006C685E">
        <w:rPr>
          <w:rFonts w:ascii="Times New Roman" w:hAnsi="Times New Roman" w:cs="Times New Roman"/>
          <w:sz w:val="22"/>
          <w:szCs w:val="22"/>
        </w:rPr>
        <w:t>19 year</w:t>
      </w:r>
      <w:proofErr w:type="gramEnd"/>
      <w:r w:rsidR="006C685E">
        <w:rPr>
          <w:rFonts w:ascii="Times New Roman" w:hAnsi="Times New Roman" w:cs="Times New Roman"/>
          <w:sz w:val="22"/>
          <w:szCs w:val="22"/>
        </w:rPr>
        <w:t xml:space="preserve"> </w:t>
      </w:r>
      <w:proofErr w:type="spellStart"/>
      <w:r w:rsidR="006C685E">
        <w:rPr>
          <w:rFonts w:ascii="Times New Roman" w:hAnsi="Times New Roman" w:cs="Times New Roman"/>
          <w:sz w:val="22"/>
          <w:szCs w:val="22"/>
        </w:rPr>
        <w:t>olds</w:t>
      </w:r>
      <w:proofErr w:type="spellEnd"/>
      <w:r w:rsidR="006C685E">
        <w:rPr>
          <w:rFonts w:ascii="Times New Roman" w:hAnsi="Times New Roman" w:cs="Times New Roman"/>
          <w:sz w:val="22"/>
          <w:szCs w:val="22"/>
        </w:rPr>
        <w:t xml:space="preserve"> are then used as estimates for all adults. </w:t>
      </w:r>
      <w:r w:rsidR="006C685E" w:rsidRPr="00463DCF">
        <w:rPr>
          <w:rFonts w:ascii="Times New Roman" w:hAnsi="Times New Roman" w:cs="Times New Roman"/>
          <w:sz w:val="22"/>
          <w:szCs w:val="22"/>
          <w:shd w:val="clear" w:color="auto" w:fill="FFFFFF"/>
        </w:rPr>
        <w:t>(WHO, 2006)</w:t>
      </w:r>
      <w:r w:rsidR="007D5F28">
        <w:rPr>
          <w:rFonts w:ascii="Times New Roman" w:hAnsi="Times New Roman" w:cs="Times New Roman"/>
          <w:sz w:val="22"/>
          <w:szCs w:val="22"/>
          <w:shd w:val="clear" w:color="auto" w:fill="FFFFFF"/>
        </w:rPr>
        <w:t xml:space="preserve"> The WHO did not provide adjustments for pregnant women, however.</w:t>
      </w:r>
      <w:r w:rsidR="00D958B3">
        <w:rPr>
          <w:rFonts w:ascii="Times New Roman" w:hAnsi="Times New Roman" w:cs="Times New Roman"/>
          <w:sz w:val="22"/>
          <w:szCs w:val="22"/>
          <w:shd w:val="clear" w:color="auto" w:fill="FFFFFF"/>
        </w:rPr>
        <w:t xml:space="preserve"> The IOM provided guidelines for recommended weight gain for healthy women during pregnancy, which can be used to </w:t>
      </w:r>
      <w:r w:rsidR="00D958B3" w:rsidRPr="00183FAB">
        <w:rPr>
          <w:rFonts w:ascii="Times New Roman" w:hAnsi="Times New Roman" w:cs="Times New Roman"/>
          <w:sz w:val="22"/>
          <w:szCs w:val="22"/>
          <w:shd w:val="clear" w:color="auto" w:fill="FFFFFF"/>
        </w:rPr>
        <w:t xml:space="preserve">adjust the WHO reference weights for pregnant women. (IOM, 2009) </w:t>
      </w:r>
      <w:r w:rsidR="007D5F28" w:rsidRPr="00183FAB">
        <w:rPr>
          <w:rFonts w:ascii="Times New Roman" w:hAnsi="Times New Roman" w:cs="Times New Roman"/>
          <w:sz w:val="22"/>
          <w:szCs w:val="22"/>
          <w:shd w:val="clear" w:color="auto" w:fill="FFFFFF"/>
        </w:rPr>
        <w:t xml:space="preserve">  </w:t>
      </w:r>
    </w:p>
    <w:p w14:paraId="0EFF09A3" w14:textId="77777777" w:rsidR="00DC42AB" w:rsidRPr="00183FAB" w:rsidDel="00E17591" w:rsidRDefault="00DC42AB" w:rsidP="000A094D">
      <w:pPr>
        <w:spacing w:line="276" w:lineRule="auto"/>
        <w:rPr>
          <w:del w:id="12" w:author="Erin Coniker Lentz" w:date="2020-05-18T12:12:00Z"/>
          <w:rFonts w:ascii="Times New Roman" w:eastAsia="Times New Roman" w:hAnsi="Times New Roman" w:cs="Times New Roman"/>
          <w:color w:val="212529"/>
          <w:sz w:val="22"/>
          <w:szCs w:val="22"/>
          <w:shd w:val="clear" w:color="auto" w:fill="FFFFFF"/>
        </w:rPr>
      </w:pPr>
    </w:p>
    <w:p w14:paraId="1F9E9FCF" w14:textId="08DBB7CE" w:rsidR="006A27B2" w:rsidRPr="00183FAB" w:rsidRDefault="00FC7AD2" w:rsidP="000A094D">
      <w:pPr>
        <w:spacing w:line="276" w:lineRule="auto"/>
        <w:rPr>
          <w:rFonts w:ascii="Times New Roman" w:eastAsia="Times New Roman" w:hAnsi="Times New Roman" w:cs="Times New Roman"/>
          <w:i/>
          <w:iCs/>
          <w:color w:val="212529"/>
          <w:sz w:val="22"/>
          <w:szCs w:val="22"/>
          <w:shd w:val="clear" w:color="auto" w:fill="FFFFFF"/>
        </w:rPr>
      </w:pPr>
      <w:r w:rsidRPr="00183FAB">
        <w:rPr>
          <w:rFonts w:ascii="Times New Roman" w:eastAsia="Times New Roman" w:hAnsi="Times New Roman" w:cs="Times New Roman"/>
          <w:i/>
          <w:iCs/>
          <w:color w:val="212529"/>
          <w:sz w:val="22"/>
          <w:szCs w:val="22"/>
          <w:shd w:val="clear" w:color="auto" w:fill="FFFFFF"/>
        </w:rPr>
        <w:t>N</w:t>
      </w:r>
      <w:r w:rsidR="0051496E" w:rsidRPr="00183FAB">
        <w:rPr>
          <w:rFonts w:ascii="Times New Roman" w:eastAsia="Times New Roman" w:hAnsi="Times New Roman" w:cs="Times New Roman"/>
          <w:i/>
          <w:iCs/>
          <w:color w:val="212529"/>
          <w:sz w:val="22"/>
          <w:szCs w:val="22"/>
          <w:shd w:val="clear" w:color="auto" w:fill="FFFFFF"/>
        </w:rPr>
        <w:t>utrient</w:t>
      </w:r>
      <w:r w:rsidR="00183FAB" w:rsidRPr="00183FAB">
        <w:rPr>
          <w:rFonts w:ascii="Times New Roman" w:eastAsia="Times New Roman" w:hAnsi="Times New Roman" w:cs="Times New Roman"/>
          <w:i/>
          <w:iCs/>
          <w:color w:val="212529"/>
          <w:sz w:val="22"/>
          <w:szCs w:val="22"/>
          <w:shd w:val="clear" w:color="auto" w:fill="FFFFFF"/>
        </w:rPr>
        <w:t xml:space="preserve"> Requirements</w:t>
      </w:r>
    </w:p>
    <w:p w14:paraId="2F345A29" w14:textId="3A8C1025" w:rsidR="00372DD5" w:rsidRPr="00183FAB" w:rsidRDefault="00DC42AB" w:rsidP="00987DB6">
      <w:pPr>
        <w:spacing w:line="276" w:lineRule="auto"/>
        <w:rPr>
          <w:rFonts w:ascii="Times New Roman" w:eastAsia="Times New Roman" w:hAnsi="Times New Roman" w:cs="Times New Roman"/>
          <w:color w:val="212529"/>
          <w:sz w:val="22"/>
          <w:szCs w:val="22"/>
          <w:shd w:val="clear" w:color="auto" w:fill="FFFFFF"/>
        </w:rPr>
      </w:pPr>
      <w:commentRangeStart w:id="13"/>
      <w:r w:rsidRPr="00183FAB">
        <w:rPr>
          <w:rFonts w:ascii="Times New Roman" w:eastAsia="Times New Roman" w:hAnsi="Times New Roman" w:cs="Times New Roman"/>
          <w:color w:val="212529"/>
          <w:sz w:val="22"/>
          <w:szCs w:val="22"/>
          <w:shd w:val="clear" w:color="auto" w:fill="FFFFFF"/>
        </w:rPr>
        <w:lastRenderedPageBreak/>
        <w:t xml:space="preserve">In general, the standards set forth differ </w:t>
      </w:r>
      <w:r w:rsidR="00987DB6" w:rsidRPr="00183FAB">
        <w:rPr>
          <w:rFonts w:ascii="Times New Roman" w:eastAsia="Times New Roman" w:hAnsi="Times New Roman" w:cs="Times New Roman"/>
          <w:color w:val="212529"/>
          <w:sz w:val="22"/>
          <w:szCs w:val="22"/>
          <w:shd w:val="clear" w:color="auto" w:fill="FFFFFF"/>
        </w:rPr>
        <w:t>across t</w:t>
      </w:r>
      <w:r w:rsidR="00183FAB" w:rsidRPr="00183FAB">
        <w:rPr>
          <w:rFonts w:ascii="Times New Roman" w:eastAsia="Times New Roman" w:hAnsi="Times New Roman" w:cs="Times New Roman"/>
          <w:color w:val="212529"/>
          <w:sz w:val="22"/>
          <w:szCs w:val="22"/>
          <w:shd w:val="clear" w:color="auto" w:fill="FFFFFF"/>
        </w:rPr>
        <w:t xml:space="preserve">wo </w:t>
      </w:r>
      <w:r w:rsidR="00987DB6" w:rsidRPr="00183FAB">
        <w:rPr>
          <w:rFonts w:ascii="Times New Roman" w:eastAsia="Times New Roman" w:hAnsi="Times New Roman" w:cs="Times New Roman"/>
          <w:color w:val="212529"/>
          <w:sz w:val="22"/>
          <w:szCs w:val="22"/>
          <w:shd w:val="clear" w:color="auto" w:fill="FFFFFF"/>
        </w:rPr>
        <w:t>dimensions:</w:t>
      </w:r>
      <w:r w:rsidR="00183FAB" w:rsidRPr="00183FAB">
        <w:rPr>
          <w:rFonts w:ascii="Times New Roman" w:eastAsia="Times New Roman" w:hAnsi="Times New Roman" w:cs="Times New Roman"/>
          <w:color w:val="212529"/>
          <w:sz w:val="22"/>
          <w:szCs w:val="22"/>
          <w:shd w:val="clear" w:color="auto" w:fill="FFFFFF"/>
        </w:rPr>
        <w:t xml:space="preserve"> (1)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standards will be used </w:t>
      </w:r>
      <w:r w:rsidR="00987DB6" w:rsidRPr="00183FAB">
        <w:rPr>
          <w:rFonts w:ascii="Times New Roman" w:hAnsi="Times New Roman" w:cs="Times New Roman"/>
          <w:color w:val="212529"/>
          <w:sz w:val="22"/>
          <w:szCs w:val="22"/>
          <w:shd w:val="clear" w:color="auto" w:fill="FFFFFF"/>
        </w:rPr>
        <w:t>assess</w:t>
      </w:r>
      <w:r w:rsidRPr="00183FAB">
        <w:rPr>
          <w:rFonts w:ascii="Times New Roman" w:hAnsi="Times New Roman" w:cs="Times New Roman"/>
          <w:color w:val="212529"/>
          <w:sz w:val="22"/>
          <w:szCs w:val="22"/>
          <w:shd w:val="clear" w:color="auto" w:fill="FFFFFF"/>
        </w:rPr>
        <w:t xml:space="preserve"> inadequacy </w:t>
      </w:r>
      <w:r w:rsidR="00987DB6" w:rsidRPr="00183FAB">
        <w:rPr>
          <w:rFonts w:ascii="Times New Roman" w:hAnsi="Times New Roman" w:cs="Times New Roman"/>
          <w:color w:val="212529"/>
          <w:sz w:val="22"/>
          <w:szCs w:val="22"/>
          <w:shd w:val="clear" w:color="auto" w:fill="FFFFFF"/>
        </w:rPr>
        <w:t xml:space="preserve">or safety of nutrient intake </w:t>
      </w:r>
      <w:r w:rsidR="00183FAB" w:rsidRPr="00183FAB">
        <w:rPr>
          <w:rFonts w:ascii="Times New Roman" w:hAnsi="Times New Roman" w:cs="Times New Roman"/>
          <w:color w:val="212529"/>
          <w:sz w:val="22"/>
          <w:szCs w:val="22"/>
          <w:shd w:val="clear" w:color="auto" w:fill="FFFFFF"/>
        </w:rPr>
        <w:t>or if the intent is</w:t>
      </w:r>
      <w:r w:rsidRPr="00183FAB">
        <w:rPr>
          <w:rFonts w:ascii="Times New Roman" w:hAnsi="Times New Roman" w:cs="Times New Roman"/>
          <w:color w:val="212529"/>
          <w:sz w:val="22"/>
          <w:szCs w:val="22"/>
          <w:shd w:val="clear" w:color="auto" w:fill="FFFFFF"/>
        </w:rPr>
        <w:t xml:space="preserve"> to </w:t>
      </w:r>
      <w:r w:rsidR="00183FAB" w:rsidRPr="00183FAB">
        <w:rPr>
          <w:rFonts w:ascii="Times New Roman" w:hAnsi="Times New Roman" w:cs="Times New Roman"/>
          <w:color w:val="212529"/>
          <w:sz w:val="22"/>
          <w:szCs w:val="22"/>
          <w:shd w:val="clear" w:color="auto" w:fill="FFFFFF"/>
        </w:rPr>
        <w:t xml:space="preserve">make </w:t>
      </w:r>
      <w:r w:rsidRPr="00183FAB">
        <w:rPr>
          <w:rFonts w:ascii="Times New Roman" w:hAnsi="Times New Roman" w:cs="Times New Roman"/>
          <w:color w:val="212529"/>
          <w:sz w:val="22"/>
          <w:szCs w:val="22"/>
          <w:shd w:val="clear" w:color="auto" w:fill="FFFFFF"/>
        </w:rPr>
        <w:t>dietary recommendations</w:t>
      </w:r>
      <w:r w:rsidR="00183FAB" w:rsidRPr="00183FAB">
        <w:rPr>
          <w:rFonts w:ascii="Times New Roman" w:eastAsia="Times New Roman" w:hAnsi="Times New Roman" w:cs="Times New Roman"/>
          <w:color w:val="212529"/>
          <w:sz w:val="22"/>
          <w:szCs w:val="22"/>
          <w:shd w:val="clear" w:color="auto" w:fill="FFFFFF"/>
        </w:rPr>
        <w:t xml:space="preserve">, (2)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w:t>
      </w:r>
      <w:proofErr w:type="spellStart"/>
      <w:r w:rsidR="00987DB6" w:rsidRPr="00183FAB">
        <w:rPr>
          <w:rFonts w:ascii="Times New Roman" w:hAnsi="Times New Roman" w:cs="Times New Roman"/>
          <w:color w:val="212529"/>
          <w:sz w:val="22"/>
          <w:szCs w:val="22"/>
          <w:shd w:val="clear" w:color="auto" w:fill="FFFFFF"/>
        </w:rPr>
        <w:t>assesment</w:t>
      </w:r>
      <w:proofErr w:type="spellEnd"/>
      <w:r w:rsidRPr="00183FAB">
        <w:rPr>
          <w:rFonts w:ascii="Times New Roman" w:hAnsi="Times New Roman" w:cs="Times New Roman"/>
          <w:color w:val="212529"/>
          <w:sz w:val="22"/>
          <w:szCs w:val="22"/>
          <w:shd w:val="clear" w:color="auto" w:fill="FFFFFF"/>
        </w:rPr>
        <w:t xml:space="preserve"> or recommendation</w:t>
      </w:r>
      <w:r w:rsidR="00987DB6" w:rsidRPr="00183FAB">
        <w:rPr>
          <w:rFonts w:ascii="Times New Roman" w:hAnsi="Times New Roman" w:cs="Times New Roman"/>
          <w:color w:val="212529"/>
          <w:sz w:val="22"/>
          <w:szCs w:val="22"/>
          <w:shd w:val="clear" w:color="auto" w:fill="FFFFFF"/>
        </w:rPr>
        <w:t xml:space="preserve"> is</w:t>
      </w:r>
      <w:r w:rsidRPr="00183FAB">
        <w:rPr>
          <w:rFonts w:ascii="Times New Roman" w:hAnsi="Times New Roman" w:cs="Times New Roman"/>
          <w:color w:val="212529"/>
          <w:sz w:val="22"/>
          <w:szCs w:val="22"/>
          <w:shd w:val="clear" w:color="auto" w:fill="FFFFFF"/>
        </w:rPr>
        <w:t xml:space="preserve"> being made at an individual or population level</w:t>
      </w:r>
      <w:r w:rsidR="00183FAB">
        <w:rPr>
          <w:rFonts w:ascii="Times New Roman" w:hAnsi="Times New Roman" w:cs="Times New Roman"/>
          <w:color w:val="212529"/>
          <w:sz w:val="22"/>
          <w:szCs w:val="22"/>
          <w:shd w:val="clear" w:color="auto" w:fill="FFFFFF"/>
        </w:rPr>
        <w:t xml:space="preserve">. </w:t>
      </w:r>
      <w:r w:rsidR="00A36F15" w:rsidRPr="00250E08">
        <w:rPr>
          <w:rFonts w:ascii="Times New Roman" w:hAnsi="Times New Roman" w:cs="Times New Roman"/>
          <w:strike/>
          <w:color w:val="212529"/>
          <w:sz w:val="22"/>
          <w:szCs w:val="22"/>
          <w:shd w:val="clear" w:color="auto" w:fill="FFFFFF"/>
        </w:rPr>
        <w:t xml:space="preserve">We </w:t>
      </w:r>
      <w:r w:rsidR="00183FAB" w:rsidRPr="00250E08">
        <w:rPr>
          <w:rFonts w:ascii="Times New Roman" w:hAnsi="Times New Roman" w:cs="Times New Roman"/>
          <w:strike/>
          <w:color w:val="212529"/>
          <w:sz w:val="22"/>
          <w:szCs w:val="22"/>
          <w:shd w:val="clear" w:color="auto" w:fill="FFFFFF"/>
        </w:rPr>
        <w:t xml:space="preserve">primarily </w:t>
      </w:r>
      <w:r w:rsidR="00A36F15" w:rsidRPr="00250E08">
        <w:rPr>
          <w:rFonts w:ascii="Times New Roman" w:hAnsi="Times New Roman" w:cs="Times New Roman"/>
          <w:strike/>
          <w:color w:val="212529"/>
          <w:sz w:val="22"/>
          <w:szCs w:val="22"/>
          <w:shd w:val="clear" w:color="auto" w:fill="FFFFFF"/>
        </w:rPr>
        <w:t>focus on identifying</w:t>
      </w:r>
      <w:r w:rsidR="00CB5947" w:rsidRPr="00250E08">
        <w:rPr>
          <w:rFonts w:ascii="Times New Roman" w:hAnsi="Times New Roman" w:cs="Times New Roman"/>
          <w:strike/>
          <w:color w:val="212529"/>
          <w:sz w:val="22"/>
          <w:szCs w:val="22"/>
          <w:shd w:val="clear" w:color="auto" w:fill="FFFFFF"/>
        </w:rPr>
        <w:t xml:space="preserve"> individual or population level</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 xml:space="preserve">nutrient </w:t>
      </w:r>
      <w:r w:rsidR="00A36F15" w:rsidRPr="00250E08">
        <w:rPr>
          <w:rFonts w:ascii="Times New Roman" w:hAnsi="Times New Roman" w:cs="Times New Roman"/>
          <w:strike/>
          <w:color w:val="212529"/>
          <w:sz w:val="22"/>
          <w:szCs w:val="22"/>
          <w:shd w:val="clear" w:color="auto" w:fill="FFFFFF"/>
        </w:rPr>
        <w:t>inadequacy</w:t>
      </w:r>
      <w:r w:rsidR="00CB5947" w:rsidRPr="00250E08">
        <w:rPr>
          <w:rFonts w:ascii="Times New Roman" w:hAnsi="Times New Roman" w:cs="Times New Roman"/>
          <w:strike/>
          <w:color w:val="212529"/>
          <w:sz w:val="22"/>
          <w:szCs w:val="22"/>
          <w:shd w:val="clear" w:color="auto" w:fill="FFFFFF"/>
        </w:rPr>
        <w:t>,</w:t>
      </w:r>
      <w:r w:rsidR="00A36F15" w:rsidRPr="00250E08">
        <w:rPr>
          <w:rFonts w:ascii="Times New Roman" w:hAnsi="Times New Roman" w:cs="Times New Roman"/>
          <w:strike/>
          <w:color w:val="212529"/>
          <w:sz w:val="22"/>
          <w:szCs w:val="22"/>
          <w:shd w:val="clear" w:color="auto" w:fill="FFFFFF"/>
        </w:rPr>
        <w:t xml:space="preserve"> which is </w:t>
      </w:r>
      <w:r w:rsidR="00CB5947" w:rsidRPr="00250E08">
        <w:rPr>
          <w:rFonts w:ascii="Times New Roman" w:hAnsi="Times New Roman" w:cs="Times New Roman"/>
          <w:strike/>
          <w:color w:val="212529"/>
          <w:sz w:val="22"/>
          <w:szCs w:val="22"/>
          <w:shd w:val="clear" w:color="auto" w:fill="FFFFFF"/>
        </w:rPr>
        <w:t>of interest</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to</w:t>
      </w:r>
      <w:r w:rsidR="00A36F15" w:rsidRPr="00250E08">
        <w:rPr>
          <w:rFonts w:ascii="Times New Roman" w:hAnsi="Times New Roman" w:cs="Times New Roman"/>
          <w:strike/>
          <w:color w:val="212529"/>
          <w:sz w:val="22"/>
          <w:szCs w:val="22"/>
          <w:shd w:val="clear" w:color="auto" w:fill="FFFFFF"/>
        </w:rPr>
        <w:t xml:space="preserve"> social scientists</w:t>
      </w:r>
      <w:r w:rsidR="00A36F15" w:rsidRPr="00183FAB">
        <w:rPr>
          <w:rFonts w:ascii="Times New Roman" w:hAnsi="Times New Roman" w:cs="Times New Roman"/>
          <w:color w:val="212529"/>
          <w:sz w:val="22"/>
          <w:szCs w:val="22"/>
          <w:shd w:val="clear" w:color="auto" w:fill="FFFFFF"/>
        </w:rPr>
        <w:t>.</w:t>
      </w:r>
      <w:r w:rsidR="001920A1" w:rsidRPr="00183FAB">
        <w:rPr>
          <w:rFonts w:ascii="Times New Roman" w:hAnsi="Times New Roman" w:cs="Times New Roman"/>
          <w:color w:val="212529"/>
          <w:sz w:val="22"/>
          <w:szCs w:val="22"/>
          <w:shd w:val="clear" w:color="auto" w:fill="FFFFFF"/>
        </w:rPr>
        <w:t xml:space="preserve"> </w:t>
      </w:r>
      <w:commentRangeEnd w:id="13"/>
      <w:r w:rsidR="00D770FC" w:rsidRPr="00183FAB">
        <w:rPr>
          <w:rStyle w:val="CommentReference"/>
          <w:rFonts w:ascii="Times New Roman" w:hAnsi="Times New Roman" w:cs="Times New Roman"/>
          <w:sz w:val="22"/>
          <w:szCs w:val="22"/>
        </w:rPr>
        <w:commentReference w:id="13"/>
      </w:r>
    </w:p>
    <w:p w14:paraId="6A695442" w14:textId="77777777" w:rsidR="003B4590" w:rsidRPr="00183FAB" w:rsidRDefault="003B4590" w:rsidP="00987DB6">
      <w:pPr>
        <w:spacing w:line="276" w:lineRule="auto"/>
        <w:rPr>
          <w:rFonts w:ascii="Times New Roman" w:hAnsi="Times New Roman" w:cs="Times New Roman"/>
          <w:color w:val="212529"/>
          <w:sz w:val="22"/>
          <w:szCs w:val="22"/>
          <w:shd w:val="clear" w:color="auto" w:fill="FFFFFF"/>
        </w:rPr>
      </w:pPr>
    </w:p>
    <w:p w14:paraId="1FEED4C5" w14:textId="479B1158" w:rsidR="00372DD5" w:rsidRPr="00F154D2" w:rsidRDefault="00372DD5" w:rsidP="00987DB6">
      <w:pPr>
        <w:spacing w:line="276" w:lineRule="auto"/>
        <w:rPr>
          <w:rFonts w:ascii="Times New Roman" w:hAnsi="Times New Roman" w:cs="Times New Roman"/>
          <w:i/>
          <w:iCs/>
          <w:color w:val="212529"/>
          <w:sz w:val="22"/>
          <w:szCs w:val="22"/>
          <w:shd w:val="clear" w:color="auto" w:fill="FFFFFF"/>
        </w:rPr>
      </w:pPr>
      <w:r w:rsidRPr="00F154D2">
        <w:rPr>
          <w:rFonts w:ascii="Times New Roman" w:hAnsi="Times New Roman" w:cs="Times New Roman"/>
          <w:i/>
          <w:iCs/>
          <w:color w:val="212529"/>
          <w:sz w:val="22"/>
          <w:szCs w:val="22"/>
          <w:shd w:val="clear" w:color="auto" w:fill="FFFFFF"/>
        </w:rPr>
        <w:t xml:space="preserve">Types of </w:t>
      </w:r>
      <w:r w:rsidR="00E046A3" w:rsidRPr="00F154D2">
        <w:rPr>
          <w:rFonts w:ascii="Times New Roman" w:hAnsi="Times New Roman" w:cs="Times New Roman"/>
          <w:i/>
          <w:iCs/>
          <w:color w:val="212529"/>
          <w:sz w:val="22"/>
          <w:szCs w:val="22"/>
          <w:shd w:val="clear" w:color="auto" w:fill="FFFFFF"/>
        </w:rPr>
        <w:t xml:space="preserve">Micronutrient </w:t>
      </w:r>
      <w:r w:rsidR="003B4590" w:rsidRPr="00F154D2">
        <w:rPr>
          <w:rFonts w:ascii="Times New Roman" w:hAnsi="Times New Roman" w:cs="Times New Roman"/>
          <w:i/>
          <w:iCs/>
          <w:color w:val="212529"/>
          <w:sz w:val="22"/>
          <w:szCs w:val="22"/>
          <w:shd w:val="clear" w:color="auto" w:fill="FFFFFF"/>
        </w:rPr>
        <w:t>Standards</w:t>
      </w:r>
      <w:r w:rsidR="00E046A3" w:rsidRPr="00F154D2">
        <w:rPr>
          <w:rFonts w:ascii="Times New Roman" w:hAnsi="Times New Roman" w:cs="Times New Roman"/>
          <w:i/>
          <w:iCs/>
          <w:color w:val="212529"/>
          <w:sz w:val="22"/>
          <w:szCs w:val="22"/>
          <w:shd w:val="clear" w:color="auto" w:fill="FFFFFF"/>
        </w:rPr>
        <w:t>:</w:t>
      </w:r>
    </w:p>
    <w:p w14:paraId="40DF59AF" w14:textId="2CE350EA" w:rsidR="00F154D2" w:rsidRPr="00F55564" w:rsidRDefault="00372DD5" w:rsidP="00F55564">
      <w:pPr>
        <w:pStyle w:val="ListParagraph"/>
        <w:numPr>
          <w:ilvl w:val="0"/>
          <w:numId w:val="27"/>
        </w:numPr>
        <w:spacing w:after="120" w:line="276" w:lineRule="auto"/>
        <w:rPr>
          <w:sz w:val="22"/>
          <w:szCs w:val="22"/>
        </w:rPr>
      </w:pPr>
      <w:r w:rsidRPr="00F55564">
        <w:rPr>
          <w:b/>
          <w:bCs/>
          <w:sz w:val="22"/>
          <w:szCs w:val="22"/>
        </w:rPr>
        <w:t xml:space="preserve">Average </w:t>
      </w:r>
      <w:r w:rsidR="00182C80" w:rsidRPr="00F55564">
        <w:rPr>
          <w:b/>
          <w:bCs/>
          <w:sz w:val="22"/>
          <w:szCs w:val="22"/>
        </w:rPr>
        <w:t xml:space="preserve">Nutrient </w:t>
      </w:r>
      <w:r w:rsidRPr="00F55564">
        <w:rPr>
          <w:b/>
          <w:bCs/>
          <w:sz w:val="22"/>
          <w:szCs w:val="22"/>
        </w:rPr>
        <w:t>Requirement (AR)</w:t>
      </w:r>
      <w:r w:rsidR="00F55564">
        <w:rPr>
          <w:b/>
          <w:bCs/>
          <w:sz w:val="22"/>
          <w:szCs w:val="22"/>
        </w:rPr>
        <w:t>:</w:t>
      </w:r>
      <w:r w:rsidR="00F154D2" w:rsidRPr="00F55564">
        <w:rPr>
          <w:b/>
          <w:bCs/>
          <w:sz w:val="22"/>
          <w:szCs w:val="22"/>
        </w:rPr>
        <w:t xml:space="preserve"> </w:t>
      </w:r>
      <w:r w:rsidR="00F154D2" w:rsidRPr="00F55564">
        <w:rPr>
          <w:sz w:val="22"/>
          <w:szCs w:val="22"/>
        </w:rPr>
        <w:t>t</w:t>
      </w:r>
      <w:r w:rsidRPr="00F55564">
        <w:rPr>
          <w:sz w:val="22"/>
          <w:szCs w:val="22"/>
        </w:rPr>
        <w:t xml:space="preserve">he average daily nutrient intake level that is estimated to meet the requirements of half of the healthy individuals in a </w:t>
      </w:r>
      <w:proofErr w:type="gramStart"/>
      <w:r w:rsidRPr="00F55564">
        <w:rPr>
          <w:sz w:val="22"/>
          <w:szCs w:val="22"/>
        </w:rPr>
        <w:t>particular life</w:t>
      </w:r>
      <w:proofErr w:type="gramEnd"/>
      <w:r w:rsidRPr="00F55564">
        <w:rPr>
          <w:sz w:val="22"/>
          <w:szCs w:val="22"/>
        </w:rPr>
        <w:t xml:space="preserve"> stage and gender group. The IOM</w:t>
      </w:r>
      <w:r w:rsidR="00E046A3" w:rsidRPr="00F55564">
        <w:rPr>
          <w:sz w:val="22"/>
          <w:szCs w:val="22"/>
        </w:rPr>
        <w:t xml:space="preserve"> and WHO/FAO</w:t>
      </w:r>
      <w:r w:rsidRPr="00F55564">
        <w:rPr>
          <w:sz w:val="22"/>
          <w:szCs w:val="22"/>
        </w:rPr>
        <w:t xml:space="preserve"> calls this “</w:t>
      </w:r>
      <w:r w:rsidRPr="00F55564">
        <w:rPr>
          <w:b/>
          <w:bCs/>
          <w:sz w:val="22"/>
          <w:szCs w:val="22"/>
        </w:rPr>
        <w:t>Estimated Average Requirement” (EAR)</w:t>
      </w:r>
      <w:r w:rsidR="00182C80" w:rsidRPr="00F55564">
        <w:rPr>
          <w:sz w:val="22"/>
          <w:szCs w:val="22"/>
        </w:rPr>
        <w:t xml:space="preserve">, but as of 2011, NASEM uses </w:t>
      </w:r>
      <w:r w:rsidR="00F154D2" w:rsidRPr="00F55564">
        <w:rPr>
          <w:sz w:val="22"/>
          <w:szCs w:val="22"/>
        </w:rPr>
        <w:t xml:space="preserve">the term </w:t>
      </w:r>
      <w:r w:rsidR="00182C80" w:rsidRPr="00F55564">
        <w:rPr>
          <w:b/>
          <w:bCs/>
          <w:sz w:val="22"/>
          <w:szCs w:val="22"/>
        </w:rPr>
        <w:t>“Average Requirement” (AR).</w:t>
      </w:r>
      <w:r w:rsidRPr="00F55564">
        <w:rPr>
          <w:sz w:val="22"/>
          <w:szCs w:val="22"/>
        </w:rPr>
        <w:t xml:space="preserve"> Although</w:t>
      </w:r>
      <w:r w:rsidR="00182C80" w:rsidRPr="00F55564">
        <w:rPr>
          <w:sz w:val="22"/>
          <w:szCs w:val="22"/>
        </w:rPr>
        <w:t xml:space="preserve"> the AR</w:t>
      </w:r>
      <w:r w:rsidRPr="00F55564">
        <w:rPr>
          <w:sz w:val="22"/>
          <w:szCs w:val="22"/>
        </w:rPr>
        <w:t xml:space="preserve"> can also be used to examine the probability that usual intake is inadequate for individuals (in conjunction with information on the variability of requirements), it is not meant to be used </w:t>
      </w:r>
      <w:r w:rsidR="00F154D2" w:rsidRPr="00F55564">
        <w:rPr>
          <w:sz w:val="22"/>
          <w:szCs w:val="22"/>
        </w:rPr>
        <w:t>for recommending</w:t>
      </w:r>
      <w:r w:rsidRPr="00F55564">
        <w:rPr>
          <w:sz w:val="22"/>
          <w:szCs w:val="22"/>
        </w:rPr>
        <w:t xml:space="preserve"> daily intake by individuals.</w:t>
      </w:r>
      <w:r w:rsidR="00182C80" w:rsidRPr="00F55564">
        <w:rPr>
          <w:sz w:val="22"/>
          <w:szCs w:val="22"/>
        </w:rPr>
        <w:t xml:space="preserve"> The AR may be the mean or the median of the requirement distribution, which is the variability in a requirement across healthy individuals in the age, sex and life stage group. The intake distribution is the reported variability in nutrient intake within an individual.</w:t>
      </w:r>
    </w:p>
    <w:p w14:paraId="64170721" w14:textId="0CBAE250" w:rsidR="00F154D2" w:rsidRPr="00F55564" w:rsidRDefault="00182C80" w:rsidP="00F55564">
      <w:pPr>
        <w:pStyle w:val="ListParagraph"/>
        <w:numPr>
          <w:ilvl w:val="0"/>
          <w:numId w:val="27"/>
        </w:numPr>
        <w:spacing w:after="120" w:line="276" w:lineRule="auto"/>
        <w:rPr>
          <w:sz w:val="22"/>
          <w:szCs w:val="22"/>
        </w:rPr>
      </w:pPr>
      <w:r w:rsidRPr="00F55564">
        <w:rPr>
          <w:b/>
          <w:bCs/>
          <w:sz w:val="22"/>
          <w:szCs w:val="22"/>
        </w:rPr>
        <w:t xml:space="preserve">Individual </w:t>
      </w:r>
      <w:r w:rsidR="00372DD5" w:rsidRPr="00F55564">
        <w:rPr>
          <w:b/>
          <w:bCs/>
          <w:sz w:val="22"/>
          <w:szCs w:val="22"/>
        </w:rPr>
        <w:t>Recommended Intake</w:t>
      </w:r>
      <w:r w:rsidR="00F55564">
        <w:rPr>
          <w:sz w:val="22"/>
          <w:szCs w:val="22"/>
        </w:rPr>
        <w:t xml:space="preserve">: </w:t>
      </w:r>
      <w:r w:rsidR="00F154D2" w:rsidRPr="00F55564">
        <w:rPr>
          <w:sz w:val="22"/>
          <w:szCs w:val="22"/>
        </w:rPr>
        <w:t>t</w:t>
      </w:r>
      <w:r w:rsidR="00372DD5" w:rsidRPr="00F55564">
        <w:rPr>
          <w:sz w:val="22"/>
          <w:szCs w:val="22"/>
        </w:rPr>
        <w:t xml:space="preserve">he average daily nutrient intake level that is estimated to meet the requirement of nearly all (97-98 %) of the healthy individuals in a </w:t>
      </w:r>
      <w:proofErr w:type="gramStart"/>
      <w:r w:rsidR="00372DD5" w:rsidRPr="00F55564">
        <w:rPr>
          <w:sz w:val="22"/>
          <w:szCs w:val="22"/>
        </w:rPr>
        <w:t>particular life</w:t>
      </w:r>
      <w:proofErr w:type="gramEnd"/>
      <w:r w:rsidR="00372DD5" w:rsidRPr="00F55564">
        <w:rPr>
          <w:sz w:val="22"/>
          <w:szCs w:val="22"/>
        </w:rPr>
        <w:t xml:space="preserve"> stage and gender group. The IOM calls this “</w:t>
      </w:r>
      <w:r w:rsidR="00372DD5" w:rsidRPr="00F55564">
        <w:rPr>
          <w:b/>
          <w:bCs/>
          <w:sz w:val="22"/>
          <w:szCs w:val="22"/>
        </w:rPr>
        <w:t>Recommended Daily Allowance” (RDA)</w:t>
      </w:r>
      <w:r w:rsidR="00372DD5" w:rsidRPr="00F55564">
        <w:rPr>
          <w:sz w:val="22"/>
          <w:szCs w:val="22"/>
        </w:rPr>
        <w:t xml:space="preserve"> while WHO/FAO call it </w:t>
      </w:r>
      <w:r w:rsidR="00372DD5" w:rsidRPr="00F55564">
        <w:rPr>
          <w:b/>
          <w:bCs/>
          <w:sz w:val="22"/>
          <w:szCs w:val="22"/>
        </w:rPr>
        <w:t>“Recommended Nutrient Intake” (RNI)</w:t>
      </w:r>
      <w:r w:rsidR="00372DD5" w:rsidRPr="00F55564">
        <w:rPr>
          <w:sz w:val="22"/>
          <w:szCs w:val="22"/>
        </w:rPr>
        <w:t xml:space="preserve"> and NASEM use the term </w:t>
      </w:r>
      <w:r w:rsidR="00372DD5" w:rsidRPr="00F55564">
        <w:rPr>
          <w:b/>
          <w:bCs/>
          <w:sz w:val="22"/>
          <w:szCs w:val="22"/>
        </w:rPr>
        <w:t>“Recommended Intake” (RI).</w:t>
      </w:r>
      <w:r w:rsidR="00372DD5" w:rsidRPr="00F55564">
        <w:rPr>
          <w:sz w:val="22"/>
          <w:szCs w:val="22"/>
        </w:rPr>
        <w:t xml:space="preserve"> </w:t>
      </w:r>
      <w:r w:rsidR="00F154D2" w:rsidRPr="00F55564">
        <w:rPr>
          <w:sz w:val="22"/>
          <w:szCs w:val="22"/>
        </w:rPr>
        <w:t xml:space="preserve">It is the AR + 2SD. </w:t>
      </w:r>
      <w:r w:rsidR="00372DD5" w:rsidRPr="00F55564">
        <w:rPr>
          <w:sz w:val="22"/>
          <w:szCs w:val="22"/>
        </w:rPr>
        <w:t xml:space="preserve">The RDA thus exceeds the requirements of nearly all members of the </w:t>
      </w:r>
      <w:proofErr w:type="gramStart"/>
      <w:r w:rsidR="00372DD5" w:rsidRPr="00F55564">
        <w:rPr>
          <w:sz w:val="22"/>
          <w:szCs w:val="22"/>
        </w:rPr>
        <w:t>group</w:t>
      </w:r>
      <w:r w:rsidR="00F154D2" w:rsidRPr="00F55564">
        <w:rPr>
          <w:sz w:val="22"/>
          <w:szCs w:val="22"/>
        </w:rPr>
        <w:t xml:space="preserve">, </w:t>
      </w:r>
      <w:r w:rsidR="00F154D2" w:rsidRPr="00F55564">
        <w:rPr>
          <w:color w:val="212529"/>
          <w:sz w:val="22"/>
          <w:szCs w:val="22"/>
          <w:shd w:val="clear" w:color="auto" w:fill="FFFFFF"/>
        </w:rPr>
        <w:t>and</w:t>
      </w:r>
      <w:proofErr w:type="gramEnd"/>
      <w:r w:rsidR="00F154D2" w:rsidRPr="00F55564">
        <w:rPr>
          <w:color w:val="212529"/>
          <w:sz w:val="22"/>
          <w:szCs w:val="22"/>
          <w:shd w:val="clear" w:color="auto" w:fill="FFFFFF"/>
        </w:rPr>
        <w:t xml:space="preserve"> is not</w:t>
      </w:r>
      <w:r w:rsidR="00F154D2" w:rsidRPr="00F55564">
        <w:rPr>
          <w:color w:val="212529"/>
          <w:sz w:val="22"/>
          <w:szCs w:val="22"/>
          <w:shd w:val="clear" w:color="auto" w:fill="FFFFFF"/>
        </w:rPr>
        <w:t xml:space="preserve"> recommend</w:t>
      </w:r>
      <w:r w:rsidR="00F154D2" w:rsidRPr="00F55564">
        <w:rPr>
          <w:color w:val="212529"/>
          <w:sz w:val="22"/>
          <w:szCs w:val="22"/>
          <w:shd w:val="clear" w:color="auto" w:fill="FFFFFF"/>
        </w:rPr>
        <w:t xml:space="preserve">ed </w:t>
      </w:r>
      <w:r w:rsidR="00F154D2" w:rsidRPr="00F55564">
        <w:rPr>
          <w:color w:val="212529"/>
          <w:sz w:val="22"/>
          <w:szCs w:val="22"/>
          <w:shd w:val="clear" w:color="auto" w:fill="FFFFFF"/>
        </w:rPr>
        <w:t>for assessing the adequacy of intake for a group, as 97-98% of the population should meet the RDA requirement</w:t>
      </w:r>
      <w:r w:rsidR="00372DD5" w:rsidRPr="00F55564">
        <w:rPr>
          <w:sz w:val="22"/>
          <w:szCs w:val="22"/>
        </w:rPr>
        <w:t>. It can be used as a guide for daily intake by individuals</w:t>
      </w:r>
      <w:r w:rsidR="00F154D2" w:rsidRPr="00F55564">
        <w:rPr>
          <w:sz w:val="22"/>
          <w:szCs w:val="22"/>
        </w:rPr>
        <w:t xml:space="preserve"> as u</w:t>
      </w:r>
      <w:r w:rsidR="00372DD5" w:rsidRPr="00F55564">
        <w:rPr>
          <w:sz w:val="22"/>
          <w:szCs w:val="22"/>
        </w:rPr>
        <w:t>sual intake at the RDA should have a low probability of inadequacy.</w:t>
      </w:r>
      <w:r w:rsidR="00372DD5" w:rsidRPr="00F55564">
        <w:rPr>
          <w:color w:val="212529"/>
          <w:sz w:val="22"/>
          <w:szCs w:val="22"/>
          <w:shd w:val="clear" w:color="auto" w:fill="FFFFFF"/>
        </w:rPr>
        <w:t xml:space="preserve"> </w:t>
      </w:r>
      <w:r w:rsidRPr="00F55564">
        <w:rPr>
          <w:color w:val="212529"/>
          <w:sz w:val="22"/>
          <w:szCs w:val="22"/>
          <w:shd w:val="clear" w:color="auto" w:fill="FFFFFF"/>
        </w:rPr>
        <w:t xml:space="preserve">If the </w:t>
      </w:r>
      <w:r w:rsidRPr="00F55564">
        <w:rPr>
          <w:sz w:val="22"/>
          <w:szCs w:val="22"/>
        </w:rPr>
        <w:t xml:space="preserve">RI/RNI/RDA cannot be determined, the </w:t>
      </w:r>
      <w:r w:rsidR="00372DD5" w:rsidRPr="00F55564">
        <w:rPr>
          <w:b/>
          <w:bCs/>
          <w:sz w:val="22"/>
          <w:szCs w:val="22"/>
        </w:rPr>
        <w:t>Adequate Intake (AI)</w:t>
      </w:r>
      <w:r w:rsidRPr="00F55564">
        <w:rPr>
          <w:b/>
          <w:bCs/>
          <w:sz w:val="22"/>
          <w:szCs w:val="22"/>
        </w:rPr>
        <w:t xml:space="preserve"> </w:t>
      </w:r>
      <w:r w:rsidRPr="00F55564">
        <w:rPr>
          <w:sz w:val="22"/>
          <w:szCs w:val="22"/>
        </w:rPr>
        <w:t>is used, which the IOM defines as t</w:t>
      </w:r>
      <w:r w:rsidR="00372DD5" w:rsidRPr="00F55564">
        <w:rPr>
          <w:sz w:val="22"/>
          <w:szCs w:val="22"/>
        </w:rPr>
        <w:t>he recommended average daily intake level based on observed or experimentally determined approximations or estimates of nutrient intake by a group (or groups) of apparently healthy people that are assumed to be adequate</w:t>
      </w:r>
      <w:r w:rsidRPr="00F55564">
        <w:rPr>
          <w:sz w:val="22"/>
          <w:szCs w:val="22"/>
        </w:rPr>
        <w:t>.</w:t>
      </w:r>
    </w:p>
    <w:p w14:paraId="18F11D8E" w14:textId="2C938D5C" w:rsidR="00372DD5" w:rsidRPr="00F55564" w:rsidRDefault="00372DD5" w:rsidP="00F55564">
      <w:pPr>
        <w:pStyle w:val="ListParagraph"/>
        <w:numPr>
          <w:ilvl w:val="0"/>
          <w:numId w:val="27"/>
        </w:numPr>
        <w:spacing w:after="120" w:line="276" w:lineRule="auto"/>
        <w:rPr>
          <w:sz w:val="22"/>
          <w:szCs w:val="22"/>
        </w:rPr>
      </w:pPr>
      <w:r w:rsidRPr="00F55564">
        <w:rPr>
          <w:b/>
          <w:bCs/>
          <w:sz w:val="22"/>
          <w:szCs w:val="22"/>
        </w:rPr>
        <w:t>Tolerable Upper Limit (UL)</w:t>
      </w:r>
      <w:r w:rsidR="00F55564">
        <w:rPr>
          <w:b/>
          <w:bCs/>
          <w:sz w:val="22"/>
          <w:szCs w:val="22"/>
        </w:rPr>
        <w:t xml:space="preserve">: </w:t>
      </w:r>
      <w:r w:rsidR="00F154D2" w:rsidRPr="00F55564">
        <w:rPr>
          <w:sz w:val="22"/>
          <w:szCs w:val="22"/>
        </w:rPr>
        <w:t>t</w:t>
      </w:r>
      <w:r w:rsidRPr="00F55564">
        <w:rPr>
          <w:sz w:val="22"/>
          <w:szCs w:val="22"/>
        </w:rPr>
        <w:t>he highest average daily nutrient intake level that is likely to pose no risk of adverse health effects to almost all individuals in the general population. As intake increases above the UL, the potential risk of adverse effects may increase.</w:t>
      </w:r>
      <w:r w:rsidR="00182C80" w:rsidRPr="00F55564">
        <w:rPr>
          <w:sz w:val="22"/>
          <w:szCs w:val="22"/>
        </w:rPr>
        <w:t xml:space="preserve"> </w:t>
      </w:r>
      <w:r w:rsidR="00183FAB" w:rsidRPr="00F55564">
        <w:rPr>
          <w:sz w:val="22"/>
          <w:szCs w:val="22"/>
        </w:rPr>
        <w:t>This standard is generally used for assessing the safety of dietary recommendations.</w:t>
      </w:r>
    </w:p>
    <w:p w14:paraId="4BB2C1A2" w14:textId="77777777" w:rsidR="00182C80" w:rsidRPr="00F154D2" w:rsidRDefault="00182C80" w:rsidP="00372DD5">
      <w:pPr>
        <w:pStyle w:val="ListParagraph"/>
        <w:spacing w:after="120" w:line="276" w:lineRule="auto"/>
        <w:rPr>
          <w:sz w:val="22"/>
          <w:szCs w:val="22"/>
        </w:rPr>
      </w:pPr>
    </w:p>
    <w:p w14:paraId="5FB9524D" w14:textId="20CEC9ED" w:rsidR="00182C80" w:rsidRPr="00F154D2" w:rsidRDefault="00182C80" w:rsidP="00182C80">
      <w:pPr>
        <w:pStyle w:val="ListParagraph"/>
        <w:spacing w:after="120" w:line="276" w:lineRule="auto"/>
        <w:ind w:left="0"/>
        <w:rPr>
          <w:sz w:val="22"/>
          <w:szCs w:val="22"/>
        </w:rPr>
      </w:pPr>
      <w:r w:rsidRPr="00F154D2">
        <w:rPr>
          <w:sz w:val="22"/>
          <w:szCs w:val="22"/>
        </w:rPr>
        <w:t xml:space="preserve">A comparison of the various terms from Allen (2019) is included </w:t>
      </w:r>
      <w:r w:rsidR="00183FAB" w:rsidRPr="00F154D2">
        <w:rPr>
          <w:sz w:val="22"/>
          <w:szCs w:val="22"/>
        </w:rPr>
        <w:t xml:space="preserve">in the graph </w:t>
      </w:r>
      <w:r w:rsidR="00250E08">
        <w:rPr>
          <w:sz w:val="22"/>
          <w:szCs w:val="22"/>
        </w:rPr>
        <w:t>and table below</w:t>
      </w:r>
      <w:r w:rsidR="00183FAB" w:rsidRPr="00F154D2">
        <w:rPr>
          <w:sz w:val="22"/>
          <w:szCs w:val="22"/>
        </w:rPr>
        <w:t xml:space="preserve"> (xx)</w:t>
      </w:r>
      <w:r w:rsidRPr="00F154D2">
        <w:rPr>
          <w:sz w:val="22"/>
          <w:szCs w:val="22"/>
        </w:rPr>
        <w:t>.</w:t>
      </w:r>
    </w:p>
    <w:p w14:paraId="5D22FBDF" w14:textId="3A6759B8" w:rsidR="00F154D2" w:rsidRPr="00F55564" w:rsidRDefault="00182C80" w:rsidP="00F55564">
      <w:pPr>
        <w:pStyle w:val="ListParagraph"/>
        <w:spacing w:after="120" w:line="276" w:lineRule="auto"/>
        <w:ind w:left="0"/>
        <w:rPr>
          <w:sz w:val="22"/>
          <w:szCs w:val="22"/>
        </w:rPr>
      </w:pPr>
      <w:r>
        <w:rPr>
          <w:noProof/>
          <w:sz w:val="22"/>
          <w:szCs w:val="22"/>
        </w:rPr>
        <w:lastRenderedPageBreak/>
        <w:drawing>
          <wp:inline distT="0" distB="0" distL="0" distR="0" wp14:anchorId="3ACB25AC" wp14:editId="5A5C41E0">
            <wp:extent cx="3514725" cy="2695575"/>
            <wp:effectExtent l="0" t="0" r="9525" b="952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en 2019 3.JPG"/>
                    <pic:cNvPicPr/>
                  </pic:nvPicPr>
                  <pic:blipFill>
                    <a:blip r:embed="rId13">
                      <a:extLst>
                        <a:ext uri="{28A0092B-C50C-407E-A947-70E740481C1C}">
                          <a14:useLocalDpi xmlns:a14="http://schemas.microsoft.com/office/drawing/2010/main" val="0"/>
                        </a:ext>
                      </a:extLst>
                    </a:blip>
                    <a:stretch>
                      <a:fillRect/>
                    </a:stretch>
                  </pic:blipFill>
                  <pic:spPr>
                    <a:xfrm>
                      <a:off x="0" y="0"/>
                      <a:ext cx="3514725" cy="2695575"/>
                    </a:xfrm>
                    <a:prstGeom prst="rect">
                      <a:avLst/>
                    </a:prstGeom>
                  </pic:spPr>
                </pic:pic>
              </a:graphicData>
            </a:graphic>
          </wp:inline>
        </w:drawing>
      </w:r>
    </w:p>
    <w:p w14:paraId="68D0B6DB" w14:textId="13E8BFBA" w:rsidR="00F154D2" w:rsidRPr="00372DD5" w:rsidRDefault="00372DD5" w:rsidP="00F154D2">
      <w:pPr>
        <w:spacing w:line="276" w:lineRule="auto"/>
        <w:rPr>
          <w:rFonts w:ascii="Times New Roman" w:hAnsi="Times New Roman" w:cs="Times New Roman"/>
          <w:i/>
          <w:iCs/>
          <w:color w:val="212529"/>
          <w:sz w:val="22"/>
          <w:szCs w:val="22"/>
          <w:shd w:val="clear" w:color="auto" w:fill="FFFFFF"/>
        </w:rPr>
      </w:pPr>
      <w:r w:rsidRPr="00773701">
        <w:rPr>
          <w:noProof/>
        </w:rPr>
        <mc:AlternateContent>
          <mc:Choice Requires="wpi">
            <w:drawing>
              <wp:anchor distT="0" distB="0" distL="114300" distR="114300" simplePos="0" relativeHeight="251718144" behindDoc="0" locked="0" layoutInCell="1" allowOverlap="1" wp14:anchorId="48371976" wp14:editId="04D89DDC">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1BF52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00F154D2" w:rsidRPr="00F154D2">
        <w:rPr>
          <w:rFonts w:ascii="Times New Roman" w:hAnsi="Times New Roman" w:cs="Times New Roman"/>
          <w:i/>
          <w:iCs/>
          <w:color w:val="212529"/>
          <w:sz w:val="22"/>
          <w:szCs w:val="22"/>
          <w:shd w:val="clear" w:color="auto" w:fill="FFFFFF"/>
        </w:rPr>
        <w:t xml:space="preserve"> </w:t>
      </w:r>
      <w:r w:rsidR="00F154D2" w:rsidRPr="00372DD5">
        <w:rPr>
          <w:rFonts w:ascii="Times New Roman" w:hAnsi="Times New Roman" w:cs="Times New Roman"/>
          <w:i/>
          <w:iCs/>
          <w:color w:val="212529"/>
          <w:sz w:val="22"/>
          <w:szCs w:val="22"/>
          <w:shd w:val="clear" w:color="auto" w:fill="FFFFFF"/>
        </w:rPr>
        <w:t xml:space="preserve">Types of </w:t>
      </w:r>
      <w:r w:rsidR="00F154D2">
        <w:rPr>
          <w:rFonts w:ascii="Times New Roman" w:hAnsi="Times New Roman" w:cs="Times New Roman"/>
          <w:i/>
          <w:iCs/>
          <w:color w:val="212529"/>
          <w:sz w:val="22"/>
          <w:szCs w:val="22"/>
          <w:shd w:val="clear" w:color="auto" w:fill="FFFFFF"/>
        </w:rPr>
        <w:t>Macronutrient Standards:</w:t>
      </w:r>
    </w:p>
    <w:p w14:paraId="2A03E0A1" w14:textId="77777777" w:rsidR="00F154D2" w:rsidRDefault="00F154D2" w:rsidP="00F154D2">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w:t>
      </w:r>
      <w:r>
        <w:rPr>
          <w:sz w:val="22"/>
          <w:szCs w:val="22"/>
        </w:rPr>
        <w:t>macro</w:t>
      </w:r>
      <w:r w:rsidRPr="00773701">
        <w:rPr>
          <w:sz w:val="22"/>
          <w:szCs w:val="22"/>
        </w:rPr>
        <w:t>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10BD4D36" w14:textId="0A734552" w:rsidR="009E5735" w:rsidRPr="009E5735" w:rsidRDefault="00F154D2" w:rsidP="009E5735">
      <w:pPr>
        <w:pStyle w:val="ListParagraph"/>
        <w:numPr>
          <w:ilvl w:val="0"/>
          <w:numId w:val="20"/>
        </w:numPr>
        <w:spacing w:after="120" w:line="276" w:lineRule="auto"/>
        <w:rPr>
          <w:sz w:val="22"/>
          <w:szCs w:val="22"/>
        </w:rPr>
      </w:pPr>
      <w:r>
        <w:rPr>
          <w:sz w:val="22"/>
          <w:szCs w:val="22"/>
        </w:rPr>
        <w:t xml:space="preserve">Depending on the source, an </w:t>
      </w:r>
      <w:r w:rsidRPr="003B4590">
        <w:rPr>
          <w:b/>
          <w:bCs/>
          <w:sz w:val="22"/>
          <w:szCs w:val="22"/>
        </w:rPr>
        <w:t>average requirement (AR</w:t>
      </w:r>
      <w:r>
        <w:rPr>
          <w:sz w:val="22"/>
          <w:szCs w:val="22"/>
        </w:rPr>
        <w:t xml:space="preserve">) or </w:t>
      </w:r>
      <w:r w:rsidRPr="003B4590">
        <w:rPr>
          <w:b/>
          <w:bCs/>
          <w:sz w:val="22"/>
          <w:szCs w:val="22"/>
        </w:rPr>
        <w:t>individual recommended intake (RI)</w:t>
      </w:r>
      <w:r>
        <w:rPr>
          <w:sz w:val="22"/>
          <w:szCs w:val="22"/>
        </w:rPr>
        <w:t xml:space="preserve"> may be provided for the macronutrient.</w:t>
      </w:r>
    </w:p>
    <w:p w14:paraId="6A485D41" w14:textId="77777777" w:rsidR="009E5735" w:rsidRDefault="009E5735" w:rsidP="009E5735">
      <w:pPr>
        <w:spacing w:line="276" w:lineRule="auto"/>
        <w:ind w:left="90"/>
        <w:rPr>
          <w:rFonts w:ascii="Times New Roman" w:hAnsi="Times New Roman" w:cs="Times New Roman"/>
          <w:sz w:val="22"/>
          <w:szCs w:val="22"/>
        </w:rPr>
      </w:pPr>
    </w:p>
    <w:p w14:paraId="7F2D178B" w14:textId="42344503" w:rsidR="009E5735" w:rsidRPr="009E5735" w:rsidRDefault="009E5735" w:rsidP="009E5735">
      <w:pPr>
        <w:spacing w:line="276" w:lineRule="auto"/>
        <w:ind w:left="90"/>
        <w:rPr>
          <w:rFonts w:ascii="Times New Roman" w:hAnsi="Times New Roman" w:cs="Times New Roman"/>
          <w:sz w:val="22"/>
          <w:szCs w:val="22"/>
        </w:rPr>
      </w:pPr>
      <w:r w:rsidRPr="009E5735">
        <w:rPr>
          <w:rFonts w:ascii="Times New Roman" w:hAnsi="Times New Roman" w:cs="Times New Roman"/>
          <w:sz w:val="22"/>
          <w:szCs w:val="22"/>
        </w:rPr>
        <w:t xml:space="preserve">Summary </w:t>
      </w:r>
      <w:r>
        <w:rPr>
          <w:rFonts w:ascii="Times New Roman" w:hAnsi="Times New Roman" w:cs="Times New Roman"/>
          <w:sz w:val="22"/>
          <w:szCs w:val="22"/>
        </w:rPr>
        <w:t>of Nutrient and Energy Standards by Reference Source and Usage</w:t>
      </w:r>
    </w:p>
    <w:tbl>
      <w:tblPr>
        <w:tblStyle w:val="TableGrid"/>
        <w:tblW w:w="0" w:type="auto"/>
        <w:tblLook w:val="04A0" w:firstRow="1" w:lastRow="0" w:firstColumn="1" w:lastColumn="0" w:noHBand="0" w:noVBand="1"/>
      </w:tblPr>
      <w:tblGrid>
        <w:gridCol w:w="1536"/>
        <w:gridCol w:w="1536"/>
        <w:gridCol w:w="1536"/>
        <w:gridCol w:w="877"/>
        <w:gridCol w:w="1775"/>
        <w:gridCol w:w="2090"/>
      </w:tblGrid>
      <w:tr w:rsidR="00E5762A" w:rsidRPr="00D728FC" w14:paraId="3057BA77" w14:textId="77777777" w:rsidTr="00D728FC">
        <w:tc>
          <w:tcPr>
            <w:tcW w:w="1536" w:type="dxa"/>
            <w:vAlign w:val="bottom"/>
          </w:tcPr>
          <w:p w14:paraId="40E539DE" w14:textId="606951F2"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Term</w:t>
            </w:r>
          </w:p>
        </w:tc>
        <w:tc>
          <w:tcPr>
            <w:tcW w:w="877" w:type="dxa"/>
            <w:vAlign w:val="bottom"/>
          </w:tcPr>
          <w:p w14:paraId="34E9CE18" w14:textId="4379976B"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IOM</w:t>
            </w:r>
          </w:p>
        </w:tc>
        <w:tc>
          <w:tcPr>
            <w:tcW w:w="911" w:type="dxa"/>
            <w:vAlign w:val="bottom"/>
          </w:tcPr>
          <w:p w14:paraId="08943D66" w14:textId="5DA1607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WHO/</w:t>
            </w:r>
            <w:r>
              <w:rPr>
                <w:rFonts w:ascii="Times New Roman" w:hAnsi="Times New Roman" w:cs="Times New Roman"/>
                <w:b/>
                <w:bCs/>
                <w:color w:val="000000"/>
                <w:sz w:val="22"/>
                <w:szCs w:val="22"/>
              </w:rPr>
              <w:t xml:space="preserve"> </w:t>
            </w:r>
            <w:r w:rsidRPr="00D728FC">
              <w:rPr>
                <w:rFonts w:ascii="Times New Roman" w:hAnsi="Times New Roman" w:cs="Times New Roman"/>
                <w:b/>
                <w:bCs/>
                <w:color w:val="000000"/>
                <w:sz w:val="22"/>
                <w:szCs w:val="22"/>
              </w:rPr>
              <w:t>FAO</w:t>
            </w:r>
          </w:p>
        </w:tc>
        <w:tc>
          <w:tcPr>
            <w:tcW w:w="877" w:type="dxa"/>
            <w:vAlign w:val="bottom"/>
          </w:tcPr>
          <w:p w14:paraId="3A041AE4" w14:textId="232DE2E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NIN</w:t>
            </w:r>
          </w:p>
        </w:tc>
        <w:tc>
          <w:tcPr>
            <w:tcW w:w="2454" w:type="dxa"/>
            <w:vAlign w:val="bottom"/>
          </w:tcPr>
          <w:p w14:paraId="4A887671" w14:textId="3267ABA3"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For assessing nutrient adequacy in an individual (IOM)</w:t>
            </w:r>
          </w:p>
        </w:tc>
        <w:tc>
          <w:tcPr>
            <w:tcW w:w="2695" w:type="dxa"/>
            <w:vAlign w:val="bottom"/>
          </w:tcPr>
          <w:p w14:paraId="7034B02E" w14:textId="4E306AA0"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w:t>
            </w:r>
            <w:proofErr w:type="spellStart"/>
            <w:r w:rsidRPr="00D728FC">
              <w:rPr>
                <w:rFonts w:ascii="Times New Roman" w:hAnsi="Times New Roman" w:cs="Times New Roman"/>
                <w:b/>
                <w:bCs/>
                <w:color w:val="000000"/>
                <w:sz w:val="22"/>
                <w:szCs w:val="22"/>
              </w:rPr>
              <w:t>assesing</w:t>
            </w:r>
            <w:proofErr w:type="spellEnd"/>
            <w:r w:rsidRPr="00D728FC">
              <w:rPr>
                <w:rFonts w:ascii="Times New Roman" w:hAnsi="Times New Roman" w:cs="Times New Roman"/>
                <w:b/>
                <w:bCs/>
                <w:color w:val="000000"/>
                <w:sz w:val="22"/>
                <w:szCs w:val="22"/>
              </w:rPr>
              <w:t xml:space="preserve"> nutrient adequacy of a group (IOM)</w:t>
            </w:r>
          </w:p>
        </w:tc>
      </w:tr>
      <w:tr w:rsidR="00E5762A" w:rsidRPr="00D728FC" w14:paraId="6F9ED75B" w14:textId="77777777" w:rsidTr="00D728FC">
        <w:tc>
          <w:tcPr>
            <w:tcW w:w="1536" w:type="dxa"/>
            <w:vAlign w:val="bottom"/>
          </w:tcPr>
          <w:p w14:paraId="3099347C" w14:textId="11ED730B"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Average Requirement</w:t>
            </w:r>
            <w:r w:rsidR="00E5762A">
              <w:rPr>
                <w:rFonts w:ascii="Times New Roman" w:hAnsi="Times New Roman" w:cs="Times New Roman"/>
                <w:color w:val="000000"/>
                <w:sz w:val="22"/>
                <w:szCs w:val="22"/>
              </w:rPr>
              <w:t xml:space="preserve"> (AR)</w:t>
            </w:r>
          </w:p>
        </w:tc>
        <w:tc>
          <w:tcPr>
            <w:tcW w:w="877" w:type="dxa"/>
            <w:vAlign w:val="bottom"/>
          </w:tcPr>
          <w:p w14:paraId="007F36F1" w14:textId="7B94C32D"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E</w:t>
            </w:r>
            <w:r w:rsidR="00E5762A">
              <w:rPr>
                <w:rFonts w:ascii="Times New Roman" w:hAnsi="Times New Roman" w:cs="Times New Roman"/>
                <w:color w:val="000000"/>
                <w:sz w:val="22"/>
                <w:szCs w:val="22"/>
              </w:rPr>
              <w:t>stimated Average Requirement (E</w:t>
            </w:r>
            <w:r w:rsidRPr="00D728FC">
              <w:rPr>
                <w:rFonts w:ascii="Times New Roman" w:hAnsi="Times New Roman" w:cs="Times New Roman"/>
                <w:color w:val="000000"/>
                <w:sz w:val="22"/>
                <w:szCs w:val="22"/>
              </w:rPr>
              <w:t>AR</w:t>
            </w:r>
            <w:r w:rsidR="00E5762A">
              <w:rPr>
                <w:rFonts w:ascii="Times New Roman" w:hAnsi="Times New Roman" w:cs="Times New Roman"/>
                <w:color w:val="000000"/>
                <w:sz w:val="22"/>
                <w:szCs w:val="22"/>
              </w:rPr>
              <w:t>)</w:t>
            </w:r>
          </w:p>
        </w:tc>
        <w:tc>
          <w:tcPr>
            <w:tcW w:w="911" w:type="dxa"/>
            <w:vAlign w:val="bottom"/>
          </w:tcPr>
          <w:p w14:paraId="2B6B7060" w14:textId="3B93463E"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AR</w:t>
            </w:r>
          </w:p>
        </w:tc>
        <w:tc>
          <w:tcPr>
            <w:tcW w:w="877" w:type="dxa"/>
            <w:vAlign w:val="bottom"/>
          </w:tcPr>
          <w:p w14:paraId="53C2EEE3" w14:textId="1BFA93A4"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AR</w:t>
            </w:r>
          </w:p>
        </w:tc>
        <w:tc>
          <w:tcPr>
            <w:tcW w:w="2454" w:type="dxa"/>
            <w:vAlign w:val="bottom"/>
          </w:tcPr>
          <w:p w14:paraId="785361E6" w14:textId="76FEA941"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use to examine possibility of inadequacy, using z-scores that account for the requirement and intake distributions*</w:t>
            </w:r>
          </w:p>
        </w:tc>
        <w:tc>
          <w:tcPr>
            <w:tcW w:w="2695" w:type="dxa"/>
            <w:vAlign w:val="bottom"/>
          </w:tcPr>
          <w:p w14:paraId="31DFBE93" w14:textId="22B02909"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use to estimate prevalence of inadequate intakes within a group using the probability approach or cut-point method</w:t>
            </w:r>
          </w:p>
        </w:tc>
      </w:tr>
      <w:tr w:rsidR="00E5762A" w:rsidRPr="00D728FC" w14:paraId="6E6D037F" w14:textId="77777777" w:rsidTr="00D728FC">
        <w:tc>
          <w:tcPr>
            <w:tcW w:w="1536" w:type="dxa"/>
            <w:vAlign w:val="bottom"/>
          </w:tcPr>
          <w:p w14:paraId="3BB8A29D" w14:textId="1AACF70C"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Recommended intake level</w:t>
            </w:r>
            <w:r w:rsidR="00E5762A">
              <w:rPr>
                <w:rFonts w:ascii="Times New Roman" w:hAnsi="Times New Roman" w:cs="Times New Roman"/>
                <w:color w:val="000000"/>
                <w:sz w:val="22"/>
                <w:szCs w:val="22"/>
              </w:rPr>
              <w:t xml:space="preserve"> (RI)</w:t>
            </w:r>
          </w:p>
        </w:tc>
        <w:tc>
          <w:tcPr>
            <w:tcW w:w="877" w:type="dxa"/>
            <w:vAlign w:val="bottom"/>
          </w:tcPr>
          <w:p w14:paraId="354331E2" w14:textId="30513F03"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R</w:t>
            </w:r>
            <w:r w:rsidR="00E5762A">
              <w:rPr>
                <w:rFonts w:ascii="Times New Roman" w:hAnsi="Times New Roman" w:cs="Times New Roman"/>
                <w:color w:val="000000"/>
                <w:sz w:val="22"/>
                <w:szCs w:val="22"/>
              </w:rPr>
              <w:t>ecommended Daily Allowance (R</w:t>
            </w:r>
            <w:r w:rsidRPr="00D728FC">
              <w:rPr>
                <w:rFonts w:ascii="Times New Roman" w:hAnsi="Times New Roman" w:cs="Times New Roman"/>
                <w:color w:val="000000"/>
                <w:sz w:val="22"/>
                <w:szCs w:val="22"/>
              </w:rPr>
              <w:t>DA</w:t>
            </w:r>
            <w:r w:rsidR="00E5762A">
              <w:rPr>
                <w:rFonts w:ascii="Times New Roman" w:hAnsi="Times New Roman" w:cs="Times New Roman"/>
                <w:color w:val="000000"/>
                <w:sz w:val="22"/>
                <w:szCs w:val="22"/>
              </w:rPr>
              <w:t>)</w:t>
            </w:r>
          </w:p>
        </w:tc>
        <w:tc>
          <w:tcPr>
            <w:tcW w:w="911" w:type="dxa"/>
            <w:vAlign w:val="bottom"/>
          </w:tcPr>
          <w:p w14:paraId="6DDD8490" w14:textId="248DC05E"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R</w:t>
            </w:r>
            <w:r w:rsidR="00E5762A">
              <w:rPr>
                <w:rFonts w:ascii="Times New Roman" w:hAnsi="Times New Roman" w:cs="Times New Roman"/>
                <w:color w:val="000000"/>
                <w:sz w:val="22"/>
                <w:szCs w:val="22"/>
              </w:rPr>
              <w:t>ecommended Nutrient Intake (R</w:t>
            </w:r>
            <w:r w:rsidRPr="00D728FC">
              <w:rPr>
                <w:rFonts w:ascii="Times New Roman" w:hAnsi="Times New Roman" w:cs="Times New Roman"/>
                <w:color w:val="000000"/>
                <w:sz w:val="22"/>
                <w:szCs w:val="22"/>
              </w:rPr>
              <w:t>NI</w:t>
            </w:r>
            <w:r w:rsidR="00E5762A">
              <w:rPr>
                <w:rFonts w:ascii="Times New Roman" w:hAnsi="Times New Roman" w:cs="Times New Roman"/>
                <w:color w:val="000000"/>
                <w:sz w:val="22"/>
                <w:szCs w:val="22"/>
              </w:rPr>
              <w:t>)</w:t>
            </w:r>
          </w:p>
        </w:tc>
        <w:tc>
          <w:tcPr>
            <w:tcW w:w="877" w:type="dxa"/>
            <w:vAlign w:val="bottom"/>
          </w:tcPr>
          <w:p w14:paraId="663383DE" w14:textId="5781466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RDA / Safe Level</w:t>
            </w:r>
          </w:p>
        </w:tc>
        <w:tc>
          <w:tcPr>
            <w:tcW w:w="2454" w:type="dxa"/>
            <w:vAlign w:val="bottom"/>
          </w:tcPr>
          <w:p w14:paraId="6156C9B7" w14:textId="1577EC57"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usual intake at or above this level has a low probability of inadequacy</w:t>
            </w:r>
          </w:p>
        </w:tc>
        <w:tc>
          <w:tcPr>
            <w:tcW w:w="2695" w:type="dxa"/>
            <w:vAlign w:val="bottom"/>
          </w:tcPr>
          <w:p w14:paraId="59856B2A" w14:textId="34B27B2E"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do not use to assess intakes of groups</w:t>
            </w:r>
          </w:p>
        </w:tc>
      </w:tr>
      <w:tr w:rsidR="00E5762A" w:rsidRPr="00D728FC" w14:paraId="52F458E2" w14:textId="77777777" w:rsidTr="00D728FC">
        <w:tc>
          <w:tcPr>
            <w:tcW w:w="1536" w:type="dxa"/>
            <w:vAlign w:val="bottom"/>
          </w:tcPr>
          <w:p w14:paraId="672C05C9" w14:textId="4EE62130"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 xml:space="preserve">Adequate intake </w:t>
            </w:r>
            <w:r w:rsidR="00E5762A">
              <w:rPr>
                <w:rFonts w:ascii="Times New Roman" w:hAnsi="Times New Roman" w:cs="Times New Roman"/>
                <w:color w:val="000000"/>
                <w:sz w:val="22"/>
                <w:szCs w:val="22"/>
              </w:rPr>
              <w:t>(AI) **</w:t>
            </w:r>
          </w:p>
        </w:tc>
        <w:tc>
          <w:tcPr>
            <w:tcW w:w="877" w:type="dxa"/>
            <w:vAlign w:val="bottom"/>
          </w:tcPr>
          <w:p w14:paraId="1EE6EA88" w14:textId="48B8B44D"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AI</w:t>
            </w:r>
          </w:p>
        </w:tc>
        <w:tc>
          <w:tcPr>
            <w:tcW w:w="911" w:type="dxa"/>
            <w:vAlign w:val="bottom"/>
          </w:tcPr>
          <w:p w14:paraId="1BC01636" w14:textId="77777777" w:rsidR="00D728FC" w:rsidRPr="00D728FC" w:rsidRDefault="00D728FC" w:rsidP="00D728FC">
            <w:pPr>
              <w:rPr>
                <w:rFonts w:ascii="Times New Roman" w:hAnsi="Times New Roman" w:cs="Times New Roman"/>
                <w:sz w:val="22"/>
                <w:szCs w:val="22"/>
              </w:rPr>
            </w:pPr>
          </w:p>
        </w:tc>
        <w:tc>
          <w:tcPr>
            <w:tcW w:w="877" w:type="dxa"/>
            <w:vAlign w:val="bottom"/>
          </w:tcPr>
          <w:p w14:paraId="3320CEF0" w14:textId="77777777" w:rsidR="00D728FC" w:rsidRPr="00D728FC" w:rsidRDefault="00D728FC" w:rsidP="00D728FC">
            <w:pPr>
              <w:rPr>
                <w:rFonts w:ascii="Times New Roman" w:hAnsi="Times New Roman" w:cs="Times New Roman"/>
                <w:sz w:val="22"/>
                <w:szCs w:val="22"/>
              </w:rPr>
            </w:pPr>
          </w:p>
        </w:tc>
        <w:tc>
          <w:tcPr>
            <w:tcW w:w="2454" w:type="dxa"/>
            <w:vAlign w:val="bottom"/>
          </w:tcPr>
          <w:p w14:paraId="0CAFA54E" w14:textId="70E9C6A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intake at or above this level </w:t>
            </w:r>
            <w:r w:rsidRPr="00D728FC">
              <w:rPr>
                <w:rFonts w:ascii="Times New Roman" w:hAnsi="Times New Roman" w:cs="Times New Roman"/>
                <w:color w:val="000000"/>
                <w:sz w:val="22"/>
                <w:szCs w:val="22"/>
              </w:rPr>
              <w:lastRenderedPageBreak/>
              <w:t>has a low probability of inadequacy, using z-scores that accounts for intake distribution</w:t>
            </w:r>
          </w:p>
        </w:tc>
        <w:tc>
          <w:tcPr>
            <w:tcW w:w="2695" w:type="dxa"/>
            <w:vAlign w:val="bottom"/>
          </w:tcPr>
          <w:p w14:paraId="49656C30" w14:textId="53782A2C"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lastRenderedPageBreak/>
              <w:t xml:space="preserve">mean usual intake at or above this level </w:t>
            </w:r>
            <w:r w:rsidRPr="00D728FC">
              <w:rPr>
                <w:rFonts w:ascii="Times New Roman" w:hAnsi="Times New Roman" w:cs="Times New Roman"/>
                <w:color w:val="000000"/>
                <w:sz w:val="22"/>
                <w:szCs w:val="22"/>
              </w:rPr>
              <w:lastRenderedPageBreak/>
              <w:t>implies a low prevalence of inadequate intakes</w:t>
            </w:r>
          </w:p>
        </w:tc>
      </w:tr>
      <w:tr w:rsidR="00E5762A" w:rsidRPr="00D728FC" w14:paraId="6860DA68" w14:textId="77777777" w:rsidTr="00D728FC">
        <w:tc>
          <w:tcPr>
            <w:tcW w:w="1536" w:type="dxa"/>
            <w:vAlign w:val="bottom"/>
          </w:tcPr>
          <w:p w14:paraId="0302C214" w14:textId="602C172C"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Safe upper level</w:t>
            </w:r>
            <w:r w:rsidR="00E5762A">
              <w:rPr>
                <w:rFonts w:ascii="Times New Roman" w:hAnsi="Times New Roman" w:cs="Times New Roman"/>
                <w:color w:val="000000"/>
                <w:sz w:val="22"/>
                <w:szCs w:val="22"/>
              </w:rPr>
              <w:t xml:space="preserve"> (UL)</w:t>
            </w:r>
          </w:p>
        </w:tc>
        <w:tc>
          <w:tcPr>
            <w:tcW w:w="877" w:type="dxa"/>
            <w:vAlign w:val="bottom"/>
          </w:tcPr>
          <w:p w14:paraId="1BDC22EE" w14:textId="6DD2CF7D"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911" w:type="dxa"/>
            <w:vAlign w:val="bottom"/>
          </w:tcPr>
          <w:p w14:paraId="6734B7A3" w14:textId="4B6EEADE"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877" w:type="dxa"/>
            <w:vAlign w:val="bottom"/>
          </w:tcPr>
          <w:p w14:paraId="6C75DB61" w14:textId="77777777" w:rsidR="00D728FC" w:rsidRPr="00D728FC" w:rsidRDefault="00D728FC" w:rsidP="00D728FC">
            <w:pPr>
              <w:rPr>
                <w:rFonts w:ascii="Times New Roman" w:hAnsi="Times New Roman" w:cs="Times New Roman"/>
                <w:sz w:val="22"/>
                <w:szCs w:val="22"/>
              </w:rPr>
            </w:pPr>
          </w:p>
        </w:tc>
        <w:tc>
          <w:tcPr>
            <w:tcW w:w="2454" w:type="dxa"/>
            <w:vAlign w:val="bottom"/>
          </w:tcPr>
          <w:p w14:paraId="006DF90D" w14:textId="7935153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usual intake above this level places an individual at risk of adverse effects from excessive nutrient intake, using a z-score that accounts for intake distribution</w:t>
            </w:r>
          </w:p>
        </w:tc>
        <w:tc>
          <w:tcPr>
            <w:tcW w:w="2695" w:type="dxa"/>
            <w:vAlign w:val="bottom"/>
          </w:tcPr>
          <w:p w14:paraId="15F80EEA" w14:textId="047D007C"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use to estimate the proportion of a group at risk of adverse effects from excessive nutrient intake</w:t>
            </w:r>
          </w:p>
        </w:tc>
      </w:tr>
      <w:tr w:rsidR="00E5762A" w:rsidRPr="00D728FC" w14:paraId="0D6309D2" w14:textId="77777777" w:rsidTr="00D728FC">
        <w:tc>
          <w:tcPr>
            <w:tcW w:w="1536" w:type="dxa"/>
            <w:vAlign w:val="bottom"/>
          </w:tcPr>
          <w:p w14:paraId="66A7C459" w14:textId="5095B9B9"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 xml:space="preserve">Appropriate Macronutrient </w:t>
            </w:r>
            <w:r>
              <w:rPr>
                <w:rFonts w:ascii="Times New Roman" w:hAnsi="Times New Roman" w:cs="Times New Roman"/>
                <w:color w:val="000000"/>
                <w:sz w:val="22"/>
                <w:szCs w:val="22"/>
              </w:rPr>
              <w:t>D</w:t>
            </w:r>
            <w:r w:rsidRPr="00D728FC">
              <w:rPr>
                <w:rFonts w:ascii="Times New Roman" w:hAnsi="Times New Roman" w:cs="Times New Roman"/>
                <w:color w:val="000000"/>
                <w:sz w:val="22"/>
                <w:szCs w:val="22"/>
              </w:rPr>
              <w:t xml:space="preserve">istribution </w:t>
            </w:r>
            <w:r>
              <w:rPr>
                <w:rFonts w:ascii="Times New Roman" w:hAnsi="Times New Roman" w:cs="Times New Roman"/>
                <w:color w:val="000000"/>
                <w:sz w:val="22"/>
                <w:szCs w:val="22"/>
              </w:rPr>
              <w:t>R</w:t>
            </w:r>
            <w:r w:rsidRPr="00D728FC">
              <w:rPr>
                <w:rFonts w:ascii="Times New Roman" w:hAnsi="Times New Roman" w:cs="Times New Roman"/>
                <w:color w:val="000000"/>
                <w:sz w:val="22"/>
                <w:szCs w:val="22"/>
              </w:rPr>
              <w:t>ange</w:t>
            </w:r>
            <w:r w:rsidR="00E5762A">
              <w:rPr>
                <w:rFonts w:ascii="Times New Roman" w:hAnsi="Times New Roman" w:cs="Times New Roman"/>
                <w:color w:val="000000"/>
                <w:sz w:val="22"/>
                <w:szCs w:val="22"/>
              </w:rPr>
              <w:t xml:space="preserve"> (AMDR)</w:t>
            </w:r>
          </w:p>
        </w:tc>
        <w:tc>
          <w:tcPr>
            <w:tcW w:w="877" w:type="dxa"/>
            <w:vAlign w:val="bottom"/>
          </w:tcPr>
          <w:p w14:paraId="4D247687" w14:textId="69E887A0"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911" w:type="dxa"/>
            <w:vAlign w:val="bottom"/>
          </w:tcPr>
          <w:p w14:paraId="0AE3FDFA" w14:textId="18A7EE67"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877" w:type="dxa"/>
            <w:vAlign w:val="bottom"/>
          </w:tcPr>
          <w:p w14:paraId="679306A2" w14:textId="7D71A0C2"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2454" w:type="dxa"/>
            <w:vAlign w:val="bottom"/>
          </w:tcPr>
          <w:p w14:paraId="0E725224" w14:textId="0B312D4A"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observed mean intake between the lower and upper bound of the AMDR is within the acceptable range</w:t>
            </w:r>
          </w:p>
        </w:tc>
        <w:tc>
          <w:tcPr>
            <w:tcW w:w="2695" w:type="dxa"/>
            <w:vAlign w:val="bottom"/>
          </w:tcPr>
          <w:p w14:paraId="52C5E806" w14:textId="78A31844"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the proportion of the group that falls below, within, and above the AMDR can be used to assess population adherence to the recommendations and to determine the proportion of the population that is outside the range</w:t>
            </w:r>
          </w:p>
        </w:tc>
      </w:tr>
      <w:tr w:rsidR="00E5762A" w:rsidRPr="00D728FC" w14:paraId="5B81A295" w14:textId="77777777" w:rsidTr="00D728FC">
        <w:tc>
          <w:tcPr>
            <w:tcW w:w="1536" w:type="dxa"/>
            <w:vAlign w:val="bottom"/>
          </w:tcPr>
          <w:p w14:paraId="2B7C7663" w14:textId="23E6E53C"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Net energy requirement</w:t>
            </w:r>
          </w:p>
        </w:tc>
        <w:tc>
          <w:tcPr>
            <w:tcW w:w="877" w:type="dxa"/>
            <w:vAlign w:val="bottom"/>
          </w:tcPr>
          <w:p w14:paraId="60D6772D" w14:textId="6BF50470"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EER</w:t>
            </w:r>
          </w:p>
        </w:tc>
        <w:tc>
          <w:tcPr>
            <w:tcW w:w="911" w:type="dxa"/>
            <w:vAlign w:val="bottom"/>
          </w:tcPr>
          <w:p w14:paraId="1EA6D091" w14:textId="31B82E21"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877" w:type="dxa"/>
            <w:vAlign w:val="bottom"/>
          </w:tcPr>
          <w:p w14:paraId="009C0EA4" w14:textId="01CE8222"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2454" w:type="dxa"/>
            <w:vAlign w:val="bottom"/>
          </w:tcPr>
          <w:p w14:paraId="7DEA5362" w14:textId="6A62F32B"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use BMI to assess adequacy of energy intake</w:t>
            </w:r>
          </w:p>
        </w:tc>
        <w:tc>
          <w:tcPr>
            <w:tcW w:w="2695" w:type="dxa"/>
            <w:vAlign w:val="bottom"/>
          </w:tcPr>
          <w:p w14:paraId="218DE472" w14:textId="7117A7E4"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use BMI to assess adequacy of energy intake</w:t>
            </w:r>
          </w:p>
        </w:tc>
      </w:tr>
      <w:tr w:rsidR="00E5762A" w:rsidRPr="00D728FC" w14:paraId="19A3BE44" w14:textId="77777777" w:rsidTr="00D728FC">
        <w:tc>
          <w:tcPr>
            <w:tcW w:w="1536" w:type="dxa"/>
            <w:vAlign w:val="bottom"/>
          </w:tcPr>
          <w:p w14:paraId="17471EAD" w14:textId="27FC9AC7"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Body Mass index</w:t>
            </w:r>
            <w:r w:rsidR="00E5762A">
              <w:rPr>
                <w:rFonts w:ascii="Times New Roman" w:hAnsi="Times New Roman" w:cs="Times New Roman"/>
                <w:color w:val="000000"/>
                <w:sz w:val="22"/>
                <w:szCs w:val="22"/>
              </w:rPr>
              <w:t xml:space="preserve"> (BMI)</w:t>
            </w:r>
          </w:p>
        </w:tc>
        <w:tc>
          <w:tcPr>
            <w:tcW w:w="877" w:type="dxa"/>
            <w:vAlign w:val="bottom"/>
          </w:tcPr>
          <w:p w14:paraId="1E707F95" w14:textId="529E6E9F"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911" w:type="dxa"/>
            <w:vAlign w:val="bottom"/>
          </w:tcPr>
          <w:p w14:paraId="5CDB3B76" w14:textId="2306BE34"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877" w:type="dxa"/>
            <w:vAlign w:val="bottom"/>
          </w:tcPr>
          <w:p w14:paraId="618510E1" w14:textId="54BB8EB5"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2454" w:type="dxa"/>
            <w:vAlign w:val="bottom"/>
          </w:tcPr>
          <w:p w14:paraId="48E580F9" w14:textId="3A5E89F9"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BMI below, within, and above the normal range indicates inadequate, adequate, and excessive energy intake</w:t>
            </w:r>
          </w:p>
        </w:tc>
        <w:tc>
          <w:tcPr>
            <w:tcW w:w="2695" w:type="dxa"/>
            <w:vAlign w:val="bottom"/>
          </w:tcPr>
          <w:p w14:paraId="2791A640" w14:textId="3BED10B6" w:rsidR="00D728FC" w:rsidRPr="00D728FC" w:rsidRDefault="00D728FC" w:rsidP="00D728FC">
            <w:pPr>
              <w:rPr>
                <w:rFonts w:ascii="Times New Roman" w:hAnsi="Times New Roman" w:cs="Times New Roman"/>
                <w:sz w:val="22"/>
                <w:szCs w:val="22"/>
              </w:rPr>
            </w:pPr>
            <w:r w:rsidRPr="00D728FC">
              <w:rPr>
                <w:rFonts w:ascii="Times New Roman" w:hAnsi="Times New Roman" w:cs="Times New Roman"/>
                <w:color w:val="000000"/>
                <w:sz w:val="22"/>
                <w:szCs w:val="22"/>
              </w:rPr>
              <w:t>the proportion of the group with BMI</w:t>
            </w:r>
            <w:r>
              <w:rPr>
                <w:rFonts w:ascii="Times New Roman" w:hAnsi="Times New Roman" w:cs="Times New Roman"/>
                <w:color w:val="000000"/>
                <w:sz w:val="22"/>
                <w:szCs w:val="22"/>
              </w:rPr>
              <w:t>s</w:t>
            </w:r>
            <w:r w:rsidRPr="00D728FC">
              <w:rPr>
                <w:rFonts w:ascii="Times New Roman" w:hAnsi="Times New Roman" w:cs="Times New Roman"/>
                <w:color w:val="000000"/>
                <w:sz w:val="22"/>
                <w:szCs w:val="22"/>
              </w:rPr>
              <w:t xml:space="preserve"> below, within, and above the desirable range would reflect the </w:t>
            </w:r>
            <w:proofErr w:type="spellStart"/>
            <w:r w:rsidRPr="00D728FC">
              <w:rPr>
                <w:rFonts w:ascii="Times New Roman" w:hAnsi="Times New Roman" w:cs="Times New Roman"/>
                <w:color w:val="000000"/>
                <w:sz w:val="22"/>
                <w:szCs w:val="22"/>
              </w:rPr>
              <w:t>proprtions</w:t>
            </w:r>
            <w:proofErr w:type="spellEnd"/>
            <w:r w:rsidRPr="00D728FC">
              <w:rPr>
                <w:rFonts w:ascii="Times New Roman" w:hAnsi="Times New Roman" w:cs="Times New Roman"/>
                <w:color w:val="000000"/>
                <w:sz w:val="22"/>
                <w:szCs w:val="22"/>
              </w:rPr>
              <w:t xml:space="preserve"> with inadequate, adequate, and excessive energy intakes</w:t>
            </w:r>
          </w:p>
        </w:tc>
      </w:tr>
    </w:tbl>
    <w:p w14:paraId="4E7B550B" w14:textId="4879AA21" w:rsidR="00633D1A" w:rsidRPr="00D728FC" w:rsidRDefault="00D728FC" w:rsidP="00633D1A">
      <w:pPr>
        <w:rPr>
          <w:rFonts w:ascii="Times New Roman" w:hAnsi="Times New Roman" w:cs="Times New Roman"/>
          <w:sz w:val="22"/>
          <w:szCs w:val="22"/>
        </w:rPr>
      </w:pPr>
      <w:r w:rsidRPr="00D728FC">
        <w:rPr>
          <w:rFonts w:ascii="Times New Roman" w:hAnsi="Times New Roman" w:cs="Times New Roman"/>
          <w:sz w:val="22"/>
          <w:szCs w:val="22"/>
        </w:rPr>
        <w:t>*for nutrients with a requirement distribution that is skewed, such as iron, a different approach is required</w:t>
      </w:r>
    </w:p>
    <w:p w14:paraId="659AE01B" w14:textId="7DE18DD4" w:rsidR="00E5762A" w:rsidRDefault="00E5762A" w:rsidP="00633D1A">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0000"/>
          <w:sz w:val="22"/>
          <w:szCs w:val="22"/>
        </w:rPr>
        <w:t xml:space="preserve"> for nutrients </w:t>
      </w:r>
      <w:r w:rsidRPr="00D728FC">
        <w:rPr>
          <w:rFonts w:ascii="Times New Roman" w:hAnsi="Times New Roman" w:cs="Times New Roman"/>
          <w:color w:val="000000"/>
          <w:sz w:val="22"/>
          <w:szCs w:val="22"/>
        </w:rPr>
        <w:t>where AR/RNI not provided</w:t>
      </w:r>
    </w:p>
    <w:p w14:paraId="7E8089A1" w14:textId="6D941948" w:rsidR="00D728FC" w:rsidRPr="00D728FC" w:rsidRDefault="00D728FC" w:rsidP="00633D1A">
      <w:pPr>
        <w:rPr>
          <w:rFonts w:ascii="Times New Roman" w:hAnsi="Times New Roman" w:cs="Times New Roman"/>
          <w:sz w:val="22"/>
          <w:szCs w:val="22"/>
        </w:rPr>
      </w:pPr>
      <w:r w:rsidRPr="00D728FC">
        <w:rPr>
          <w:rFonts w:ascii="Times New Roman" w:hAnsi="Times New Roman" w:cs="Times New Roman"/>
          <w:sz w:val="22"/>
          <w:szCs w:val="22"/>
        </w:rPr>
        <w:t>Sources: adapted from Allen (2019) and IOM (2006)</w:t>
      </w:r>
    </w:p>
    <w:p w14:paraId="1F5D3F81" w14:textId="52705819" w:rsidR="00633D1A" w:rsidRDefault="00633D1A" w:rsidP="00633D1A">
      <w:pPr>
        <w:spacing w:after="120" w:line="276" w:lineRule="auto"/>
        <w:rPr>
          <w:rFonts w:ascii="Times New Roman" w:hAnsi="Times New Roman" w:cs="Times New Roman"/>
          <w:sz w:val="22"/>
          <w:szCs w:val="22"/>
        </w:rPr>
      </w:pPr>
    </w:p>
    <w:p w14:paraId="4250C45D" w14:textId="77777777" w:rsidR="00A3274A" w:rsidRDefault="00A3274A" w:rsidP="00773701">
      <w:pPr>
        <w:spacing w:line="276" w:lineRule="auto"/>
        <w:rPr>
          <w:rFonts w:ascii="Times New Roman" w:hAnsi="Times New Roman" w:cs="Times New Roman"/>
          <w:sz w:val="22"/>
          <w:szCs w:val="22"/>
        </w:rPr>
      </w:pPr>
    </w:p>
    <w:p w14:paraId="782ACB4C" w14:textId="77777777" w:rsidR="00C05498" w:rsidRPr="006E173A"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CC62C6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lastRenderedPageBreak/>
        <w:t xml:space="preserve">When consumption data is only available at the household level, various methods are used to assign shares to individuals to allocate nutrient consumption. </w:t>
      </w:r>
      <w:r>
        <w:rPr>
          <w:rFonts w:ascii="Times New Roman" w:eastAsia="Times New Roman" w:hAnsi="Times New Roman" w:cs="Times New Roman"/>
          <w:color w:val="212529"/>
          <w:sz w:val="22"/>
          <w:szCs w:val="22"/>
          <w:shd w:val="clear" w:color="auto" w:fill="FFFFFF"/>
        </w:rPr>
        <w:t>The easiest is the “per capita approach” which allocates 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household nutrient consumption allocated to the individual is proportional to individual nutrient requirements.  In this approach, the individual’s energy or nutrient requirements must be identified using the nutrient reference standards. The individual’s “Adult Equivalent” (AE) is expressed as a ratio of the individual’s energy or nutrient requirement relative to the energy nutrient requirement for a base individual, typically an 18 to </w:t>
      </w:r>
      <w:del w:id="14" w:author="Erin Coniker Lentz" w:date="2020-05-16T14:47:00Z">
        <w:r w:rsidDel="005973BE">
          <w:rPr>
            <w:rFonts w:ascii="Times New Roman" w:eastAsia="Times New Roman" w:hAnsi="Times New Roman" w:cs="Times New Roman"/>
            <w:color w:val="212529"/>
            <w:sz w:val="22"/>
            <w:szCs w:val="22"/>
            <w:shd w:val="clear" w:color="auto" w:fill="FFFFFF"/>
          </w:rPr>
          <w:delText>-</w:delText>
        </w:r>
      </w:del>
      <w:r>
        <w:rPr>
          <w:rFonts w:ascii="Times New Roman" w:eastAsia="Times New Roman" w:hAnsi="Times New Roman" w:cs="Times New Roman"/>
          <w:color w:val="212529"/>
          <w:sz w:val="22"/>
          <w:szCs w:val="22"/>
          <w:shd w:val="clear" w:color="auto" w:fill="FFFFFF"/>
        </w:rPr>
        <w:t>30 year</w:t>
      </w:r>
      <w:ins w:id="15" w:author="Erin Coniker Lentz" w:date="2020-05-16T14:47:00Z">
        <w:r>
          <w:rPr>
            <w:rFonts w:ascii="Times New Roman" w:eastAsia="Times New Roman" w:hAnsi="Times New Roman" w:cs="Times New Roman"/>
            <w:color w:val="212529"/>
            <w:sz w:val="22"/>
            <w:szCs w:val="22"/>
            <w:shd w:val="clear" w:color="auto" w:fill="FFFFFF"/>
          </w:rPr>
          <w:t>-</w:t>
        </w:r>
      </w:ins>
      <w:del w:id="16" w:author="Erin Coniker Lentz" w:date="2020-05-16T14:47:00Z">
        <w:r w:rsidDel="005973BE">
          <w:rPr>
            <w:rFonts w:ascii="Times New Roman" w:eastAsia="Times New Roman" w:hAnsi="Times New Roman" w:cs="Times New Roman"/>
            <w:color w:val="212529"/>
            <w:sz w:val="22"/>
            <w:szCs w:val="22"/>
            <w:shd w:val="clear" w:color="auto" w:fill="FFFFFF"/>
          </w:rPr>
          <w:delText xml:space="preserve"> </w:delText>
        </w:r>
      </w:del>
      <w:r>
        <w:rPr>
          <w:rFonts w:ascii="Times New Roman" w:eastAsia="Times New Roman" w:hAnsi="Times New Roman" w:cs="Times New Roman"/>
          <w:color w:val="212529"/>
          <w:sz w:val="22"/>
          <w:szCs w:val="22"/>
          <w:shd w:val="clear" w:color="auto" w:fill="FFFFFF"/>
        </w:rPr>
        <w:t xml:space="preserve">old male with moderate physical activity level. </w:t>
      </w:r>
    </w:p>
    <w:p w14:paraId="79A246C1"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181440F"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While an AE can be calculated for each nutrient individually, the AE generated by the relative share of kilocalories is typically used and applied to all nutrient allocations. Coates (2017) calculated nutrient-specific adult equivalents and found that the differences between shares were not significant when compared to using the AE value derived from energy consumption to identify shares for all nutrients.</w:t>
      </w:r>
    </w:p>
    <w:p w14:paraId="371CEDA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BD629AF" w14:textId="77777777" w:rsidR="00C05498" w:rsidRDefault="00C05498" w:rsidP="00C05498">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120A0EBF" w14:textId="77777777" w:rsidR="00C05498" w:rsidRDefault="00C05498" w:rsidP="00C05498">
      <w:pPr>
        <w:spacing w:line="276" w:lineRule="auto"/>
        <w:rPr>
          <w:rFonts w:ascii="Times New Roman" w:hAnsi="Times New Roman" w:cs="Times New Roman"/>
          <w:sz w:val="22"/>
          <w:szCs w:val="22"/>
        </w:rPr>
      </w:pPr>
      <w:r>
        <w:rPr>
          <w:rFonts w:ascii="Times New Roman" w:hAnsi="Times New Roman" w:cs="Times New Roman"/>
          <w:sz w:val="22"/>
          <w:szCs w:val="22"/>
        </w:rPr>
        <w:t xml:space="preserve">The representative share for an individual is equal to the individual’s AE as calculated above, divided by the sum of all adult equivalents in the household. </w:t>
      </w:r>
    </w:p>
    <w:p w14:paraId="26E465B8" w14:textId="77777777" w:rsidR="00C05498" w:rsidRDefault="00C05498" w:rsidP="00C05498">
      <w:pPr>
        <w:spacing w:line="276" w:lineRule="auto"/>
        <w:rPr>
          <w:rFonts w:ascii="Times New Roman" w:hAnsi="Times New Roman" w:cs="Times New Roman"/>
          <w:sz w:val="22"/>
          <w:szCs w:val="22"/>
        </w:rPr>
      </w:pPr>
    </w:p>
    <w:p w14:paraId="231EFD64" w14:textId="77777777" w:rsidR="00C05498" w:rsidRDefault="00C05498" w:rsidP="00C05498">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Pr>
          <w:rFonts w:ascii="Times New Roman" w:eastAsia="Times New Roman" w:hAnsi="Times New Roman" w:cs="Times New Roman"/>
          <w:b/>
          <w:bCs/>
          <w:color w:val="212529"/>
          <w:sz w:val="22"/>
          <w:szCs w:val="22"/>
          <w:shd w:val="clear" w:color="auto" w:fill="FFFFFF"/>
        </w:rPr>
        <w:t>:</w:t>
      </w:r>
    </w:p>
    <w:p w14:paraId="76EBABFC" w14:textId="77777777" w:rsidR="00C05498" w:rsidRDefault="00C05498" w:rsidP="00C05498">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nutrient consumption is </w:t>
      </w:r>
      <w:r>
        <w:rPr>
          <w:rFonts w:ascii="Times New Roman" w:hAnsi="Times New Roman" w:cs="Times New Roman"/>
          <w:sz w:val="22"/>
          <w:szCs w:val="22"/>
        </w:rPr>
        <w:t xml:space="preserve">multiplied by the individuals’ share % to yield the individual allocated consumption of each nutrient. This is the quantity of nutrient the individual is assumed to have consumed. </w:t>
      </w:r>
    </w:p>
    <w:p w14:paraId="6EF41E83" w14:textId="72BB80C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1E481B47" w14:textId="087D7880" w:rsidR="00C05498" w:rsidRDefault="00C05498" w:rsidP="000A094D">
      <w:pPr>
        <w:spacing w:line="276" w:lineRule="auto"/>
        <w:rPr>
          <w:rFonts w:ascii="Times New Roman" w:eastAsia="Times New Roman" w:hAnsi="Times New Roman" w:cs="Times New Roman"/>
          <w:b/>
          <w:bCs/>
          <w:color w:val="212529"/>
          <w:sz w:val="22"/>
          <w:szCs w:val="22"/>
          <w:shd w:val="clear" w:color="auto" w:fill="FFFFFF"/>
        </w:rPr>
      </w:pPr>
      <w:r w:rsidRPr="00C05498">
        <w:rPr>
          <w:rFonts w:ascii="Times New Roman" w:eastAsia="Times New Roman" w:hAnsi="Times New Roman" w:cs="Times New Roman"/>
          <w:b/>
          <w:bCs/>
          <w:color w:val="212529"/>
          <w:sz w:val="22"/>
          <w:szCs w:val="22"/>
          <w:shd w:val="clear" w:color="auto" w:fill="FFFFFF"/>
        </w:rPr>
        <w:t>8. Nutrient Inadequacy Measure:</w:t>
      </w:r>
    </w:p>
    <w:p w14:paraId="5084843D" w14:textId="77777777" w:rsidR="00E364E7" w:rsidRDefault="00E364E7" w:rsidP="000A094D">
      <w:pPr>
        <w:spacing w:line="276" w:lineRule="auto"/>
        <w:rPr>
          <w:rFonts w:ascii="Times New Roman" w:eastAsia="Times New Roman" w:hAnsi="Times New Roman" w:cs="Times New Roman"/>
          <w:b/>
          <w:bCs/>
          <w:color w:val="212529"/>
          <w:sz w:val="22"/>
          <w:szCs w:val="22"/>
          <w:shd w:val="clear" w:color="auto" w:fill="FFFFFF"/>
        </w:rPr>
      </w:pPr>
    </w:p>
    <w:p w14:paraId="48A7F331" w14:textId="77777777" w:rsidR="00E364E7" w:rsidRPr="002F4410" w:rsidRDefault="00E364E7" w:rsidP="00E364E7">
      <w:pPr>
        <w:spacing w:line="276" w:lineRule="auto"/>
        <w:rPr>
          <w:rFonts w:ascii="Times New Roman" w:hAnsi="Times New Roman" w:cs="Times New Roman"/>
          <w:i/>
          <w:iCs/>
          <w:sz w:val="22"/>
          <w:szCs w:val="22"/>
        </w:rPr>
      </w:pPr>
      <w:r w:rsidRPr="002F4410">
        <w:rPr>
          <w:rFonts w:ascii="Times New Roman" w:hAnsi="Times New Roman" w:cs="Times New Roman"/>
          <w:i/>
          <w:iCs/>
          <w:sz w:val="22"/>
          <w:szCs w:val="22"/>
        </w:rPr>
        <w:t>Energy Inadequacy</w:t>
      </w:r>
    </w:p>
    <w:p w14:paraId="6E297125" w14:textId="77777777" w:rsidR="00E364E7" w:rsidRDefault="00E364E7" w:rsidP="00E364E7">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The result is that the same energy requirement holds for everyone within a specific age, sex, and life stage group. </w:t>
      </w:r>
      <w:r>
        <w:rPr>
          <w:rFonts w:ascii="Times New Roman" w:hAnsi="Times New Roman" w:cs="Times New Roman"/>
          <w:sz w:val="22"/>
          <w:szCs w:val="22"/>
        </w:rPr>
        <w:t xml:space="preserve">A challenge of using group-based reference heights and weights is that half of the </w:t>
      </w:r>
      <w:r w:rsidRPr="00F060B2">
        <w:rPr>
          <w:rFonts w:ascii="Times New Roman" w:hAnsi="Times New Roman" w:cs="Times New Roman"/>
          <w:sz w:val="22"/>
          <w:szCs w:val="22"/>
          <w:highlight w:val="yellow"/>
        </w:rPr>
        <w:t>sampled</w:t>
      </w:r>
      <w:r>
        <w:rPr>
          <w:rFonts w:ascii="Times New Roman" w:hAnsi="Times New Roman" w:cs="Times New Roman"/>
          <w:sz w:val="22"/>
          <w:szCs w:val="22"/>
        </w:rPr>
        <w:t xml:space="preserve"> i</w:t>
      </w:r>
      <w:commentRangeStart w:id="17"/>
      <w:commentRangeStart w:id="18"/>
      <w:commentRangeStart w:id="19"/>
      <w:r>
        <w:rPr>
          <w:rFonts w:ascii="Times New Roman" w:hAnsi="Times New Roman" w:cs="Times New Roman"/>
          <w:sz w:val="22"/>
          <w:szCs w:val="22"/>
        </w:rPr>
        <w:t xml:space="preserve">ndividuals </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Pr>
          <w:rFonts w:ascii="Times New Roman" w:hAnsi="Times New Roman" w:cs="Times New Roman"/>
          <w:sz w:val="22"/>
          <w:szCs w:val="22"/>
        </w:rPr>
        <w:t xml:space="preserve">in the group should maintain their health with the group energy intake, </w:t>
      </w:r>
      <w:r w:rsidRPr="00F060B2">
        <w:rPr>
          <w:rFonts w:ascii="Times New Roman" w:hAnsi="Times New Roman" w:cs="Times New Roman"/>
          <w:sz w:val="22"/>
          <w:szCs w:val="22"/>
          <w:highlight w:val="yellow"/>
        </w:rPr>
        <w:t>but half may need more.</w:t>
      </w:r>
      <w:r>
        <w:rPr>
          <w:rFonts w:ascii="Times New Roman" w:hAnsi="Times New Roman" w:cs="Times New Roman"/>
          <w:sz w:val="22"/>
          <w:szCs w:val="22"/>
        </w:rPr>
        <w:t xml:space="preserve"> However, this intake level might be unrealistic if a population is currently below the reference height or weight for their age, sex, life stage group, and even more so if applying US/Canada based standards to global populations. Using the individual-specific energy requirement allows for the maintenance of the health status of that individual.  If his or her weight or height is below or above the standard and is not considered “healthy” by nutritional standards, the energy requirement might not be appropriate for maintaining health. Additionally, it may be unrealistic to aggregate the individual-specific measure of inadequacy and infer statistics about the prevalence of inadequacy at a population </w:t>
      </w:r>
      <w:commentRangeStart w:id="20"/>
      <w:commentRangeStart w:id="21"/>
      <w:r>
        <w:rPr>
          <w:rFonts w:ascii="Times New Roman" w:hAnsi="Times New Roman" w:cs="Times New Roman"/>
          <w:sz w:val="22"/>
          <w:szCs w:val="22"/>
        </w:rPr>
        <w:t xml:space="preserve">level. </w:t>
      </w:r>
      <w:commentRangeEnd w:id="20"/>
      <w:r>
        <w:rPr>
          <w:rStyle w:val="CommentReference"/>
        </w:rPr>
        <w:commentReference w:id="20"/>
      </w:r>
      <w:commentRangeEnd w:id="21"/>
      <w:r>
        <w:rPr>
          <w:rStyle w:val="CommentReference"/>
        </w:rPr>
        <w:commentReference w:id="21"/>
      </w:r>
    </w:p>
    <w:p w14:paraId="46E68A2F" w14:textId="77777777" w:rsidR="00E364E7" w:rsidRDefault="00E364E7" w:rsidP="00E364E7">
      <w:pPr>
        <w:spacing w:line="276" w:lineRule="auto"/>
        <w:rPr>
          <w:rFonts w:ascii="Times New Roman" w:eastAsia="Times New Roman" w:hAnsi="Times New Roman" w:cs="Times New Roman"/>
          <w:b/>
          <w:bCs/>
          <w:color w:val="212529"/>
          <w:sz w:val="22"/>
          <w:szCs w:val="22"/>
          <w:shd w:val="clear" w:color="auto" w:fill="FFFFFF"/>
        </w:rPr>
      </w:pPr>
    </w:p>
    <w:p w14:paraId="154FFCBA" w14:textId="77777777" w:rsidR="00E364E7" w:rsidRDefault="00E364E7" w:rsidP="00E364E7">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rPr>
        <w:t xml:space="preserve">As discussed in section 4, there is inconsistency in whether adequacy is determined by comparing actual or allocated intake to the requirement for the individual (based on their actual weight and height) or comparing intake to the requirement for a reference individual for the individual’s age, sex, and life stage group. Either approach classifies an individual as inadequate if they are below the requirement, a variation of the cut-point method, which can be distortionary using the reference individual approach. It </w:t>
      </w:r>
      <w:r>
        <w:rPr>
          <w:rFonts w:ascii="Times New Roman" w:hAnsi="Times New Roman" w:cs="Times New Roman"/>
          <w:sz w:val="22"/>
        </w:rPr>
        <w:lastRenderedPageBreak/>
        <w:t xml:space="preserve">assumed </w:t>
      </w:r>
      <w:r>
        <w:rPr>
          <w:rFonts w:ascii="Times New Roman" w:hAnsi="Times New Roman" w:cs="Times New Roman"/>
          <w:sz w:val="22"/>
          <w:szCs w:val="22"/>
        </w:rPr>
        <w:t>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independent </w:t>
      </w:r>
      <w:r>
        <w:rPr>
          <w:rFonts w:ascii="Times New Roman" w:eastAsia="Times New Roman" w:hAnsi="Times New Roman" w:cs="Times New Roman"/>
          <w:color w:val="212529"/>
          <w:sz w:val="22"/>
          <w:szCs w:val="22"/>
          <w:shd w:val="clear" w:color="auto" w:fill="FFFFFF"/>
        </w:rPr>
        <w:t>which is unlikely to be true</w:t>
      </w:r>
      <w:r w:rsidRPr="00C31C36">
        <w:rPr>
          <w:rFonts w:ascii="Times New Roman" w:eastAsia="Times New Roman" w:hAnsi="Times New Roman" w:cs="Times New Roman"/>
          <w:color w:val="212529"/>
          <w:sz w:val="22"/>
          <w:szCs w:val="22"/>
          <w:shd w:val="clear" w:color="auto" w:fill="FFFFFF"/>
        </w:rPr>
        <w:t xml:space="preserve"> for energy: people feel hungry and so they eat more, reflecting accurate signaling and actions</w:t>
      </w:r>
    </w:p>
    <w:p w14:paraId="389F2245" w14:textId="77777777" w:rsidR="00E364E7" w:rsidRPr="003959FD" w:rsidRDefault="00E364E7" w:rsidP="00E364E7">
      <w:pPr>
        <w:spacing w:line="276" w:lineRule="auto"/>
        <w:rPr>
          <w:rFonts w:ascii="Times New Roman" w:hAnsi="Times New Roman" w:cs="Times New Roman"/>
          <w:sz w:val="22"/>
        </w:rPr>
      </w:pPr>
      <w:r w:rsidRPr="00C31C36">
        <w:rPr>
          <w:rFonts w:ascii="Times New Roman" w:eastAsia="Times New Roman" w:hAnsi="Times New Roman" w:cs="Times New Roman"/>
          <w:color w:val="212529"/>
          <w:sz w:val="22"/>
          <w:szCs w:val="22"/>
          <w:shd w:val="clear" w:color="auto" w:fill="FFFFFF"/>
        </w:rPr>
        <w:t xml:space="preserve"> </w:t>
      </w:r>
    </w:p>
    <w:p w14:paraId="4BF27B78" w14:textId="431BD8B2" w:rsidR="00E364E7" w:rsidRPr="00C31C36" w:rsidRDefault="00E364E7" w:rsidP="00E364E7">
      <w:pPr>
        <w:spacing w:after="120" w:line="276" w:lineRule="auto"/>
        <w:rPr>
          <w:rFonts w:ascii="Times New Roman" w:hAnsi="Times New Roman" w:cs="Times New Roman"/>
          <w:sz w:val="22"/>
          <w:szCs w:val="22"/>
        </w:rPr>
      </w:pPr>
      <w:r>
        <w:rPr>
          <w:rFonts w:ascii="Times New Roman" w:hAnsi="Times New Roman" w:cs="Times New Roman"/>
          <w:sz w:val="22"/>
          <w:szCs w:val="22"/>
        </w:rPr>
        <w:t xml:space="preserve">Energy adequacy can also be identified using </w:t>
      </w:r>
      <w:r w:rsidRPr="00C31C36">
        <w:rPr>
          <w:rFonts w:ascii="Times New Roman" w:hAnsi="Times New Roman" w:cs="Times New Roman"/>
          <w:sz w:val="22"/>
          <w:szCs w:val="22"/>
        </w:rPr>
        <w:t>Body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The WHO defines healthy BMI within the 18.5-24.9 range. (WHO, </w:t>
      </w:r>
      <w:r w:rsidR="00D255F1">
        <w:rPr>
          <w:rFonts w:ascii="Times New Roman" w:hAnsi="Times New Roman" w:cs="Times New Roman"/>
          <w:sz w:val="22"/>
          <w:szCs w:val="22"/>
        </w:rPr>
        <w:t>2006</w:t>
      </w:r>
      <w:r w:rsidRPr="00C31C36">
        <w:rPr>
          <w:rFonts w:ascii="Times New Roman" w:hAnsi="Times New Roman" w:cs="Times New Roman"/>
          <w:sz w:val="22"/>
          <w:szCs w:val="22"/>
        </w:rPr>
        <w:t>)</w:t>
      </w:r>
    </w:p>
    <w:p w14:paraId="2DA52C3F" w14:textId="349F4B13" w:rsidR="002F4410" w:rsidRDefault="002F4410" w:rsidP="000A094D">
      <w:pPr>
        <w:spacing w:line="276" w:lineRule="auto"/>
        <w:rPr>
          <w:rFonts w:ascii="Times New Roman" w:eastAsia="Times New Roman" w:hAnsi="Times New Roman" w:cs="Times New Roman"/>
          <w:b/>
          <w:bCs/>
          <w:color w:val="212529"/>
          <w:sz w:val="22"/>
          <w:szCs w:val="22"/>
          <w:shd w:val="clear" w:color="auto" w:fill="FFFFFF"/>
        </w:rPr>
      </w:pPr>
    </w:p>
    <w:p w14:paraId="5E0FD7BD" w14:textId="77777777" w:rsidR="002F4410" w:rsidRPr="002F4410" w:rsidRDefault="002F4410" w:rsidP="000A094D">
      <w:pPr>
        <w:spacing w:line="276" w:lineRule="auto"/>
        <w:rPr>
          <w:rFonts w:ascii="Times New Roman" w:eastAsia="Times New Roman" w:hAnsi="Times New Roman" w:cs="Times New Roman"/>
          <w:color w:val="212529"/>
          <w:sz w:val="22"/>
          <w:szCs w:val="22"/>
          <w:shd w:val="clear" w:color="auto" w:fill="FFFFFF"/>
        </w:rPr>
      </w:pPr>
    </w:p>
    <w:p w14:paraId="2612F025" w14:textId="77777777" w:rsidR="00C05498" w:rsidRPr="00C31C36" w:rsidRDefault="00C05498" w:rsidP="00C05498">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magnitude or intensity of energy and nutrient gaps is generally presented as the percentage below the requirement for the proportion of population with inadequate intake. (</w:t>
      </w:r>
      <w:proofErr w:type="spellStart"/>
      <w:r>
        <w:rPr>
          <w:rFonts w:ascii="Times New Roman" w:eastAsia="Times New Roman" w:hAnsi="Times New Roman" w:cs="Times New Roman"/>
          <w:color w:val="212529"/>
          <w:sz w:val="22"/>
          <w:szCs w:val="22"/>
          <w:shd w:val="clear" w:color="auto" w:fill="FFFFFF"/>
        </w:rPr>
        <w:t>Sununtnasak</w:t>
      </w:r>
      <w:proofErr w:type="spellEnd"/>
      <w:r>
        <w:rPr>
          <w:rFonts w:ascii="Times New Roman" w:eastAsia="Times New Roman" w:hAnsi="Times New Roman" w:cs="Times New Roman"/>
          <w:color w:val="212529"/>
          <w:sz w:val="22"/>
          <w:szCs w:val="22"/>
          <w:shd w:val="clear" w:color="auto" w:fill="FFFFFF"/>
        </w:rPr>
        <w:t xml:space="preserve"> &amp; Fiedler (2017), D’Souza and Tandon (2019)). </w:t>
      </w:r>
    </w:p>
    <w:p w14:paraId="655918A2" w14:textId="77777777" w:rsidR="00C05498" w:rsidRPr="00D255F1" w:rsidRDefault="00C05498" w:rsidP="000A094D">
      <w:pPr>
        <w:spacing w:line="276" w:lineRule="auto"/>
        <w:rPr>
          <w:rFonts w:ascii="Times New Roman" w:eastAsia="Times New Roman" w:hAnsi="Times New Roman" w:cs="Times New Roman"/>
          <w:color w:val="212529"/>
          <w:sz w:val="22"/>
          <w:szCs w:val="22"/>
          <w:shd w:val="clear" w:color="auto" w:fill="FFFFFF"/>
        </w:rPr>
      </w:pPr>
    </w:p>
    <w:p w14:paraId="4D5F8C5B" w14:textId="77777777" w:rsidR="00250E08" w:rsidRPr="00D255F1" w:rsidRDefault="00250E08" w:rsidP="00250E08">
      <w:pPr>
        <w:spacing w:after="120" w:line="276" w:lineRule="auto"/>
        <w:rPr>
          <w:rFonts w:ascii="Times New Roman" w:hAnsi="Times New Roman" w:cs="Times New Roman"/>
          <w:i/>
          <w:iCs/>
          <w:sz w:val="22"/>
          <w:szCs w:val="22"/>
        </w:rPr>
      </w:pPr>
      <w:r w:rsidRPr="00D255F1">
        <w:rPr>
          <w:rFonts w:ascii="Times New Roman" w:hAnsi="Times New Roman" w:cs="Times New Roman"/>
          <w:i/>
          <w:iCs/>
          <w:sz w:val="22"/>
          <w:szCs w:val="22"/>
        </w:rPr>
        <w:t>Specific Nutrient Considerations</w:t>
      </w:r>
    </w:p>
    <w:p w14:paraId="13951A66" w14:textId="77777777" w:rsidR="00D255F1" w:rsidRDefault="00250E08" w:rsidP="00250E08">
      <w:pPr>
        <w:spacing w:line="276" w:lineRule="auto"/>
        <w:rPr>
          <w:rFonts w:ascii="Times New Roman" w:eastAsia="Times New Roman" w:hAnsi="Times New Roman" w:cs="Times New Roman"/>
          <w:color w:val="212529"/>
          <w:sz w:val="22"/>
          <w:szCs w:val="22"/>
          <w:shd w:val="clear" w:color="auto" w:fill="FFFFFF"/>
        </w:rPr>
      </w:pPr>
      <w:r w:rsidRPr="00D255F1">
        <w:rPr>
          <w:rFonts w:ascii="Times New Roman" w:eastAsia="Times New Roman" w:hAnsi="Times New Roman" w:cs="Times New Roman"/>
          <w:color w:val="212529"/>
          <w:sz w:val="22"/>
          <w:szCs w:val="22"/>
          <w:shd w:val="clear" w:color="auto" w:fill="FFFFFF"/>
        </w:rPr>
        <w:t>For the goal of identifying ind</w:t>
      </w:r>
      <w:r w:rsidR="00D255F1">
        <w:rPr>
          <w:rFonts w:ascii="Times New Roman" w:eastAsia="Times New Roman" w:hAnsi="Times New Roman" w:cs="Times New Roman"/>
          <w:color w:val="212529"/>
          <w:sz w:val="22"/>
          <w:szCs w:val="22"/>
          <w:shd w:val="clear" w:color="auto" w:fill="FFFFFF"/>
        </w:rPr>
        <w:t>ividua</w:t>
      </w:r>
      <w:r w:rsidRPr="00D255F1">
        <w:rPr>
          <w:rFonts w:ascii="Times New Roman" w:eastAsia="Times New Roman" w:hAnsi="Times New Roman" w:cs="Times New Roman"/>
          <w:color w:val="212529"/>
          <w:sz w:val="22"/>
          <w:szCs w:val="22"/>
          <w:shd w:val="clear" w:color="auto" w:fill="FFFFFF"/>
        </w:rPr>
        <w:t>l or population level nutrient adequacy, the average requirement (AR) or estimated average requirement (EAR) is the most relevant nutrient standard. However, it is not available for all nutrients from all references</w:t>
      </w:r>
      <w:r w:rsidR="00D255F1">
        <w:rPr>
          <w:rFonts w:ascii="Times New Roman" w:eastAsia="Times New Roman" w:hAnsi="Times New Roman" w:cs="Times New Roman"/>
          <w:color w:val="212529"/>
          <w:sz w:val="22"/>
          <w:szCs w:val="22"/>
          <w:shd w:val="clear" w:color="auto" w:fill="FFFFFF"/>
        </w:rPr>
        <w:t>, and the method of assessing inadequacy is different between individuals and groups in theory, although not in practice.</w:t>
      </w:r>
    </w:p>
    <w:p w14:paraId="78A90A09" w14:textId="2666C8CD"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50322B7A" w14:textId="6C590843"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Using an EAR to assess inadequacy of an individual:</w:t>
      </w:r>
    </w:p>
    <w:p w14:paraId="298953CF" w14:textId="77777777" w:rsidR="00D255F1" w:rsidRPr="0095575A" w:rsidRDefault="00D255F1" w:rsidP="00D255F1">
      <w:pPr>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0BA5342E" w14:textId="50DEA393" w:rsidR="00D255F1" w:rsidRPr="00D255F1" w:rsidRDefault="00D255F1" w:rsidP="00D255F1">
      <w:pPr>
        <w:rPr>
          <w:sz w:val="20"/>
          <w:szCs w:val="20"/>
        </w:rPr>
      </w:pPr>
      <w:r>
        <w:rPr>
          <w:sz w:val="20"/>
          <w:szCs w:val="20"/>
        </w:rPr>
        <w:t>The z</w:t>
      </w:r>
      <w:r w:rsidRPr="00D255F1">
        <w:rPr>
          <w:sz w:val="20"/>
          <w:szCs w:val="20"/>
        </w:rPr>
        <w:t xml:space="preserve">-score correlates with </w:t>
      </w:r>
      <w:r w:rsidRPr="00D255F1">
        <w:rPr>
          <w:sz w:val="20"/>
          <w:szCs w:val="20"/>
        </w:rPr>
        <w:t xml:space="preserve">the </w:t>
      </w:r>
      <w:r w:rsidRPr="00D255F1">
        <w:rPr>
          <w:sz w:val="20"/>
          <w:szCs w:val="20"/>
        </w:rPr>
        <w:t>probability of adequacy</w:t>
      </w:r>
      <w:r>
        <w:rPr>
          <w:sz w:val="20"/>
          <w:szCs w:val="20"/>
        </w:rPr>
        <w:t xml:space="preserve">. However, this method requires multiple observations of an individual’s intake, which is unlikely in the type of survey data available to most social scientists. The assumption that is made is that the observed </w:t>
      </w:r>
      <w:r w:rsidR="00034598">
        <w:rPr>
          <w:sz w:val="20"/>
          <w:szCs w:val="20"/>
        </w:rPr>
        <w:t xml:space="preserve">individual </w:t>
      </w:r>
      <w:r>
        <w:rPr>
          <w:sz w:val="20"/>
          <w:szCs w:val="20"/>
        </w:rPr>
        <w:t xml:space="preserve">intake is the usual intake </w:t>
      </w:r>
      <w:r w:rsidR="00034598">
        <w:rPr>
          <w:sz w:val="20"/>
          <w:szCs w:val="20"/>
        </w:rPr>
        <w:t xml:space="preserve">of the individual, and that if the observed intake is less than the median requirement, than it is likely that the individual’s intake is inadequate. </w:t>
      </w:r>
    </w:p>
    <w:p w14:paraId="2E9EF1F2" w14:textId="0836158C"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1DE558DA" w14:textId="5D7E3D36" w:rsidR="00034598" w:rsidRDefault="00034598" w:rsidP="00250E08">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nutrients with and AI because an EAR is not provided, the standard deviation of the requirement also does not exist. If multiple intake observations are available, a z-score can be created that adjusts for the within-person SD as above. However, as it is unlikely that multiple intake records are available, the same assumption is made for the EAR, that if an individual’s intake is below the AI, it is likely that intake is</w:t>
      </w:r>
      <w:bookmarkStart w:id="22" w:name="_GoBack"/>
      <w:bookmarkEnd w:id="22"/>
      <w:r>
        <w:rPr>
          <w:rFonts w:ascii="Times New Roman" w:eastAsia="Times New Roman" w:hAnsi="Times New Roman" w:cs="Times New Roman"/>
          <w:color w:val="212529"/>
          <w:sz w:val="22"/>
          <w:szCs w:val="22"/>
          <w:shd w:val="clear" w:color="auto" w:fill="FFFFFF"/>
        </w:rPr>
        <w:t xml:space="preserve"> inadequate.</w:t>
      </w:r>
    </w:p>
    <w:p w14:paraId="10D6D500" w14:textId="77777777"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65986CAD" w14:textId="0EFD4C5A" w:rsidR="00250E08" w:rsidRPr="00D255F1" w:rsidRDefault="00250E08" w:rsidP="00250E08">
      <w:pPr>
        <w:spacing w:line="276" w:lineRule="auto"/>
        <w:rPr>
          <w:rFonts w:ascii="Times New Roman" w:eastAsia="Times New Roman" w:hAnsi="Times New Roman" w:cs="Times New Roman"/>
          <w:color w:val="212529"/>
          <w:sz w:val="22"/>
          <w:szCs w:val="22"/>
          <w:shd w:val="clear" w:color="auto" w:fill="FFFFFF"/>
        </w:rPr>
      </w:pPr>
      <w:r w:rsidRPr="00D255F1">
        <w:rPr>
          <w:rFonts w:ascii="Times New Roman" w:eastAsia="Times New Roman" w:hAnsi="Times New Roman" w:cs="Times New Roman"/>
          <w:color w:val="212529"/>
          <w:sz w:val="22"/>
          <w:szCs w:val="22"/>
          <w:shd w:val="clear" w:color="auto" w:fill="FFFFFF"/>
        </w:rPr>
        <w:t xml:space="preserve">We </w:t>
      </w:r>
      <w:proofErr w:type="spellStart"/>
      <w:r w:rsidRPr="00D255F1">
        <w:rPr>
          <w:rFonts w:ascii="Times New Roman" w:eastAsia="Times New Roman" w:hAnsi="Times New Roman" w:cs="Times New Roman"/>
          <w:color w:val="212529"/>
          <w:sz w:val="22"/>
          <w:szCs w:val="22"/>
          <w:shd w:val="clear" w:color="auto" w:fill="FFFFFF"/>
        </w:rPr>
        <w:t>summarise</w:t>
      </w:r>
      <w:proofErr w:type="spellEnd"/>
      <w:r w:rsidRPr="00D255F1">
        <w:rPr>
          <w:rFonts w:ascii="Times New Roman" w:eastAsia="Times New Roman" w:hAnsi="Times New Roman" w:cs="Times New Roman"/>
          <w:color w:val="212529"/>
          <w:sz w:val="22"/>
          <w:szCs w:val="22"/>
          <w:shd w:val="clear" w:color="auto" w:fill="FFFFFF"/>
        </w:rPr>
        <w:t xml:space="preserve"> in the following table:</w:t>
      </w:r>
    </w:p>
    <w:p w14:paraId="238E1F16" w14:textId="77777777" w:rsidR="00250E08" w:rsidRDefault="00250E08" w:rsidP="00250E08">
      <w:pPr>
        <w:spacing w:line="276" w:lineRule="auto"/>
        <w:rPr>
          <w:rFonts w:ascii="Times New Roman" w:hAnsi="Times New Roman" w:cs="Times New Roman"/>
          <w:color w:val="212529"/>
          <w:sz w:val="22"/>
          <w:szCs w:val="22"/>
          <w:shd w:val="clear" w:color="auto" w:fill="FFFFFF"/>
        </w:rPr>
      </w:pPr>
    </w:p>
    <w:p w14:paraId="1E4B5A99"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Protein</w:t>
      </w:r>
    </w:p>
    <w:p w14:paraId="4BDF5D9F" w14:textId="77777777" w:rsidR="00250E08" w:rsidRDefault="00250E08" w:rsidP="00250E08">
      <w:pPr>
        <w:spacing w:line="276" w:lineRule="auto"/>
        <w:rPr>
          <w:rFonts w:ascii="Times New Roman" w:hAnsi="Times New Roman" w:cs="Times New Roman"/>
          <w:sz w:val="22"/>
        </w:rPr>
      </w:pPr>
      <w:r>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w:t>
      </w:r>
      <w:proofErr w:type="gramStart"/>
      <w:r>
        <w:rPr>
          <w:rFonts w:ascii="Times New Roman" w:hAnsi="Times New Roman" w:cs="Times New Roman"/>
          <w:sz w:val="22"/>
        </w:rPr>
        <w:t>make adjustments</w:t>
      </w:r>
      <w:proofErr w:type="gramEnd"/>
      <w:r>
        <w:rPr>
          <w:rFonts w:ascii="Times New Roman" w:hAnsi="Times New Roman" w:cs="Times New Roman"/>
          <w:sz w:val="22"/>
        </w:rPr>
        <w:t xml:space="preserve"> for pregnancy and lactation status. </w:t>
      </w:r>
    </w:p>
    <w:p w14:paraId="531785E3" w14:textId="77777777" w:rsidR="00250E08" w:rsidRPr="00773701" w:rsidRDefault="00250E08" w:rsidP="00250E08">
      <w:pPr>
        <w:spacing w:line="276" w:lineRule="auto"/>
        <w:rPr>
          <w:rFonts w:ascii="Times New Roman" w:hAnsi="Times New Roman" w:cs="Times New Roman"/>
          <w:sz w:val="22"/>
        </w:rPr>
      </w:pPr>
    </w:p>
    <w:p w14:paraId="4878293C"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Fat</w:t>
      </w:r>
    </w:p>
    <w:p w14:paraId="44D2BF7C" w14:textId="77777777" w:rsidR="00250E08" w:rsidRDefault="00250E08" w:rsidP="00250E08">
      <w:pPr>
        <w:spacing w:line="276" w:lineRule="auto"/>
        <w:rPr>
          <w:rFonts w:ascii="Times New Roman" w:hAnsi="Times New Roman" w:cs="Times New Roman"/>
          <w:sz w:val="22"/>
        </w:rPr>
      </w:pPr>
      <w:r>
        <w:rPr>
          <w:rFonts w:ascii="Times New Roman" w:hAnsi="Times New Roman" w:cs="Times New Roman"/>
          <w:sz w:val="22"/>
        </w:rPr>
        <w:lastRenderedPageBreak/>
        <w:t>The IOM provides an AI for lipid intake under one year, and an AMDR of 20-35% of energy intake for all others. (IOM, 2005)</w:t>
      </w:r>
    </w:p>
    <w:p w14:paraId="6408C5F8" w14:textId="77777777" w:rsidR="00250E08" w:rsidRPr="001920A1" w:rsidRDefault="00250E08" w:rsidP="00250E08">
      <w:pPr>
        <w:spacing w:line="276" w:lineRule="auto"/>
        <w:rPr>
          <w:rFonts w:ascii="Times New Roman" w:hAnsi="Times New Roman" w:cs="Times New Roman"/>
          <w:sz w:val="22"/>
        </w:rPr>
      </w:pPr>
    </w:p>
    <w:p w14:paraId="3F9FB7B3"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6D572A7D" w14:textId="77777777" w:rsidR="00250E08" w:rsidRPr="001920A1" w:rsidRDefault="00250E08" w:rsidP="00250E08">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20B1AFFD" w14:textId="77777777" w:rsidR="00F154D2" w:rsidRDefault="00F154D2" w:rsidP="00F154D2">
      <w:pPr>
        <w:spacing w:after="120" w:line="276" w:lineRule="auto"/>
        <w:rPr>
          <w:sz w:val="22"/>
          <w:szCs w:val="22"/>
        </w:rPr>
      </w:pPr>
    </w:p>
    <w:p w14:paraId="5BB94A29" w14:textId="77777777" w:rsidR="00F154D2" w:rsidRDefault="00F154D2" w:rsidP="00F154D2">
      <w:pPr>
        <w:spacing w:after="120" w:line="276" w:lineRule="auto"/>
        <w:rPr>
          <w:sz w:val="22"/>
          <w:szCs w:val="22"/>
        </w:rPr>
      </w:pPr>
    </w:p>
    <w:p w14:paraId="6E5EEB25" w14:textId="77777777" w:rsidR="00F154D2" w:rsidRPr="00866EBA" w:rsidRDefault="00F154D2" w:rsidP="00F154D2">
      <w:pPr>
        <w:pStyle w:val="ListParagraph"/>
        <w:spacing w:after="120" w:line="276" w:lineRule="auto"/>
        <w:ind w:left="0"/>
        <w:rPr>
          <w:i/>
          <w:iCs/>
          <w:sz w:val="22"/>
          <w:szCs w:val="22"/>
        </w:rPr>
      </w:pPr>
      <w:r w:rsidRPr="00866EBA">
        <w:rPr>
          <w:i/>
          <w:iCs/>
          <w:sz w:val="22"/>
          <w:szCs w:val="22"/>
        </w:rPr>
        <w:t>Assessing Inadequacy of</w:t>
      </w:r>
      <w:r>
        <w:rPr>
          <w:i/>
          <w:iCs/>
          <w:sz w:val="22"/>
          <w:szCs w:val="22"/>
        </w:rPr>
        <w:t xml:space="preserve"> Micronutrient</w:t>
      </w:r>
      <w:r w:rsidRPr="00866EBA">
        <w:rPr>
          <w:i/>
          <w:iCs/>
          <w:sz w:val="22"/>
          <w:szCs w:val="22"/>
        </w:rPr>
        <w:t xml:space="preserve"> Intake:</w:t>
      </w:r>
    </w:p>
    <w:p w14:paraId="4A6FEBFE" w14:textId="77777777" w:rsidR="00F154D2" w:rsidRPr="00F154D2" w:rsidRDefault="00F154D2" w:rsidP="00F154D2">
      <w:pPr>
        <w:spacing w:after="120" w:line="276" w:lineRule="auto"/>
        <w:rPr>
          <w:sz w:val="22"/>
          <w:szCs w:val="22"/>
        </w:rPr>
      </w:pPr>
    </w:p>
    <w:p w14:paraId="42BD4B5C" w14:textId="77777777" w:rsidR="00F154D2" w:rsidRDefault="00F154D2" w:rsidP="00F154D2">
      <w:pPr>
        <w:spacing w:line="276" w:lineRule="auto"/>
        <w:rPr>
          <w:rFonts w:ascii="Times New Roman" w:hAnsi="Times New Roman" w:cs="Times New Roman"/>
          <w:i/>
          <w:iCs/>
          <w:sz w:val="22"/>
        </w:rPr>
      </w:pPr>
    </w:p>
    <w:p w14:paraId="7300EB53" w14:textId="77777777" w:rsidR="00F154D2" w:rsidRDefault="00F154D2" w:rsidP="00F154D2">
      <w:pPr>
        <w:spacing w:line="276" w:lineRule="auto"/>
        <w:rPr>
          <w:rFonts w:ascii="Times New Roman" w:hAnsi="Times New Roman" w:cs="Times New Roman"/>
          <w:i/>
          <w:iCs/>
          <w:sz w:val="22"/>
        </w:rPr>
      </w:pPr>
      <w:commentRangeStart w:id="23"/>
      <w:commentRangeStart w:id="24"/>
      <w:r>
        <w:rPr>
          <w:rFonts w:ascii="Times New Roman" w:hAnsi="Times New Roman" w:cs="Times New Roman"/>
          <w:i/>
          <w:iCs/>
          <w:sz w:val="22"/>
        </w:rPr>
        <w:t>Calcium</w:t>
      </w:r>
    </w:p>
    <w:p w14:paraId="0550C65E" w14:textId="77777777" w:rsidR="00F154D2" w:rsidRDefault="00F154D2" w:rsidP="00F154D2">
      <w:pPr>
        <w:spacing w:line="276" w:lineRule="auto"/>
        <w:rPr>
          <w:rFonts w:ascii="Times New Roman" w:hAnsi="Times New Roman" w:cs="Times New Roman"/>
          <w:i/>
          <w:iCs/>
          <w:sz w:val="22"/>
        </w:rPr>
      </w:pPr>
    </w:p>
    <w:p w14:paraId="06D6B754" w14:textId="77777777" w:rsidR="00F154D2" w:rsidRDefault="00F154D2" w:rsidP="00F154D2">
      <w:pPr>
        <w:spacing w:line="276" w:lineRule="auto"/>
        <w:rPr>
          <w:rFonts w:ascii="Times New Roman" w:hAnsi="Times New Roman" w:cs="Times New Roman"/>
          <w:i/>
          <w:iCs/>
          <w:sz w:val="22"/>
        </w:rPr>
      </w:pPr>
      <w:r>
        <w:rPr>
          <w:rFonts w:ascii="Times New Roman" w:hAnsi="Times New Roman" w:cs="Times New Roman"/>
          <w:i/>
          <w:iCs/>
          <w:sz w:val="22"/>
        </w:rPr>
        <w:t>Iron</w:t>
      </w:r>
    </w:p>
    <w:p w14:paraId="7643C750" w14:textId="77777777" w:rsidR="00F154D2" w:rsidRDefault="00F154D2" w:rsidP="00F154D2">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23"/>
      <w:r>
        <w:rPr>
          <w:rStyle w:val="CommentReference"/>
        </w:rPr>
        <w:commentReference w:id="23"/>
      </w:r>
      <w:commentRangeEnd w:id="24"/>
      <w:r>
        <w:rPr>
          <w:rStyle w:val="CommentReference"/>
        </w:rPr>
        <w:commentReference w:id="24"/>
      </w:r>
    </w:p>
    <w:p w14:paraId="214231F0" w14:textId="77777777" w:rsidR="00F154D2" w:rsidRDefault="00F154D2" w:rsidP="00F154D2">
      <w:pPr>
        <w:pStyle w:val="ListParagraph"/>
        <w:spacing w:after="120" w:line="276" w:lineRule="auto"/>
        <w:ind w:left="0"/>
        <w:rPr>
          <w:i/>
          <w:iCs/>
          <w:sz w:val="22"/>
          <w:szCs w:val="22"/>
        </w:rPr>
      </w:pPr>
    </w:p>
    <w:p w14:paraId="038290FE" w14:textId="77777777" w:rsidR="00F154D2" w:rsidRPr="00C650BB" w:rsidRDefault="00F154D2" w:rsidP="00F154D2">
      <w:pPr>
        <w:spacing w:after="120" w:line="276" w:lineRule="auto"/>
        <w:rPr>
          <w:rFonts w:ascii="Times New Roman" w:hAnsi="Times New Roman" w:cs="Times New Roman"/>
          <w:sz w:val="22"/>
          <w:szCs w:val="22"/>
        </w:rPr>
      </w:pPr>
      <w:commentRangeStart w:id="25"/>
      <w:commentRangeStart w:id="26"/>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w:t>
      </w:r>
      <w:del w:id="27" w:author="Erin Coniker Lentz" w:date="2020-05-18T16:44:00Z">
        <w:r w:rsidRPr="00C31C36" w:rsidDel="00876609">
          <w:rPr>
            <w:rFonts w:ascii="Times New Roman" w:hAnsi="Times New Roman" w:cs="Times New Roman"/>
            <w:sz w:val="22"/>
            <w:szCs w:val="22"/>
          </w:rPr>
          <w:delText>.</w:delText>
        </w:r>
      </w:del>
      <w:r w:rsidRPr="00C31C36">
        <w:rPr>
          <w:rFonts w:ascii="Times New Roman" w:hAnsi="Times New Roman" w:cs="Times New Roman"/>
          <w:sz w:val="22"/>
          <w:szCs w:val="22"/>
        </w:rPr>
        <w:t>” (IOM 2006)</w:t>
      </w:r>
      <w:r>
        <w:rPr>
          <w:rFonts w:ascii="Times New Roman" w:hAnsi="Times New Roman" w:cs="Times New Roman"/>
          <w:sz w:val="22"/>
          <w:szCs w:val="22"/>
        </w:rPr>
        <w:t>.</w:t>
      </w:r>
      <w:r w:rsidRPr="00C31C36">
        <w:rPr>
          <w:rFonts w:ascii="Times New Roman" w:hAnsi="Times New Roman" w:cs="Times New Roman"/>
          <w:sz w:val="22"/>
          <w:szCs w:val="22"/>
        </w:rPr>
        <w:t xml:space="preserve"> </w:t>
      </w:r>
      <w:commentRangeEnd w:id="25"/>
      <w:r>
        <w:rPr>
          <w:rStyle w:val="CommentReference"/>
        </w:rPr>
        <w:commentReference w:id="25"/>
      </w:r>
      <w:commentRangeEnd w:id="26"/>
      <w:r>
        <w:rPr>
          <w:rStyle w:val="CommentReference"/>
        </w:rPr>
        <w:commentReference w:id="26"/>
      </w:r>
    </w:p>
    <w:p w14:paraId="43011AB8" w14:textId="77777777" w:rsidR="00F154D2" w:rsidRDefault="00F154D2" w:rsidP="00F154D2">
      <w:pPr>
        <w:pStyle w:val="ListParagraph"/>
        <w:spacing w:after="120" w:line="276" w:lineRule="auto"/>
        <w:ind w:left="0"/>
        <w:rPr>
          <w:sz w:val="22"/>
          <w:szCs w:val="22"/>
        </w:rPr>
      </w:pPr>
    </w:p>
    <w:p w14:paraId="1C6AD266" w14:textId="77777777" w:rsidR="00F154D2" w:rsidRDefault="00F154D2" w:rsidP="00F154D2">
      <w:pPr>
        <w:pStyle w:val="ListParagraph"/>
        <w:spacing w:after="120" w:line="276" w:lineRule="auto"/>
        <w:ind w:left="0"/>
        <w:rPr>
          <w:sz w:val="22"/>
          <w:szCs w:val="22"/>
        </w:rPr>
      </w:pPr>
      <w:commentRangeStart w:id="28"/>
      <w:commentRangeStart w:id="29"/>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28"/>
      <w:r>
        <w:rPr>
          <w:rStyle w:val="CommentReference"/>
          <w:rFonts w:asciiTheme="minorHAnsi" w:eastAsiaTheme="minorHAnsi" w:hAnsiTheme="minorHAnsi" w:cstheme="minorBidi"/>
        </w:rPr>
        <w:commentReference w:id="28"/>
      </w:r>
      <w:commentRangeEnd w:id="29"/>
      <w:r>
        <w:rPr>
          <w:rStyle w:val="CommentReference"/>
          <w:rFonts w:asciiTheme="minorHAnsi" w:eastAsiaTheme="minorHAnsi" w:hAnsiTheme="minorHAnsi" w:cstheme="minorBidi"/>
        </w:rPr>
        <w:commentReference w:id="29"/>
      </w:r>
    </w:p>
    <w:p w14:paraId="49164675" w14:textId="77777777" w:rsidR="00F154D2" w:rsidRDefault="00F154D2" w:rsidP="00F154D2">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general approach has been to apply the EAR cut-point method to either groups or individuals, despite it being a group level statistic. The application of EARs is also not without question: i</w:t>
      </w:r>
      <w:r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Pr>
          <w:rFonts w:ascii="Times New Roman" w:eastAsia="Times New Roman" w:hAnsi="Times New Roman" w:cs="Times New Roman"/>
          <w:color w:val="212529"/>
          <w:sz w:val="22"/>
          <w:szCs w:val="22"/>
          <w:shd w:val="clear" w:color="auto" w:fill="FFFFFF"/>
        </w:rPr>
        <w:t xml:space="preserve">. </w:t>
      </w:r>
      <w:commentRangeStart w:id="30"/>
      <w:r>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 However, there is no better alternative, and assumptions are made to apply it.</w:t>
      </w:r>
      <w:commentRangeEnd w:id="30"/>
      <w:r>
        <w:rPr>
          <w:rStyle w:val="CommentReference"/>
        </w:rPr>
        <w:commentReference w:id="30"/>
      </w: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D5450A">
        <w:rPr>
          <w:rFonts w:ascii="Times New Roman" w:eastAsia="Times New Roman" w:hAnsi="Times New Roman" w:cs="Times New Roman"/>
          <w:b/>
          <w:bCs/>
          <w:color w:val="212529"/>
          <w:sz w:val="22"/>
          <w:szCs w:val="22"/>
          <w:shd w:val="clear" w:color="auto" w:fill="FFFFFF"/>
        </w:rPr>
        <w:t xml:space="preserve"> Measures:</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 xml:space="preserve">the </w:t>
      </w:r>
      <w:r w:rsidRPr="000321AB">
        <w:rPr>
          <w:color w:val="212529"/>
          <w:sz w:val="22"/>
          <w:szCs w:val="22"/>
          <w:shd w:val="clear" w:color="auto" w:fill="FFFFFF"/>
        </w:rPr>
        <w:lastRenderedPageBreak/>
        <w:t>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1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29814A86"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6C09D6">
        <w:rPr>
          <w:rFonts w:ascii="Times New Roman" w:hAnsi="Times New Roman" w:cs="Times New Roman"/>
          <w:color w:val="212529"/>
          <w:sz w:val="22"/>
          <w:szCs w:val="22"/>
          <w:shd w:val="clear" w:color="auto" w:fill="FFFFFF"/>
        </w:rPr>
        <w:t xml:space="preserve">Most 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t>
      </w:r>
      <w:r w:rsidRPr="00A04EB9">
        <w:rPr>
          <w:rFonts w:ascii="Times New Roman" w:hAnsi="Times New Roman" w:cs="Times New Roman"/>
          <w:color w:val="212529"/>
          <w:sz w:val="22"/>
          <w:szCs w:val="22"/>
          <w:shd w:val="clear" w:color="auto" w:fill="FFFFFF"/>
        </w:rPr>
        <w:lastRenderedPageBreak/>
        <w:t xml:space="preserve">WHO/FAO, and NIN standards. Reported calorie consumption is approximately 2000 kcal on average for household heads, and 1700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31"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85303F">
      <w:pPr>
        <w:spacing w:line="276" w:lineRule="auto"/>
        <w:rPr>
          <w:rFonts w:ascii="Times New Roman" w:eastAsia="Times New Roman" w:hAnsi="Times New Roman" w:cs="Times New Roman"/>
          <w:b/>
          <w:bCs/>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1. Household and Individual Consumption Data</w:t>
      </w:r>
      <w:r w:rsidR="006C09D6" w:rsidRPr="006C09D6">
        <w:rPr>
          <w:rFonts w:ascii="Times New Roman" w:eastAsia="Times New Roman" w:hAnsi="Times New Roman" w:cs="Times New Roman"/>
          <w:b/>
          <w:bCs/>
          <w:color w:val="212529"/>
          <w:sz w:val="22"/>
          <w:szCs w:val="22"/>
          <w:shd w:val="clear" w:color="auto" w:fill="FFFFFF"/>
        </w:rPr>
        <w:t>:</w:t>
      </w:r>
    </w:p>
    <w:p w14:paraId="68A7B5AC" w14:textId="7CD29C2B" w:rsidR="0085303F" w:rsidRDefault="002F6640" w:rsidP="0085303F">
      <w:pPr>
        <w:spacing w:line="276" w:lineRule="auto"/>
        <w:rPr>
          <w:ins w:id="32" w:author="Erin Coniker Lentz" w:date="2020-05-16T14:21: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33"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the BIHS includes a </w:t>
        </w:r>
        <w:commentRangeStart w:id="34"/>
        <w:commentRangeStart w:id="35"/>
        <w:r w:rsidR="0085303F">
          <w:rPr>
            <w:rFonts w:ascii="Times New Roman" w:eastAsia="Times New Roman" w:hAnsi="Times New Roman" w:cs="Times New Roman"/>
            <w:color w:val="212529"/>
            <w:sz w:val="22"/>
            <w:szCs w:val="22"/>
            <w:shd w:val="clear" w:color="auto" w:fill="FFFFFF"/>
          </w:rPr>
          <w:t xml:space="preserve">module of “recipes,” </w:t>
        </w:r>
        <w:commentRangeEnd w:id="34"/>
        <w:r w:rsidR="0085303F">
          <w:rPr>
            <w:rStyle w:val="CommentReference"/>
          </w:rPr>
          <w:commentReference w:id="34"/>
        </w:r>
      </w:ins>
      <w:commentRangeEnd w:id="35"/>
      <w:r w:rsidR="00CD616E">
        <w:rPr>
          <w:rStyle w:val="CommentReference"/>
        </w:rPr>
        <w:commentReference w:id="35"/>
      </w:r>
      <w:ins w:id="36" w:author="Erin Coniker Lentz" w:date="2020-05-16T14:21:00Z">
        <w:r w:rsidR="0085303F">
          <w:rPr>
            <w:rFonts w:ascii="Times New Roman" w:eastAsia="Times New Roman" w:hAnsi="Times New Roman" w:cs="Times New Roman"/>
            <w:color w:val="212529"/>
            <w:sz w:val="22"/>
            <w:szCs w:val="22"/>
            <w:shd w:val="clear" w:color="auto" w:fill="FFFFFF"/>
          </w:rPr>
          <w:t>which report</w:t>
        </w:r>
      </w:ins>
      <w:r w:rsidR="00CD616E">
        <w:rPr>
          <w:rFonts w:ascii="Times New Roman" w:eastAsia="Times New Roman" w:hAnsi="Times New Roman" w:cs="Times New Roman"/>
          <w:color w:val="212529"/>
          <w:sz w:val="22"/>
          <w:szCs w:val="22"/>
          <w:shd w:val="clear" w:color="auto" w:fill="FFFFFF"/>
        </w:rPr>
        <w:t xml:space="preserve"> the</w:t>
      </w:r>
      <w:ins w:id="37" w:author="Erin Coniker Lentz" w:date="2020-05-16T14:21:00Z">
        <w:r w:rsidR="0085303F">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sidR="00CD616E">
        <w:rPr>
          <w:rFonts w:ascii="Times New Roman" w:eastAsia="Times New Roman" w:hAnsi="Times New Roman" w:cs="Times New Roman"/>
          <w:color w:val="212529"/>
          <w:sz w:val="22"/>
          <w:szCs w:val="22"/>
          <w:shd w:val="clear" w:color="auto" w:fill="FFFFFF"/>
        </w:rPr>
        <w:t>each</w:t>
      </w:r>
      <w:ins w:id="38" w:author="Erin Coniker Lentz" w:date="2020-05-16T14:21:00Z">
        <w:r w:rsidR="0085303F">
          <w:rPr>
            <w:rFonts w:ascii="Times New Roman" w:eastAsia="Times New Roman" w:hAnsi="Times New Roman" w:cs="Times New Roman"/>
            <w:color w:val="212529"/>
            <w:sz w:val="22"/>
            <w:szCs w:val="22"/>
            <w:shd w:val="clear" w:color="auto" w:fill="FFFFFF"/>
          </w:rPr>
          <w:t xml:space="preserve"> meal</w:t>
        </w:r>
      </w:ins>
      <w:r w:rsidR="00CD616E">
        <w:rPr>
          <w:rFonts w:ascii="Times New Roman" w:eastAsia="Times New Roman" w:hAnsi="Times New Roman" w:cs="Times New Roman"/>
          <w:color w:val="212529"/>
          <w:sz w:val="22"/>
          <w:szCs w:val="22"/>
          <w:shd w:val="clear" w:color="auto" w:fill="FFFFFF"/>
        </w:rPr>
        <w:t xml:space="preserve"> </w:t>
      </w:r>
      <w:proofErr w:type="gramStart"/>
      <w:r w:rsidR="00CD616E">
        <w:rPr>
          <w:rFonts w:ascii="Times New Roman" w:eastAsia="Times New Roman" w:hAnsi="Times New Roman" w:cs="Times New Roman"/>
          <w:color w:val="212529"/>
          <w:sz w:val="22"/>
          <w:szCs w:val="22"/>
          <w:shd w:val="clear" w:color="auto" w:fill="FFFFFF"/>
        </w:rPr>
        <w:t xml:space="preserve">has </w:t>
      </w:r>
      <w:ins w:id="39" w:author="Erin Coniker Lentz" w:date="2020-05-16T14:21:00Z">
        <w:r w:rsidR="0085303F">
          <w:rPr>
            <w:rFonts w:ascii="Times New Roman" w:eastAsia="Times New Roman" w:hAnsi="Times New Roman" w:cs="Times New Roman"/>
            <w:color w:val="212529"/>
            <w:sz w:val="22"/>
            <w:szCs w:val="22"/>
            <w:shd w:val="clear" w:color="auto" w:fill="FFFFFF"/>
          </w:rPr>
          <w:t xml:space="preserve"> been</w:t>
        </w:r>
        <w:proofErr w:type="gramEnd"/>
        <w:r w:rsidR="0085303F">
          <w:rPr>
            <w:rFonts w:ascii="Times New Roman" w:eastAsia="Times New Roman" w:hAnsi="Times New Roman" w:cs="Times New Roman"/>
            <w:color w:val="212529"/>
            <w:sz w:val="22"/>
            <w:szCs w:val="22"/>
            <w:shd w:val="clear" w:color="auto" w:fill="FFFFFF"/>
          </w:rPr>
          <w:t xml:space="preserve"> converted into nutrients, a second data</w:t>
        </w:r>
      </w:ins>
      <w:r w:rsidR="00CD616E">
        <w:rPr>
          <w:rFonts w:ascii="Times New Roman" w:eastAsia="Times New Roman" w:hAnsi="Times New Roman" w:cs="Times New Roman"/>
          <w:color w:val="212529"/>
          <w:sz w:val="22"/>
          <w:szCs w:val="22"/>
          <w:shd w:val="clear" w:color="auto" w:fill="FFFFFF"/>
        </w:rPr>
        <w:t>set</w:t>
      </w:r>
      <w:ins w:id="40" w:author="Erin Coniker Lentz" w:date="2020-05-16T14:21:00Z">
        <w:r w:rsidR="0085303F">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sidR="00CD616E">
        <w:rPr>
          <w:rFonts w:ascii="Times New Roman" w:eastAsia="Times New Roman" w:hAnsi="Times New Roman" w:cs="Times New Roman"/>
          <w:color w:val="212529"/>
          <w:sz w:val="22"/>
          <w:szCs w:val="22"/>
          <w:shd w:val="clear" w:color="auto" w:fill="FFFFFF"/>
        </w:rPr>
        <w:t>The</w:t>
      </w:r>
      <w:ins w:id="41"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ins>
      <w:r w:rsidR="00CD616E">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sidR="00CD616E">
        <w:rPr>
          <w:rFonts w:ascii="Times New Roman" w:eastAsia="Times New Roman" w:hAnsi="Times New Roman" w:cs="Times New Roman"/>
          <w:color w:val="212529"/>
          <w:sz w:val="22"/>
          <w:szCs w:val="22"/>
          <w:shd w:val="clear" w:color="auto" w:fill="FFFFFF"/>
        </w:rPr>
        <w:t>calculcated</w:t>
      </w:r>
      <w:proofErr w:type="spellEnd"/>
      <w:r w:rsidR="00CD616E">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42" w:author="Erin Coniker Lentz" w:date="2020-05-16T14:21:00Z">
        <w:r w:rsidR="0085303F">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sidR="00CD616E">
        <w:rPr>
          <w:rFonts w:ascii="Times New Roman" w:eastAsia="Times New Roman" w:hAnsi="Times New Roman" w:cs="Times New Roman"/>
          <w:color w:val="212529"/>
          <w:sz w:val="22"/>
          <w:szCs w:val="22"/>
          <w:shd w:val="clear" w:color="auto" w:fill="FFFFFF"/>
        </w:rPr>
        <w:t>included</w:t>
      </w:r>
      <w:ins w:id="43" w:author="Erin Coniker Lentz" w:date="2020-05-16T14:21:00Z">
        <w:r w:rsidR="0085303F">
          <w:rPr>
            <w:rFonts w:ascii="Times New Roman" w:eastAsia="Times New Roman" w:hAnsi="Times New Roman" w:cs="Times New Roman"/>
            <w:color w:val="212529"/>
            <w:sz w:val="22"/>
            <w:szCs w:val="22"/>
            <w:shd w:val="clear" w:color="auto" w:fill="FFFFFF"/>
          </w:rPr>
          <w:t xml:space="preserve"> in this data set, and can be adjusted for accordingly. The</w:t>
        </w:r>
      </w:ins>
      <w:r w:rsidR="00CD616E">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44" w:author="Erin Coniker Lentz" w:date="2020-05-16T14:21:00Z">
        <w:r w:rsidR="0085303F">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45"/>
        <w:commentRangeStart w:id="46"/>
        <w:r w:rsidR="0085303F">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45"/>
      <w:ins w:id="47" w:author="Erin Coniker Lentz" w:date="2020-05-16T14:22:00Z">
        <w:r w:rsidR="0085303F">
          <w:rPr>
            <w:rStyle w:val="CommentReference"/>
          </w:rPr>
          <w:commentReference w:id="45"/>
        </w:r>
      </w:ins>
      <w:commentRangeEnd w:id="46"/>
      <w:r w:rsidR="007279E8">
        <w:rPr>
          <w:rStyle w:val="CommentReference"/>
        </w:rPr>
        <w:commentReference w:id="46"/>
      </w:r>
    </w:p>
    <w:p w14:paraId="1ECAF978" w14:textId="6BD12D6F" w:rsidR="0085303F" w:rsidRDefault="0085303F" w:rsidP="0085303F">
      <w:pPr>
        <w:spacing w:line="276" w:lineRule="auto"/>
        <w:rPr>
          <w:ins w:id="48" w:author="Erin Coniker Lentz" w:date="2020-05-16T14:21:00Z"/>
          <w:rFonts w:ascii="Times New Roman" w:eastAsia="Times New Roman" w:hAnsi="Times New Roman" w:cs="Times New Roman"/>
          <w:color w:val="212529"/>
          <w:sz w:val="22"/>
          <w:szCs w:val="22"/>
          <w:shd w:val="clear" w:color="auto" w:fill="FFFFFF"/>
        </w:rPr>
      </w:pPr>
    </w:p>
    <w:p w14:paraId="52C8E80B" w14:textId="1AFB3CCA" w:rsidR="0085303F"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2. Food Consumption Tables: </w:t>
      </w:r>
      <w:ins w:id="49" w:author="Erin Coniker Lentz" w:date="2020-05-18T12:20:00Z">
        <w:r w:rsidR="002B3243">
          <w:rPr>
            <w:rFonts w:ascii="Times New Roman" w:eastAsia="Times New Roman" w:hAnsi="Times New Roman" w:cs="Times New Roman"/>
            <w:color w:val="212529"/>
            <w:sz w:val="22"/>
            <w:szCs w:val="22"/>
            <w:shd w:val="clear" w:color="auto" w:fill="FFFFFF"/>
          </w:rPr>
          <w:t>For the case study, we use</w:t>
        </w:r>
      </w:ins>
      <w:ins w:id="50" w:author="Erin Coniker Lentz" w:date="2020-05-18T12:21:00Z">
        <w:r w:rsidR="002B3243">
          <w:rPr>
            <w:rFonts w:ascii="Times New Roman" w:eastAsia="Times New Roman" w:hAnsi="Times New Roman" w:cs="Times New Roman"/>
            <w:color w:val="212529"/>
            <w:sz w:val="22"/>
            <w:szCs w:val="22"/>
            <w:shd w:val="clear" w:color="auto" w:fill="FFFFFF"/>
          </w:rPr>
          <w:t>d</w:t>
        </w:r>
      </w:ins>
      <w:commentRangeStart w:id="51"/>
      <w:ins w:id="52" w:author="Erin Coniker Lentz" w:date="2020-05-16T14:22:00Z">
        <w:r w:rsidR="0085303F">
          <w:rPr>
            <w:rFonts w:ascii="Times New Roman" w:eastAsia="Times New Roman" w:hAnsi="Times New Roman" w:cs="Times New Roman"/>
            <w:color w:val="212529"/>
            <w:sz w:val="22"/>
            <w:szCs w:val="22"/>
            <w:shd w:val="clear" w:color="auto" w:fill="FFFFFF"/>
          </w:rPr>
          <w:t xml:space="preserve"> food consumption tables </w:t>
        </w:r>
      </w:ins>
      <w:ins w:id="53" w:author="Erin Coniker Lentz" w:date="2020-05-18T12:21:00Z">
        <w:r w:rsidR="002B3243">
          <w:rPr>
            <w:rFonts w:ascii="Times New Roman" w:eastAsia="Times New Roman" w:hAnsi="Times New Roman" w:cs="Times New Roman"/>
            <w:color w:val="212529"/>
            <w:sz w:val="22"/>
            <w:szCs w:val="22"/>
            <w:shd w:val="clear" w:color="auto" w:fill="FFFFFF"/>
          </w:rPr>
          <w:t>that were a</w:t>
        </w:r>
      </w:ins>
      <w:ins w:id="54" w:author="Erin Coniker Lentz" w:date="2020-05-16T14:22:00Z">
        <w:r w:rsidR="0085303F">
          <w:rPr>
            <w:rFonts w:ascii="Times New Roman" w:eastAsia="Times New Roman" w:hAnsi="Times New Roman" w:cs="Times New Roman"/>
            <w:color w:val="212529"/>
            <w:sz w:val="22"/>
            <w:szCs w:val="22"/>
            <w:shd w:val="clear" w:color="auto" w:fill="FFFFFF"/>
          </w:rPr>
          <w:t xml:space="preserve"> combination of …</w:t>
        </w:r>
      </w:ins>
      <w:commentRangeEnd w:id="51"/>
      <w:ins w:id="55" w:author="Erin Coniker Lentz" w:date="2020-05-16T14:23:00Z">
        <w:r w:rsidR="0085303F">
          <w:rPr>
            <w:rStyle w:val="CommentReference"/>
          </w:rPr>
          <w:commentReference w:id="51"/>
        </w:r>
      </w:ins>
      <w:ins w:id="56" w:author="Erin Coniker Lentz" w:date="2020-05-18T12:15:00Z">
        <w:r w:rsidR="001D3AC0">
          <w:rPr>
            <w:rFonts w:ascii="Times New Roman" w:eastAsia="Times New Roman" w:hAnsi="Times New Roman" w:cs="Times New Roman"/>
            <w:color w:val="212529"/>
            <w:sz w:val="22"/>
            <w:szCs w:val="22"/>
            <w:shd w:val="clear" w:color="auto" w:fill="FFFFFF"/>
          </w:rPr>
          <w:t xml:space="preserve"> </w:t>
        </w:r>
      </w:ins>
      <w:ins w:id="57" w:author="Erin Coniker Lentz" w:date="2020-05-18T12:21:00Z">
        <w:r w:rsidR="00867265" w:rsidRPr="00867265">
          <w:rPr>
            <w:rFonts w:ascii="Times New Roman" w:eastAsia="Times New Roman" w:hAnsi="Times New Roman" w:cs="Times New Roman"/>
            <w:color w:val="212529"/>
            <w:sz w:val="22"/>
            <w:szCs w:val="22"/>
            <w:highlight w:val="yellow"/>
            <w:shd w:val="clear" w:color="auto" w:fill="FFFFFF"/>
            <w:rPrChange w:id="58" w:author="Erin Coniker Lentz" w:date="2020-05-18T12:21:00Z">
              <w:rPr>
                <w:rFonts w:ascii="Times New Roman" w:eastAsia="Times New Roman" w:hAnsi="Times New Roman" w:cs="Times New Roman"/>
                <w:color w:val="212529"/>
                <w:sz w:val="22"/>
                <w:szCs w:val="22"/>
                <w:shd w:val="clear" w:color="auto" w:fill="FFFFFF"/>
              </w:rPr>
            </w:rPrChange>
          </w:rPr>
          <w:t xml:space="preserve">This makes sense </w:t>
        </w:r>
        <w:proofErr w:type="gramStart"/>
        <w:r w:rsidR="00867265" w:rsidRPr="00867265">
          <w:rPr>
            <w:rFonts w:ascii="Times New Roman" w:eastAsia="Times New Roman" w:hAnsi="Times New Roman" w:cs="Times New Roman"/>
            <w:color w:val="212529"/>
            <w:sz w:val="22"/>
            <w:szCs w:val="22"/>
            <w:highlight w:val="yellow"/>
            <w:shd w:val="clear" w:color="auto" w:fill="FFFFFF"/>
            <w:rPrChange w:id="59" w:author="Erin Coniker Lentz" w:date="2020-05-18T12:21:00Z">
              <w:rPr>
                <w:rFonts w:ascii="Times New Roman" w:eastAsia="Times New Roman" w:hAnsi="Times New Roman" w:cs="Times New Roman"/>
                <w:color w:val="212529"/>
                <w:sz w:val="22"/>
                <w:szCs w:val="22"/>
                <w:shd w:val="clear" w:color="auto" w:fill="FFFFFF"/>
              </w:rPr>
            </w:rPrChange>
          </w:rPr>
          <w:t>because..</w:t>
        </w:r>
      </w:ins>
      <w:proofErr w:type="gramEnd"/>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85303F">
      <w:pPr>
        <w:spacing w:line="276" w:lineRule="auto"/>
        <w:rPr>
          <w:ins w:id="60" w:author="Erin Coniker Lentz" w:date="2020-05-18T13:07:00Z"/>
          <w:rFonts w:ascii="Times New Roman" w:eastAsia="Times New Roman" w:hAnsi="Times New Roman" w:cs="Times New Roman"/>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sidR="006C09D6">
        <w:rPr>
          <w:rFonts w:ascii="Times New Roman" w:eastAsia="Times New Roman" w:hAnsi="Times New Roman" w:cs="Times New Roman"/>
          <w:b/>
          <w:bCs/>
          <w:color w:val="212529"/>
          <w:sz w:val="22"/>
          <w:szCs w:val="22"/>
          <w:shd w:val="clear" w:color="auto" w:fill="FFFFFF"/>
        </w:rPr>
        <w:t>R</w:t>
      </w:r>
      <w:r w:rsidR="006C09D6"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6C09D6">
        <w:rPr>
          <w:rFonts w:ascii="Times New Roman" w:eastAsia="Times New Roman" w:hAnsi="Times New Roman" w:cs="Times New Roman"/>
          <w:b/>
          <w:bCs/>
          <w:color w:val="212529"/>
          <w:sz w:val="22"/>
          <w:szCs w:val="22"/>
          <w:shd w:val="clear" w:color="auto" w:fill="FFFFFF"/>
        </w:rPr>
        <w:t>:</w:t>
      </w:r>
    </w:p>
    <w:p w14:paraId="4ED18492" w14:textId="467A45EF" w:rsidR="002E09AC" w:rsidRDefault="00CD616E" w:rsidP="0085303F">
      <w:pPr>
        <w:spacing w:line="276" w:lineRule="auto"/>
        <w:rPr>
          <w:rFonts w:ascii="Times New Roman" w:eastAsia="Times New Roman" w:hAnsi="Times New Roman" w:cs="Times New Roman"/>
          <w:color w:val="212529"/>
          <w:sz w:val="22"/>
          <w:szCs w:val="22"/>
          <w:shd w:val="clear" w:color="auto" w:fill="FFFFFF"/>
        </w:rPr>
      </w:pPr>
      <w:ins w:id="61" w:author="Erin Coniker Lentz" w:date="2020-05-16T14:21:00Z">
        <w:r>
          <w:rPr>
            <w:rFonts w:ascii="Times New Roman" w:eastAsia="Times New Roman" w:hAnsi="Times New Roman" w:cs="Times New Roman"/>
            <w:color w:val="212529"/>
            <w:sz w:val="22"/>
            <w:szCs w:val="22"/>
            <w:shd w:val="clear" w:color="auto" w:fill="FFFFFF"/>
          </w:rPr>
          <w:t xml:space="preserve">First, the BIHS includes a </w:t>
        </w:r>
        <w:commentRangeStart w:id="62"/>
        <w:commentRangeStart w:id="63"/>
        <w:r>
          <w:rPr>
            <w:rFonts w:ascii="Times New Roman" w:eastAsia="Times New Roman" w:hAnsi="Times New Roman" w:cs="Times New Roman"/>
            <w:color w:val="212529"/>
            <w:sz w:val="22"/>
            <w:szCs w:val="22"/>
            <w:shd w:val="clear" w:color="auto" w:fill="FFFFFF"/>
          </w:rPr>
          <w:t xml:space="preserve">module of “recipes,” </w:t>
        </w:r>
        <w:commentRangeEnd w:id="62"/>
        <w:r>
          <w:rPr>
            <w:rStyle w:val="CommentReference"/>
          </w:rPr>
          <w:commentReference w:id="62"/>
        </w:r>
      </w:ins>
      <w:commentRangeEnd w:id="63"/>
      <w:r>
        <w:rPr>
          <w:rStyle w:val="CommentReference"/>
        </w:rPr>
        <w:commentReference w:id="63"/>
      </w:r>
      <w:ins w:id="64" w:author="Erin Coniker Lentz" w:date="2020-05-16T14:21:00Z">
        <w:r>
          <w:rPr>
            <w:rFonts w:ascii="Times New Roman" w:eastAsia="Times New Roman" w:hAnsi="Times New Roman" w:cs="Times New Roman"/>
            <w:color w:val="212529"/>
            <w:sz w:val="22"/>
            <w:szCs w:val="22"/>
            <w:shd w:val="clear" w:color="auto" w:fill="FFFFFF"/>
          </w:rPr>
          <w:t>which report</w:t>
        </w:r>
      </w:ins>
      <w:r>
        <w:rPr>
          <w:rFonts w:ascii="Times New Roman" w:eastAsia="Times New Roman" w:hAnsi="Times New Roman" w:cs="Times New Roman"/>
          <w:color w:val="212529"/>
          <w:sz w:val="22"/>
          <w:szCs w:val="22"/>
          <w:shd w:val="clear" w:color="auto" w:fill="FFFFFF"/>
        </w:rPr>
        <w:t xml:space="preserve"> the</w:t>
      </w:r>
      <w:ins w:id="65" w:author="Erin Coniker Lentz" w:date="2020-05-16T14:21:00Z">
        <w:r>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Pr>
          <w:rFonts w:ascii="Times New Roman" w:eastAsia="Times New Roman" w:hAnsi="Times New Roman" w:cs="Times New Roman"/>
          <w:color w:val="212529"/>
          <w:sz w:val="22"/>
          <w:szCs w:val="22"/>
          <w:shd w:val="clear" w:color="auto" w:fill="FFFFFF"/>
        </w:rPr>
        <w:t>each</w:t>
      </w:r>
      <w:ins w:id="66" w:author="Erin Coniker Lentz" w:date="2020-05-16T14:21:00Z">
        <w:r>
          <w:rPr>
            <w:rFonts w:ascii="Times New Roman" w:eastAsia="Times New Roman" w:hAnsi="Times New Roman" w:cs="Times New Roman"/>
            <w:color w:val="212529"/>
            <w:sz w:val="22"/>
            <w:szCs w:val="22"/>
            <w:shd w:val="clear" w:color="auto" w:fill="FFFFFF"/>
          </w:rPr>
          <w:t xml:space="preserve"> meal</w:t>
        </w:r>
      </w:ins>
      <w:r>
        <w:rPr>
          <w:rFonts w:ascii="Times New Roman" w:eastAsia="Times New Roman" w:hAnsi="Times New Roman" w:cs="Times New Roman"/>
          <w:color w:val="212529"/>
          <w:sz w:val="22"/>
          <w:szCs w:val="22"/>
          <w:shd w:val="clear" w:color="auto" w:fill="FFFFFF"/>
        </w:rPr>
        <w:t xml:space="preserve"> </w:t>
      </w:r>
      <w:proofErr w:type="gramStart"/>
      <w:r>
        <w:rPr>
          <w:rFonts w:ascii="Times New Roman" w:eastAsia="Times New Roman" w:hAnsi="Times New Roman" w:cs="Times New Roman"/>
          <w:color w:val="212529"/>
          <w:sz w:val="22"/>
          <w:szCs w:val="22"/>
          <w:shd w:val="clear" w:color="auto" w:fill="FFFFFF"/>
        </w:rPr>
        <w:t xml:space="preserve">has </w:t>
      </w:r>
      <w:ins w:id="67" w:author="Erin Coniker Lentz" w:date="2020-05-16T14:21:00Z">
        <w:r>
          <w:rPr>
            <w:rFonts w:ascii="Times New Roman" w:eastAsia="Times New Roman" w:hAnsi="Times New Roman" w:cs="Times New Roman"/>
            <w:color w:val="212529"/>
            <w:sz w:val="22"/>
            <w:szCs w:val="22"/>
            <w:shd w:val="clear" w:color="auto" w:fill="FFFFFF"/>
          </w:rPr>
          <w:t xml:space="preserve"> been</w:t>
        </w:r>
        <w:proofErr w:type="gramEnd"/>
        <w:r>
          <w:rPr>
            <w:rFonts w:ascii="Times New Roman" w:eastAsia="Times New Roman" w:hAnsi="Times New Roman" w:cs="Times New Roman"/>
            <w:color w:val="212529"/>
            <w:sz w:val="22"/>
            <w:szCs w:val="22"/>
            <w:shd w:val="clear" w:color="auto" w:fill="FFFFFF"/>
          </w:rPr>
          <w:t xml:space="preserve"> converted into nutrients, a second data</w:t>
        </w:r>
      </w:ins>
      <w:r>
        <w:rPr>
          <w:rFonts w:ascii="Times New Roman" w:eastAsia="Times New Roman" w:hAnsi="Times New Roman" w:cs="Times New Roman"/>
          <w:color w:val="212529"/>
          <w:sz w:val="22"/>
          <w:szCs w:val="22"/>
          <w:shd w:val="clear" w:color="auto" w:fill="FFFFFF"/>
        </w:rPr>
        <w:t>set</w:t>
      </w:r>
      <w:ins w:id="68" w:author="Erin Coniker Lentz" w:date="2020-05-16T14:21:00Z">
        <w:r>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Pr>
            <w:rFonts w:ascii="Times New Roman" w:eastAsia="Times New Roman" w:hAnsi="Times New Roman" w:cs="Times New Roman"/>
            <w:color w:val="212529"/>
            <w:sz w:val="22"/>
            <w:szCs w:val="22"/>
            <w:shd w:val="clear" w:color="auto" w:fill="FFFFFF"/>
          </w:rPr>
          <w:t>24 hour</w:t>
        </w:r>
        <w:proofErr w:type="gramEnd"/>
        <w:r>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Pr>
          <w:rFonts w:ascii="Times New Roman" w:eastAsia="Times New Roman" w:hAnsi="Times New Roman" w:cs="Times New Roman"/>
          <w:color w:val="212529"/>
          <w:sz w:val="22"/>
          <w:szCs w:val="22"/>
          <w:shd w:val="clear" w:color="auto" w:fill="FFFFFF"/>
        </w:rPr>
        <w:t>The</w:t>
      </w:r>
      <w:ins w:id="69" w:author="Erin Coniker Lentz" w:date="2020-05-16T14:21:00Z">
        <w:r>
          <w:rPr>
            <w:rFonts w:ascii="Times New Roman" w:eastAsia="Times New Roman" w:hAnsi="Times New Roman" w:cs="Times New Roman"/>
            <w:color w:val="212529"/>
            <w:sz w:val="22"/>
            <w:szCs w:val="22"/>
            <w:shd w:val="clear" w:color="auto" w:fill="FFFFFF"/>
          </w:rPr>
          <w:t xml:space="preserve"> </w:t>
        </w:r>
      </w:ins>
      <w:r>
        <w:rPr>
          <w:rFonts w:ascii="Times New Roman" w:eastAsia="Times New Roman" w:hAnsi="Times New Roman" w:cs="Times New Roman"/>
          <w:color w:val="212529"/>
          <w:sz w:val="22"/>
          <w:szCs w:val="22"/>
          <w:shd w:val="clear" w:color="auto" w:fill="FFFFFF"/>
        </w:rPr>
        <w:t xml:space="preserve">portion of nutrient consumed by each individual is </w:t>
      </w:r>
      <w:proofErr w:type="spellStart"/>
      <w:r>
        <w:rPr>
          <w:rFonts w:ascii="Times New Roman" w:eastAsia="Times New Roman" w:hAnsi="Times New Roman" w:cs="Times New Roman"/>
          <w:color w:val="212529"/>
          <w:sz w:val="22"/>
          <w:szCs w:val="22"/>
          <w:shd w:val="clear" w:color="auto" w:fill="FFFFFF"/>
        </w:rPr>
        <w:t>calculcated</w:t>
      </w:r>
      <w:proofErr w:type="spellEnd"/>
      <w:r>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70" w:author="Erin Coniker Lentz" w:date="2020-05-16T14:21:00Z">
        <w:r>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Pr>
          <w:rFonts w:ascii="Times New Roman" w:eastAsia="Times New Roman" w:hAnsi="Times New Roman" w:cs="Times New Roman"/>
          <w:color w:val="212529"/>
          <w:sz w:val="22"/>
          <w:szCs w:val="22"/>
          <w:shd w:val="clear" w:color="auto" w:fill="FFFFFF"/>
        </w:rPr>
        <w:t>included</w:t>
      </w:r>
      <w:ins w:id="71" w:author="Erin Coniker Lentz" w:date="2020-05-16T14:21:00Z">
        <w:r>
          <w:rPr>
            <w:rFonts w:ascii="Times New Roman" w:eastAsia="Times New Roman" w:hAnsi="Times New Roman" w:cs="Times New Roman"/>
            <w:color w:val="212529"/>
            <w:sz w:val="22"/>
            <w:szCs w:val="22"/>
            <w:shd w:val="clear" w:color="auto" w:fill="FFFFFF"/>
          </w:rPr>
          <w:t xml:space="preserve"> in this data set, and can be adjusted for accordingly. The</w:t>
        </w:r>
      </w:ins>
      <w:r>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72" w:author="Erin Coniker Lentz" w:date="2020-05-16T14:21:00Z">
        <w:r>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73"/>
        <w:commentRangeStart w:id="74"/>
        <w:r>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73"/>
      <w:ins w:id="75" w:author="Erin Coniker Lentz" w:date="2020-05-16T14:22:00Z">
        <w:r>
          <w:rPr>
            <w:rStyle w:val="CommentReference"/>
          </w:rPr>
          <w:commentReference w:id="73"/>
        </w:r>
      </w:ins>
      <w:commentRangeEnd w:id="74"/>
      <w:r>
        <w:rPr>
          <w:rStyle w:val="CommentReference"/>
        </w:rPr>
        <w:commentReference w:id="74"/>
      </w:r>
    </w:p>
    <w:p w14:paraId="5BD9B85D" w14:textId="77777777" w:rsidR="00CD616E" w:rsidRDefault="00CD616E" w:rsidP="0085303F">
      <w:pPr>
        <w:spacing w:line="276" w:lineRule="auto"/>
        <w:rPr>
          <w:ins w:id="76"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2E09AC">
      <w:pPr>
        <w:spacing w:line="276" w:lineRule="auto"/>
        <w:rPr>
          <w:rFonts w:ascii="Times New Roman" w:hAnsi="Times New Roman" w:cs="Times New Roman"/>
          <w:b/>
          <w:bCs/>
          <w:sz w:val="22"/>
          <w:szCs w:val="22"/>
        </w:rPr>
      </w:pPr>
      <w:r w:rsidRPr="00D5450A">
        <w:rPr>
          <w:rFonts w:ascii="Times New Roman" w:hAnsi="Times New Roman" w:cs="Times New Roman"/>
          <w:b/>
          <w:bCs/>
          <w:sz w:val="22"/>
          <w:szCs w:val="22"/>
        </w:rPr>
        <w:t>4.</w:t>
      </w:r>
      <w:r w:rsidR="00D5450A" w:rsidRPr="00D5450A">
        <w:rPr>
          <w:rFonts w:ascii="Times New Roman" w:hAnsi="Times New Roman" w:cs="Times New Roman"/>
          <w:b/>
          <w:bCs/>
          <w:sz w:val="22"/>
          <w:szCs w:val="22"/>
        </w:rPr>
        <w:t xml:space="preserve"> Individual Nutrient Requirements</w:t>
      </w:r>
    </w:p>
    <w:p w14:paraId="579E84CA" w14:textId="77777777" w:rsidR="00D5450A" w:rsidRDefault="00D5450A" w:rsidP="002E09AC">
      <w:pPr>
        <w:spacing w:line="276" w:lineRule="auto"/>
        <w:rPr>
          <w:rFonts w:ascii="Times New Roman" w:hAnsi="Times New Roman" w:cs="Times New Roman"/>
          <w:sz w:val="22"/>
          <w:szCs w:val="22"/>
          <w:highlight w:val="yellow"/>
        </w:rPr>
      </w:pPr>
    </w:p>
    <w:p w14:paraId="1DC4A00C" w14:textId="67CA5151" w:rsidR="002E09AC" w:rsidRDefault="002F6640" w:rsidP="002E09AC">
      <w:pPr>
        <w:spacing w:line="276" w:lineRule="auto"/>
        <w:rPr>
          <w:ins w:id="77" w:author="Erin Coniker Lentz" w:date="2020-05-18T13:07:00Z"/>
          <w:rFonts w:ascii="Times New Roman" w:hAnsi="Times New Roman" w:cs="Times New Roman"/>
          <w:sz w:val="22"/>
          <w:szCs w:val="22"/>
        </w:rPr>
      </w:pPr>
      <w:r>
        <w:rPr>
          <w:rFonts w:ascii="Times New Roman" w:hAnsi="Times New Roman" w:cs="Times New Roman"/>
          <w:sz w:val="22"/>
          <w:szCs w:val="22"/>
          <w:highlight w:val="yellow"/>
        </w:rPr>
        <w:t xml:space="preserve"> </w:t>
      </w:r>
      <w:ins w:id="78" w:author="Erin Coniker Lentz" w:date="2020-05-18T13:37:00Z">
        <w:r w:rsidR="00132E12" w:rsidRPr="00132E12">
          <w:rPr>
            <w:rFonts w:ascii="Times New Roman" w:hAnsi="Times New Roman" w:cs="Times New Roman"/>
            <w:sz w:val="22"/>
            <w:szCs w:val="22"/>
            <w:highlight w:val="yellow"/>
            <w:rPrChange w:id="79" w:author="Erin Coniker Lentz" w:date="2020-05-18T13:38:00Z">
              <w:rPr>
                <w:rFonts w:ascii="Times New Roman" w:hAnsi="Times New Roman" w:cs="Times New Roman"/>
                <w:sz w:val="22"/>
                <w:szCs w:val="22"/>
              </w:rPr>
            </w:rPrChange>
          </w:rPr>
          <w:t>Regarding life</w:t>
        </w:r>
      </w:ins>
      <w:ins w:id="80" w:author="Erin Coniker Lentz" w:date="2020-05-18T13:38:00Z">
        <w:r w:rsidR="00132E12">
          <w:rPr>
            <w:rFonts w:ascii="Times New Roman" w:hAnsi="Times New Roman" w:cs="Times New Roman"/>
            <w:sz w:val="22"/>
            <w:szCs w:val="22"/>
            <w:highlight w:val="yellow"/>
          </w:rPr>
          <w:t>-</w:t>
        </w:r>
      </w:ins>
      <w:ins w:id="81" w:author="Erin Coniker Lentz" w:date="2020-05-18T13:37:00Z">
        <w:r w:rsidR="00132E12" w:rsidRPr="00132E12">
          <w:rPr>
            <w:rFonts w:ascii="Times New Roman" w:hAnsi="Times New Roman" w:cs="Times New Roman"/>
            <w:sz w:val="22"/>
            <w:szCs w:val="22"/>
            <w:highlight w:val="yellow"/>
            <w:rPrChange w:id="82" w:author="Erin Coniker Lentz" w:date="2020-05-18T13:38:00Z">
              <w:rPr>
                <w:rFonts w:ascii="Times New Roman" w:hAnsi="Times New Roman" w:cs="Times New Roman"/>
                <w:sz w:val="22"/>
                <w:szCs w:val="22"/>
              </w:rPr>
            </w:rPrChange>
          </w:rPr>
          <w:t xml:space="preserve">stage, physical activity, and heights and weights to compute the </w:t>
        </w:r>
      </w:ins>
      <w:ins w:id="83" w:author="Erin Coniker Lentz" w:date="2020-05-18T13:38:00Z">
        <w:r w:rsidR="00132E12" w:rsidRPr="00132E12">
          <w:rPr>
            <w:rFonts w:ascii="Times New Roman" w:hAnsi="Times New Roman" w:cs="Times New Roman"/>
            <w:sz w:val="22"/>
            <w:szCs w:val="22"/>
            <w:highlight w:val="yellow"/>
            <w:rPrChange w:id="84" w:author="Erin Coniker Lentz" w:date="2020-05-18T13:38:00Z">
              <w:rPr>
                <w:rFonts w:ascii="Times New Roman" w:hAnsi="Times New Roman" w:cs="Times New Roman"/>
                <w:sz w:val="22"/>
                <w:szCs w:val="22"/>
              </w:rPr>
            </w:rPrChange>
          </w:rPr>
          <w:t xml:space="preserve">appropriate </w:t>
        </w:r>
      </w:ins>
      <w:ins w:id="85" w:author="Erin Coniker Lentz" w:date="2020-05-18T13:37:00Z">
        <w:r w:rsidR="00132E12" w:rsidRPr="00132E12">
          <w:rPr>
            <w:rFonts w:ascii="Times New Roman" w:hAnsi="Times New Roman" w:cs="Times New Roman"/>
            <w:sz w:val="22"/>
            <w:szCs w:val="22"/>
            <w:highlight w:val="yellow"/>
            <w:rPrChange w:id="86" w:author="Erin Coniker Lentz" w:date="2020-05-18T13:38:00Z">
              <w:rPr>
                <w:rFonts w:ascii="Times New Roman" w:hAnsi="Times New Roman" w:cs="Times New Roman"/>
                <w:sz w:val="22"/>
                <w:szCs w:val="22"/>
              </w:rPr>
            </w:rPrChange>
          </w:rPr>
          <w:t>reference nutrient intake,</w:t>
        </w:r>
      </w:ins>
      <w:ins w:id="87" w:author="Erin Coniker Lentz" w:date="2020-05-18T13:38:00Z">
        <w:r w:rsidR="00132E12" w:rsidRPr="00132E12">
          <w:rPr>
            <w:rFonts w:ascii="Times New Roman" w:hAnsi="Times New Roman" w:cs="Times New Roman"/>
            <w:sz w:val="22"/>
            <w:szCs w:val="22"/>
            <w:highlight w:val="yellow"/>
            <w:rPrChange w:id="88" w:author="Erin Coniker Lentz" w:date="2020-05-18T13:38:00Z">
              <w:rPr>
                <w:rFonts w:ascii="Times New Roman" w:hAnsi="Times New Roman" w:cs="Times New Roman"/>
                <w:sz w:val="22"/>
                <w:szCs w:val="22"/>
              </w:rPr>
            </w:rPrChange>
          </w:rPr>
          <w:t xml:space="preserve"> we made the following decisions.</w:t>
        </w:r>
      </w:ins>
      <w:ins w:id="89" w:author="Erin Coniker Lentz" w:date="2020-05-18T13:37:00Z">
        <w:r w:rsidR="00132E12">
          <w:rPr>
            <w:rFonts w:ascii="Times New Roman" w:hAnsi="Times New Roman" w:cs="Times New Roman"/>
            <w:sz w:val="22"/>
            <w:szCs w:val="22"/>
          </w:rPr>
          <w:t xml:space="preserve"> </w:t>
        </w:r>
      </w:ins>
    </w:p>
    <w:p w14:paraId="1B3C9B6B" w14:textId="77777777" w:rsidR="002E09AC" w:rsidRDefault="002E09AC" w:rsidP="002E09AC">
      <w:pPr>
        <w:spacing w:line="276" w:lineRule="auto"/>
        <w:rPr>
          <w:ins w:id="90" w:author="Erin Coniker Lentz" w:date="2020-05-18T13:07:00Z"/>
          <w:rFonts w:ascii="Times New Roman" w:hAnsi="Times New Roman" w:cs="Times New Roman"/>
          <w:sz w:val="22"/>
          <w:szCs w:val="22"/>
        </w:rPr>
      </w:pPr>
      <w:commentRangeStart w:id="91"/>
      <w:ins w:id="92" w:author="Erin Coniker Lentz" w:date="2020-05-18T13:07:00Z">
        <w:r>
          <w:rPr>
            <w:rFonts w:ascii="Times New Roman" w:hAnsi="Times New Roman" w:cs="Times New Roman"/>
            <w:sz w:val="22"/>
            <w:szCs w:val="22"/>
          </w:rPr>
          <w:lastRenderedPageBreak/>
          <w:t>In the appendix, we</w:t>
        </w:r>
        <w:r w:rsidRPr="00F0581B">
          <w:rPr>
            <w:rFonts w:ascii="Times New Roman" w:hAnsi="Times New Roman" w:cs="Times New Roman"/>
            <w:sz w:val="22"/>
            <w:szCs w:val="22"/>
          </w:rPr>
          <w:t xml:space="preserve"> have </w:t>
        </w:r>
        <w:r>
          <w:rPr>
            <w:rFonts w:ascii="Times New Roman" w:hAnsi="Times New Roman" w:cs="Times New Roman"/>
            <w:sz w:val="22"/>
            <w:szCs w:val="22"/>
          </w:rPr>
          <w:t>allocated individuals based on occupation category as light, moderate or active.</w:t>
        </w:r>
        <w:r w:rsidRPr="00F0581B">
          <w:rPr>
            <w:rFonts w:ascii="Times New Roman" w:hAnsi="Times New Roman" w:cs="Times New Roman"/>
            <w:sz w:val="22"/>
            <w:szCs w:val="22"/>
          </w:rPr>
          <w:t xml:space="preserve"> We relied on recommendations from </w:t>
        </w:r>
        <w:proofErr w:type="spellStart"/>
        <w:r w:rsidRPr="00F0581B">
          <w:rPr>
            <w:rFonts w:ascii="Times New Roman" w:hAnsi="Times New Roman" w:cs="Times New Roman"/>
            <w:sz w:val="22"/>
            <w:szCs w:val="22"/>
          </w:rPr>
          <w:t>Steeves</w:t>
        </w:r>
        <w:proofErr w:type="spellEnd"/>
        <w:r w:rsidRPr="00F0581B">
          <w:rPr>
            <w:rFonts w:ascii="Times New Roman" w:hAnsi="Times New Roman" w:cs="Times New Roman"/>
            <w:sz w:val="22"/>
            <w:szCs w:val="22"/>
          </w:rPr>
          <w:t xml:space="preserve"> </w:t>
        </w:r>
        <w:r>
          <w:rPr>
            <w:rFonts w:ascii="Times New Roman" w:hAnsi="Times New Roman" w:cs="Times New Roman"/>
            <w:sz w:val="22"/>
            <w:szCs w:val="22"/>
          </w:rPr>
          <w:t>et</w:t>
        </w:r>
        <w:r w:rsidRPr="00F0581B">
          <w:rPr>
            <w:rFonts w:ascii="Times New Roman" w:hAnsi="Times New Roman" w:cs="Times New Roman"/>
            <w:sz w:val="22"/>
            <w:szCs w:val="22"/>
          </w:rPr>
          <w:t xml:space="preserve"> al. (2015), who used accelerometry data </w:t>
        </w:r>
        <w:r>
          <w:rPr>
            <w:rFonts w:ascii="Times New Roman" w:hAnsi="Times New Roman" w:cs="Times New Roman"/>
            <w:sz w:val="22"/>
            <w:szCs w:val="22"/>
          </w:rPr>
          <w:t xml:space="preserve">collected in 2003-2004 </w:t>
        </w:r>
        <w:r w:rsidRPr="00F0581B">
          <w:rPr>
            <w:rFonts w:ascii="Times New Roman" w:hAnsi="Times New Roman" w:cs="Times New Roman"/>
            <w:sz w:val="22"/>
            <w:szCs w:val="22"/>
          </w:rPr>
          <w:t>from over 1000 adults</w:t>
        </w:r>
        <w:r>
          <w:rPr>
            <w:rFonts w:ascii="Times New Roman" w:hAnsi="Times New Roman" w:cs="Times New Roman"/>
            <w:sz w:val="22"/>
            <w:szCs w:val="22"/>
          </w:rPr>
          <w:t xml:space="preserve"> in the United States, to allocate individuals into three groups based on occupation. For WHO/FAO analysis, we selected the lowest point in the range provided, consistent with prior research using the BIHS data set (</w:t>
        </w:r>
        <w:proofErr w:type="spellStart"/>
        <w:r>
          <w:rPr>
            <w:rFonts w:ascii="Times New Roman" w:hAnsi="Times New Roman" w:cs="Times New Roman"/>
            <w:sz w:val="22"/>
            <w:szCs w:val="22"/>
          </w:rPr>
          <w:t>Sununtnask</w:t>
        </w:r>
        <w:proofErr w:type="spellEnd"/>
        <w:r>
          <w:rPr>
            <w:rFonts w:ascii="Times New Roman" w:hAnsi="Times New Roman" w:cs="Times New Roman"/>
            <w:sz w:val="22"/>
            <w:szCs w:val="22"/>
          </w:rPr>
          <w:t xml:space="preserve"> and Fiedler 2017). </w:t>
        </w:r>
        <w:commentRangeEnd w:id="91"/>
        <w:r>
          <w:rPr>
            <w:rStyle w:val="CommentReference"/>
          </w:rPr>
          <w:commentReference w:id="91"/>
        </w:r>
      </w:ins>
    </w:p>
    <w:p w14:paraId="2DE0A271" w14:textId="77777777" w:rsidR="002E09AC" w:rsidRDefault="002E09AC" w:rsidP="0085303F">
      <w:pPr>
        <w:spacing w:line="276" w:lineRule="auto"/>
        <w:rPr>
          <w:ins w:id="93" w:author="Erin Coniker Lentz" w:date="2020-05-16T14:21:00Z"/>
          <w:rFonts w:ascii="Times New Roman" w:eastAsia="Times New Roman" w:hAnsi="Times New Roman" w:cs="Times New Roman"/>
          <w:color w:val="212529"/>
          <w:sz w:val="22"/>
          <w:szCs w:val="22"/>
          <w:shd w:val="clear" w:color="auto" w:fill="FFFFFF"/>
        </w:rPr>
      </w:pPr>
    </w:p>
    <w:p w14:paraId="3438231C" w14:textId="4982563E" w:rsidR="0085303F" w:rsidRDefault="00132E12" w:rsidP="005815CF">
      <w:pPr>
        <w:rPr>
          <w:rFonts w:ascii="Times New Roman" w:eastAsia="Times New Roman" w:hAnsi="Times New Roman" w:cs="Times New Roman"/>
          <w:color w:val="212529"/>
          <w:sz w:val="22"/>
          <w:szCs w:val="22"/>
          <w:shd w:val="clear" w:color="auto" w:fill="FFFFFF"/>
        </w:rPr>
      </w:pPr>
      <w:ins w:id="94" w:author="Erin Coniker Lentz" w:date="2020-05-18T13:37:00Z">
        <w:r>
          <w:rPr>
            <w:rFonts w:ascii="Times New Roman" w:hAnsi="Times New Roman" w:cs="Times New Roman"/>
            <w:sz w:val="22"/>
            <w:szCs w:val="22"/>
          </w:rPr>
          <w:t>We assumed lactating women were the average of the additional requirements for full and partially lactating women and excluded all children under the age of 2.</w:t>
        </w:r>
      </w:ins>
      <w:ins w:id="95" w:author="Erin Coniker Lentz" w:date="2020-05-18T13:38:00Z">
        <w:r w:rsidR="00DF2507">
          <w:rPr>
            <w:rFonts w:ascii="Times New Roman" w:hAnsi="Times New Roman" w:cs="Times New Roman"/>
            <w:sz w:val="22"/>
            <w:szCs w:val="22"/>
          </w:rPr>
          <w:t xml:space="preserve"> For everyone else in the sample. we assigned nutrient intakes based on age, gender</w:t>
        </w:r>
      </w:ins>
      <w:ins w:id="96" w:author="Erin Coniker Lentz" w:date="2020-05-18T13:39:00Z">
        <w:r w:rsidR="00DF2507">
          <w:rPr>
            <w:rFonts w:ascii="Times New Roman" w:hAnsi="Times New Roman" w:cs="Times New Roman"/>
            <w:sz w:val="22"/>
            <w:szCs w:val="22"/>
          </w:rPr>
          <w:t xml:space="preserve">, </w:t>
        </w:r>
        <w:r w:rsidR="00DF2507" w:rsidRPr="00DF2507">
          <w:rPr>
            <w:rFonts w:ascii="Times New Roman" w:hAnsi="Times New Roman" w:cs="Times New Roman"/>
            <w:sz w:val="22"/>
            <w:szCs w:val="22"/>
            <w:highlight w:val="yellow"/>
            <w:rPrChange w:id="97" w:author="Erin Coniker Lentz" w:date="2020-05-18T13:39:00Z">
              <w:rPr>
                <w:rFonts w:ascii="Times New Roman" w:hAnsi="Times New Roman" w:cs="Times New Roman"/>
                <w:sz w:val="22"/>
                <w:szCs w:val="22"/>
              </w:rPr>
            </w:rPrChange>
          </w:rPr>
          <w:t>height, weight, and activity level.</w:t>
        </w:r>
      </w:ins>
      <w:ins w:id="98" w:author="Erin Coniker Lentz" w:date="2020-05-18T13:38:00Z">
        <w:r w:rsidR="00DF2507">
          <w:rPr>
            <w:rFonts w:ascii="Times New Roman" w:hAnsi="Times New Roman" w:cs="Times New Roman"/>
            <w:sz w:val="22"/>
            <w:szCs w:val="22"/>
          </w:rPr>
          <w:t xml:space="preserve"> </w:t>
        </w:r>
      </w:ins>
    </w:p>
    <w:p w14:paraId="4B0AE664" w14:textId="70F8C7E5" w:rsidR="005815CF" w:rsidRDefault="005815CF" w:rsidP="00CE500E">
      <w:pPr>
        <w:pStyle w:val="ListParagraph"/>
        <w:rPr>
          <w:color w:val="212529"/>
          <w:sz w:val="22"/>
          <w:szCs w:val="22"/>
          <w:shd w:val="clear" w:color="auto" w:fill="FFFFFF"/>
        </w:rPr>
      </w:pPr>
    </w:p>
    <w:p w14:paraId="5638DB8B"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99"/>
      <w:commentRangeStart w:id="100"/>
      <w:r w:rsidRPr="00F060B2">
        <w:rPr>
          <w:rFonts w:ascii="Times New Roman" w:hAnsi="Times New Roman" w:cs="Times New Roman"/>
          <w:b/>
          <w:bCs/>
          <w:color w:val="212529"/>
          <w:sz w:val="22"/>
          <w:szCs w:val="22"/>
          <w:shd w:val="clear" w:color="auto" w:fill="FFFFFF"/>
        </w:rPr>
        <w:t>Choice of</w:t>
      </w:r>
      <w:r>
        <w:rPr>
          <w:rFonts w:ascii="Times New Roman" w:hAnsi="Times New Roman" w:cs="Times New Roman"/>
          <w:b/>
          <w:bCs/>
          <w:color w:val="212529"/>
          <w:sz w:val="22"/>
          <w:szCs w:val="22"/>
          <w:shd w:val="clear" w:color="auto" w:fill="FFFFFF"/>
        </w:rPr>
        <w:t xml:space="preserve"> individual anthropometric</w:t>
      </w:r>
      <w:r w:rsidRPr="00F060B2">
        <w:rPr>
          <w:rFonts w:ascii="Times New Roman" w:hAnsi="Times New Roman" w:cs="Times New Roman"/>
          <w:b/>
          <w:bCs/>
          <w:color w:val="212529"/>
          <w:sz w:val="22"/>
          <w:szCs w:val="22"/>
          <w:shd w:val="clear" w:color="auto" w:fill="FFFFFF"/>
        </w:rPr>
        <w:t xml:space="preserve"> reference standards </w:t>
      </w:r>
      <w:commentRangeEnd w:id="99"/>
      <w:r>
        <w:rPr>
          <w:rStyle w:val="CommentReference"/>
        </w:rPr>
        <w:commentReference w:id="99"/>
      </w:r>
      <w:commentRangeEnd w:id="100"/>
      <w:r>
        <w:rPr>
          <w:rStyle w:val="CommentReference"/>
        </w:rPr>
        <w:commentReference w:id="100"/>
      </w:r>
    </w:p>
    <w:p w14:paraId="5E4B35C4"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2</w:t>
      </w:r>
      <w:r>
        <w:rPr>
          <w:rFonts w:ascii="Times New Roman" w:hAnsi="Times New Roman" w:cs="Times New Roman"/>
          <w:color w:val="212529"/>
          <w:sz w:val="22"/>
          <w:szCs w:val="22"/>
          <w:shd w:val="clear" w:color="auto" w:fill="FFFFFF"/>
        </w:rPr>
        <w:t xml:space="preserve"> presents</w:t>
      </w:r>
      <w:r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Pr>
          <w:rFonts w:ascii="Times New Roman" w:hAnsi="Times New Roman" w:cs="Times New Roman"/>
          <w:color w:val="212529"/>
          <w:sz w:val="22"/>
          <w:szCs w:val="22"/>
          <w:shd w:val="clear" w:color="auto" w:fill="FFFFFF"/>
        </w:rPr>
        <w:t xml:space="preserve">Height is used to determine energy requirements for the DRIs and for AMDR nutrient requirements that are calculated as a percentage of the energy requirement.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5A27CDA2"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AF5F52">
        <w:rPr>
          <w:rFonts w:ascii="Times New Roman" w:hAnsi="Times New Roman" w:cs="Times New Roman"/>
          <w:color w:val="212529"/>
          <w:sz w:val="22"/>
          <w:szCs w:val="22"/>
          <w:shd w:val="clear" w:color="auto" w:fill="FFFFFF"/>
        </w:rPr>
        <w:t xml:space="preserve"> </w:t>
      </w:r>
      <w:r w:rsidR="00AF5F52">
        <w:rPr>
          <w:rFonts w:ascii="Times New Roman" w:hAnsi="Times New Roman" w:cs="Times New Roman"/>
          <w:sz w:val="22"/>
          <w:szCs w:val="22"/>
          <w:shd w:val="clear" w:color="auto" w:fill="FFFFFF"/>
        </w:rPr>
        <w:t xml:space="preserve"> We follow Schneider and </w:t>
      </w:r>
      <w:proofErr w:type="spellStart"/>
      <w:r w:rsidR="00AF5F52">
        <w:rPr>
          <w:rFonts w:ascii="Times New Roman" w:hAnsi="Times New Roman" w:cs="Times New Roman"/>
          <w:sz w:val="22"/>
          <w:szCs w:val="22"/>
          <w:shd w:val="clear" w:color="auto" w:fill="FFFFFF"/>
        </w:rPr>
        <w:t>Hertforth</w:t>
      </w:r>
      <w:proofErr w:type="spellEnd"/>
      <w:r w:rsidR="00AF5F52">
        <w:rPr>
          <w:rFonts w:ascii="Times New Roman" w:hAnsi="Times New Roman" w:cs="Times New Roman"/>
          <w:sz w:val="22"/>
          <w:szCs w:val="22"/>
          <w:shd w:val="clear" w:color="auto" w:fill="FFFFFF"/>
        </w:rPr>
        <w:t xml:space="preserve"> (2020) in adjusting WHO reference weights for pregnant women using the median reference weight and the midpoint of the IOM recommendation for weight gain during pregnancy.</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101"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102"/>
      <w:commentRangeStart w:id="103"/>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102"/>
      <w:r>
        <w:rPr>
          <w:rStyle w:val="CommentReference"/>
        </w:rPr>
        <w:commentReference w:id="102"/>
      </w:r>
      <w:commentRangeEnd w:id="103"/>
      <w:r>
        <w:rPr>
          <w:rStyle w:val="CommentReference"/>
        </w:rPr>
        <w:commentReference w:id="103"/>
      </w:r>
      <w:del w:id="104"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105"/>
        <w:r w:rsidDel="006F3C91">
          <w:rPr>
            <w:rFonts w:ascii="Times New Roman" w:hAnsi="Times New Roman" w:cs="Times New Roman"/>
            <w:color w:val="212529"/>
            <w:sz w:val="22"/>
            <w:szCs w:val="22"/>
            <w:shd w:val="clear" w:color="auto" w:fill="FFFFFF"/>
          </w:rPr>
          <w:delText>energy</w:delText>
        </w:r>
      </w:del>
      <w:commentRangeEnd w:id="105"/>
      <w:r>
        <w:rPr>
          <w:rStyle w:val="CommentReference"/>
        </w:rPr>
        <w:commentReference w:id="105"/>
      </w:r>
      <w:del w:id="106"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75F72FA9" w:rsidR="00D5450A" w:rsidRDefault="00D5450A" w:rsidP="00D5450A">
      <w:pPr>
        <w:spacing w:line="276" w:lineRule="auto"/>
        <w:rPr>
          <w:rFonts w:ascii="Times New Roman" w:hAnsi="Times New Roman" w:cs="Times New Roman"/>
          <w:color w:val="212529"/>
          <w:sz w:val="22"/>
          <w:szCs w:val="22"/>
          <w:shd w:val="clear" w:color="auto" w:fill="FFFFFF"/>
        </w:rPr>
      </w:pPr>
    </w:p>
    <w:tbl>
      <w:tblPr>
        <w:tblStyle w:val="TableGrid"/>
        <w:tblW w:w="0" w:type="auto"/>
        <w:tblLook w:val="04A0" w:firstRow="1" w:lastRow="0" w:firstColumn="1" w:lastColumn="0" w:noHBand="0" w:noVBand="1"/>
      </w:tblPr>
      <w:tblGrid>
        <w:gridCol w:w="1383"/>
        <w:gridCol w:w="1436"/>
        <w:gridCol w:w="1231"/>
        <w:gridCol w:w="1416"/>
        <w:gridCol w:w="1229"/>
        <w:gridCol w:w="1428"/>
        <w:gridCol w:w="1227"/>
      </w:tblGrid>
      <w:tr w:rsidR="001B0F3A" w:rsidRPr="005C4477" w14:paraId="662072DE" w14:textId="77777777" w:rsidTr="003A5305">
        <w:trPr>
          <w:trHeight w:val="600"/>
        </w:trPr>
        <w:tc>
          <w:tcPr>
            <w:tcW w:w="1383" w:type="dxa"/>
            <w:hideMark/>
          </w:tcPr>
          <w:p w14:paraId="562E8D12"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36" w:type="dxa"/>
            <w:hideMark/>
          </w:tcPr>
          <w:p w14:paraId="52E6C3A7"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231" w:type="dxa"/>
            <w:hideMark/>
          </w:tcPr>
          <w:p w14:paraId="79ECCEE2"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16" w:type="dxa"/>
            <w:hideMark/>
          </w:tcPr>
          <w:p w14:paraId="0CC99F8D"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1229" w:type="dxa"/>
            <w:hideMark/>
          </w:tcPr>
          <w:p w14:paraId="2DFAA9FB"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28" w:type="dxa"/>
            <w:hideMark/>
          </w:tcPr>
          <w:p w14:paraId="0457E026"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3A3EBCBD"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c>
          <w:tcPr>
            <w:tcW w:w="1227" w:type="dxa"/>
            <w:hideMark/>
          </w:tcPr>
          <w:p w14:paraId="13DB7B93" w14:textId="77777777" w:rsidR="001B0F3A" w:rsidRPr="005C4477" w:rsidRDefault="001B0F3A" w:rsidP="003A5305">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r>
      <w:tr w:rsidR="001B0F3A" w:rsidRPr="005C4477" w14:paraId="5814BE99" w14:textId="77777777" w:rsidTr="003A5305">
        <w:trPr>
          <w:trHeight w:val="1200"/>
        </w:trPr>
        <w:tc>
          <w:tcPr>
            <w:tcW w:w="1383" w:type="dxa"/>
            <w:hideMark/>
          </w:tcPr>
          <w:p w14:paraId="05E39EE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1436" w:type="dxa"/>
            <w:hideMark/>
          </w:tcPr>
          <w:p w14:paraId="08536E6B"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Energy Requirement (EER), Body Mass Index (BMI)</w:t>
            </w:r>
          </w:p>
        </w:tc>
        <w:tc>
          <w:tcPr>
            <w:tcW w:w="1231" w:type="dxa"/>
            <w:hideMark/>
          </w:tcPr>
          <w:p w14:paraId="03BFAD5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6B693AAB"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Total Energy Expenditure (TEE), BMI</w:t>
            </w:r>
          </w:p>
        </w:tc>
        <w:tc>
          <w:tcPr>
            <w:tcW w:w="1229" w:type="dxa"/>
            <w:hideMark/>
          </w:tcPr>
          <w:p w14:paraId="3EFC9314"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7AA341E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 BMI</w:t>
            </w:r>
          </w:p>
        </w:tc>
        <w:tc>
          <w:tcPr>
            <w:tcW w:w="1227" w:type="dxa"/>
            <w:hideMark/>
          </w:tcPr>
          <w:p w14:paraId="64241A6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r>
      <w:tr w:rsidR="001B0F3A" w:rsidRPr="005C4477" w14:paraId="0BE93C0E" w14:textId="77777777" w:rsidTr="003A5305">
        <w:trPr>
          <w:trHeight w:val="1500"/>
        </w:trPr>
        <w:tc>
          <w:tcPr>
            <w:tcW w:w="1383" w:type="dxa"/>
            <w:hideMark/>
          </w:tcPr>
          <w:p w14:paraId="2EE0D8BD"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lastRenderedPageBreak/>
              <w:t>Protein</w:t>
            </w:r>
          </w:p>
        </w:tc>
        <w:tc>
          <w:tcPr>
            <w:tcW w:w="1436" w:type="dxa"/>
            <w:hideMark/>
          </w:tcPr>
          <w:p w14:paraId="02E78662"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Average Requirement (EAR), Recommended Dietary Allowance (RDA*)</w:t>
            </w:r>
          </w:p>
        </w:tc>
        <w:tc>
          <w:tcPr>
            <w:tcW w:w="1231" w:type="dxa"/>
            <w:hideMark/>
          </w:tcPr>
          <w:p w14:paraId="071B082A"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3314ED5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Reference Intake**</w:t>
            </w:r>
          </w:p>
        </w:tc>
        <w:tc>
          <w:tcPr>
            <w:tcW w:w="1229" w:type="dxa"/>
            <w:hideMark/>
          </w:tcPr>
          <w:p w14:paraId="44E1979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1D81053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 (RDA**)</w:t>
            </w:r>
          </w:p>
        </w:tc>
        <w:tc>
          <w:tcPr>
            <w:tcW w:w="1227" w:type="dxa"/>
            <w:hideMark/>
          </w:tcPr>
          <w:p w14:paraId="79B0BA5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r>
      <w:tr w:rsidR="001B0F3A" w:rsidRPr="005C4477" w14:paraId="7550C7BC" w14:textId="77777777" w:rsidTr="003A5305">
        <w:trPr>
          <w:trHeight w:val="1200"/>
        </w:trPr>
        <w:tc>
          <w:tcPr>
            <w:tcW w:w="1383" w:type="dxa"/>
            <w:hideMark/>
          </w:tcPr>
          <w:p w14:paraId="0DB18B3A"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1436" w:type="dxa"/>
            <w:hideMark/>
          </w:tcPr>
          <w:p w14:paraId="6F36F50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Acceptable Macronutrient Distribution Range (AMDR)</w:t>
            </w:r>
          </w:p>
        </w:tc>
        <w:tc>
          <w:tcPr>
            <w:tcW w:w="1231" w:type="dxa"/>
            <w:hideMark/>
          </w:tcPr>
          <w:p w14:paraId="2A62056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0D75F26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229" w:type="dxa"/>
            <w:hideMark/>
          </w:tcPr>
          <w:p w14:paraId="00E0EC74"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4FDBD6DC"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3FCEA30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r>
      <w:tr w:rsidR="001B0F3A" w:rsidRPr="005C4477" w14:paraId="7039AC4A" w14:textId="77777777" w:rsidTr="003A5305">
        <w:trPr>
          <w:trHeight w:val="300"/>
        </w:trPr>
        <w:tc>
          <w:tcPr>
            <w:tcW w:w="1383" w:type="dxa"/>
            <w:hideMark/>
          </w:tcPr>
          <w:p w14:paraId="370B7E18"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1436" w:type="dxa"/>
            <w:hideMark/>
          </w:tcPr>
          <w:p w14:paraId="4EF12FDE"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w:t>
            </w:r>
          </w:p>
        </w:tc>
        <w:tc>
          <w:tcPr>
            <w:tcW w:w="1231" w:type="dxa"/>
            <w:hideMark/>
          </w:tcPr>
          <w:p w14:paraId="15C626A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6DC48CD5"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None provided</w:t>
            </w:r>
          </w:p>
        </w:tc>
        <w:tc>
          <w:tcPr>
            <w:tcW w:w="1229" w:type="dxa"/>
            <w:hideMark/>
          </w:tcPr>
          <w:p w14:paraId="285BB6E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1836DA4"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None provided</w:t>
            </w:r>
          </w:p>
        </w:tc>
        <w:tc>
          <w:tcPr>
            <w:tcW w:w="1227" w:type="dxa"/>
            <w:hideMark/>
          </w:tcPr>
          <w:p w14:paraId="0A12043F"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n/a</w:t>
            </w:r>
          </w:p>
        </w:tc>
      </w:tr>
      <w:tr w:rsidR="001B0F3A" w:rsidRPr="005C4477" w14:paraId="6F14180A" w14:textId="77777777" w:rsidTr="003A5305">
        <w:trPr>
          <w:trHeight w:val="900"/>
        </w:trPr>
        <w:tc>
          <w:tcPr>
            <w:tcW w:w="1383" w:type="dxa"/>
            <w:hideMark/>
          </w:tcPr>
          <w:p w14:paraId="6F93970E"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1436" w:type="dxa"/>
            <w:hideMark/>
          </w:tcPr>
          <w:p w14:paraId="0C16DDD0"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Tolerable Upper Limit (UL)</w:t>
            </w:r>
          </w:p>
        </w:tc>
        <w:tc>
          <w:tcPr>
            <w:tcW w:w="1231" w:type="dxa"/>
            <w:hideMark/>
          </w:tcPr>
          <w:p w14:paraId="6448336D"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40E9C5A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1229" w:type="dxa"/>
            <w:hideMark/>
          </w:tcPr>
          <w:p w14:paraId="63503E1B"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186B729E"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6D18E4F2"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r>
      <w:tr w:rsidR="001B0F3A" w:rsidRPr="005C4477" w14:paraId="03B2B668" w14:textId="77777777" w:rsidTr="003A5305">
        <w:trPr>
          <w:trHeight w:val="600"/>
        </w:trPr>
        <w:tc>
          <w:tcPr>
            <w:tcW w:w="1383" w:type="dxa"/>
            <w:hideMark/>
          </w:tcPr>
          <w:p w14:paraId="70EB28D9"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1436" w:type="dxa"/>
            <w:hideMark/>
          </w:tcPr>
          <w:p w14:paraId="088AF85C"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UL</w:t>
            </w:r>
          </w:p>
        </w:tc>
        <w:tc>
          <w:tcPr>
            <w:tcW w:w="1231" w:type="dxa"/>
            <w:hideMark/>
          </w:tcPr>
          <w:p w14:paraId="566687B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367123FD"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1229" w:type="dxa"/>
            <w:hideMark/>
          </w:tcPr>
          <w:p w14:paraId="2D7E76B4"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79CB067"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01285788"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p>
        </w:tc>
      </w:tr>
      <w:tr w:rsidR="001B0F3A" w:rsidRPr="005C4477" w14:paraId="003802DF" w14:textId="77777777" w:rsidTr="003A5305">
        <w:trPr>
          <w:trHeight w:val="300"/>
        </w:trPr>
        <w:tc>
          <w:tcPr>
            <w:tcW w:w="9350" w:type="dxa"/>
            <w:gridSpan w:val="7"/>
            <w:noWrap/>
            <w:hideMark/>
          </w:tcPr>
          <w:p w14:paraId="7A0C5785" w14:textId="77777777" w:rsidR="001B0F3A"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xml:space="preserve">* IOM definition of RDA </w:t>
            </w:r>
          </w:p>
          <w:p w14:paraId="4686874E" w14:textId="77777777" w:rsidR="001B0F3A" w:rsidRDefault="001B0F3A" w:rsidP="003A5305">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WHO/FAO definition of reference intake is equivalent to the IOM definition of an EAR</w:t>
            </w:r>
          </w:p>
          <w:p w14:paraId="32018AD6" w14:textId="77777777" w:rsidR="001B0F3A" w:rsidRPr="005C4477" w:rsidRDefault="001B0F3A" w:rsidP="003A5305">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Allowances (RDA)</w:t>
            </w:r>
            <w:r>
              <w:rPr>
                <w:rFonts w:ascii="Times New Roman" w:eastAsia="Times New Roman" w:hAnsi="Times New Roman" w:cs="Times New Roman"/>
                <w:color w:val="212529"/>
                <w:sz w:val="20"/>
                <w:szCs w:val="20"/>
                <w:shd w:val="clear" w:color="auto" w:fill="FFFFFF"/>
              </w:rPr>
              <w:t xml:space="preserve"> as defined by </w:t>
            </w:r>
            <w:proofErr w:type="gramStart"/>
            <w:r>
              <w:rPr>
                <w:rFonts w:ascii="Times New Roman" w:eastAsia="Times New Roman" w:hAnsi="Times New Roman" w:cs="Times New Roman"/>
                <w:color w:val="212529"/>
                <w:sz w:val="20"/>
                <w:szCs w:val="20"/>
                <w:shd w:val="clear" w:color="auto" w:fill="FFFFFF"/>
              </w:rPr>
              <w:t>NIN</w:t>
            </w:r>
            <w:r w:rsidRPr="005C4477">
              <w:rPr>
                <w:rFonts w:ascii="Times New Roman" w:eastAsia="Times New Roman" w:hAnsi="Times New Roman" w:cs="Times New Roman"/>
                <w:color w:val="212529"/>
                <w:sz w:val="20"/>
                <w:szCs w:val="20"/>
                <w:shd w:val="clear" w:color="auto" w:fill="FFFFFF"/>
              </w:rPr>
              <w:t xml:space="preserve"> :</w:t>
            </w:r>
            <w:proofErr w:type="gramEnd"/>
            <w:r w:rsidRPr="005C4477">
              <w:rPr>
                <w:rFonts w:ascii="Times New Roman" w:eastAsia="Times New Roman" w:hAnsi="Times New Roman" w:cs="Times New Roman"/>
                <w:color w:val="212529"/>
                <w:sz w:val="20"/>
                <w:szCs w:val="20"/>
                <w:shd w:val="clear" w:color="auto" w:fill="FFFFFF"/>
              </w:rPr>
              <w:t xml:space="preserve"> The amounts of dietary energy and nutrients considered sufficient for maintaining good health by the people of a country</w:t>
            </w:r>
          </w:p>
        </w:tc>
      </w:tr>
    </w:tbl>
    <w:p w14:paraId="26EC66C0" w14:textId="48DCEFE9" w:rsidR="001B0F3A" w:rsidRDefault="001B0F3A" w:rsidP="00D5450A">
      <w:pPr>
        <w:spacing w:line="276" w:lineRule="auto"/>
        <w:rPr>
          <w:rFonts w:ascii="Times New Roman" w:hAnsi="Times New Roman" w:cs="Times New Roman"/>
          <w:color w:val="212529"/>
          <w:sz w:val="22"/>
          <w:szCs w:val="22"/>
          <w:shd w:val="clear" w:color="auto" w:fill="FFFFFF"/>
        </w:rPr>
      </w:pPr>
    </w:p>
    <w:p w14:paraId="5EEC971C" w14:textId="356DF001" w:rsidR="00250E08" w:rsidRDefault="00250E08" w:rsidP="00D5450A">
      <w:pPr>
        <w:spacing w:line="276" w:lineRule="auto"/>
        <w:rPr>
          <w:rFonts w:ascii="Times New Roman" w:hAnsi="Times New Roman" w:cs="Times New Roman"/>
          <w:color w:val="212529"/>
          <w:sz w:val="22"/>
          <w:szCs w:val="22"/>
          <w:shd w:val="clear" w:color="auto" w:fill="FFFFFF"/>
        </w:rPr>
      </w:pPr>
    </w:p>
    <w:p w14:paraId="2210454F" w14:textId="77777777" w:rsidR="001B0F3A" w:rsidRDefault="001B0F3A" w:rsidP="00D5450A">
      <w:pPr>
        <w:spacing w:line="276" w:lineRule="auto"/>
        <w:rPr>
          <w:ins w:id="107" w:author="Erin Coniker Lentz" w:date="2020-05-18T11:51:00Z"/>
          <w:rFonts w:ascii="Times New Roman" w:hAnsi="Times New Roman" w:cs="Times New Roman"/>
          <w:color w:val="212529"/>
          <w:sz w:val="22"/>
          <w:szCs w:val="22"/>
          <w:shd w:val="clear" w:color="auto" w:fill="FFFFFF"/>
        </w:rPr>
      </w:pPr>
    </w:p>
    <w:p w14:paraId="13198CBD" w14:textId="77777777" w:rsidR="00D5450A" w:rsidRDefault="00D5450A" w:rsidP="00CE500E">
      <w:pPr>
        <w:pStyle w:val="ListParagraph"/>
        <w:rPr>
          <w:color w:val="212529"/>
          <w:sz w:val="22"/>
          <w:szCs w:val="22"/>
          <w:shd w:val="clear" w:color="auto" w:fill="FFFFFF"/>
        </w:rPr>
      </w:pPr>
    </w:p>
    <w:p w14:paraId="3ACA3A0F" w14:textId="118742C4" w:rsidR="002F6640" w:rsidRPr="00D5450A"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5C7F225E"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08"/>
      <w:commentRangeStart w:id="109"/>
      <w:commentRangeStart w:id="110"/>
      <w:ins w:id="111" w:author="Erin Coniker Lentz" w:date="2020-05-18T10:37:00Z">
        <w:r>
          <w:rPr>
            <w:rFonts w:ascii="Times New Roman" w:hAnsi="Times New Roman" w:cs="Times New Roman"/>
            <w:b/>
            <w:bCs/>
            <w:color w:val="212529"/>
            <w:sz w:val="22"/>
            <w:szCs w:val="22"/>
            <w:shd w:val="clear" w:color="auto" w:fill="FFFFFF"/>
          </w:rPr>
          <w:t>Choice of Adult Equivalents</w:t>
        </w:r>
      </w:ins>
      <w:commentRangeEnd w:id="108"/>
      <w:ins w:id="112" w:author="Erin Coniker Lentz" w:date="2020-05-18T12:13:00Z">
        <w:r>
          <w:rPr>
            <w:rStyle w:val="CommentReference"/>
          </w:rPr>
          <w:commentReference w:id="108"/>
        </w:r>
      </w:ins>
      <w:commentRangeEnd w:id="109"/>
      <w:r>
        <w:rPr>
          <w:rStyle w:val="CommentReference"/>
        </w:rPr>
        <w:commentReference w:id="109"/>
      </w:r>
      <w:commentRangeEnd w:id="110"/>
      <w:r>
        <w:rPr>
          <w:rStyle w:val="CommentReference"/>
        </w:rPr>
        <w:commentReference w:id="110"/>
      </w:r>
    </w:p>
    <w:p w14:paraId="14564F76" w14:textId="4CE4A35F" w:rsidR="00D5450A" w:rsidRDefault="00560C3E"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Table 3 shows</w:t>
      </w:r>
      <w:r w:rsidR="00D5450A">
        <w:rPr>
          <w:rFonts w:ascii="Times New Roman" w:hAnsi="Times New Roman" w:cs="Times New Roman"/>
          <w:color w:val="212529"/>
          <w:sz w:val="22"/>
          <w:szCs w:val="22"/>
          <w:shd w:val="clear" w:color="auto" w:fill="FFFFFF"/>
        </w:rPr>
        <w:t xml:space="preserve"> the </w:t>
      </w:r>
      <w:r>
        <w:rPr>
          <w:rFonts w:ascii="Times New Roman" w:hAnsi="Times New Roman" w:cs="Times New Roman"/>
          <w:color w:val="212529"/>
          <w:sz w:val="22"/>
          <w:szCs w:val="22"/>
          <w:shd w:val="clear" w:color="auto" w:fill="FFFFFF"/>
        </w:rPr>
        <w:t xml:space="preserve">results of the calculation of </w:t>
      </w:r>
      <w:r w:rsidR="00D5450A" w:rsidRPr="00A04EB9">
        <w:rPr>
          <w:rFonts w:ascii="Times New Roman" w:hAnsi="Times New Roman" w:cs="Times New Roman"/>
          <w:color w:val="212529"/>
          <w:sz w:val="22"/>
          <w:szCs w:val="22"/>
          <w:shd w:val="clear" w:color="auto" w:fill="FFFFFF"/>
        </w:rPr>
        <w:t>Adult Equivalents (AE)</w:t>
      </w:r>
      <w:r w:rsidR="00D5450A">
        <w:rPr>
          <w:rFonts w:ascii="Times New Roman" w:hAnsi="Times New Roman" w:cs="Times New Roman"/>
          <w:color w:val="212529"/>
          <w:sz w:val="22"/>
          <w:szCs w:val="22"/>
          <w:shd w:val="clear" w:color="auto" w:fill="FFFFFF"/>
        </w:rPr>
        <w:t xml:space="preserve">, which </w:t>
      </w:r>
      <w:r w:rsidR="00D5450A" w:rsidRPr="00A04EB9">
        <w:rPr>
          <w:rFonts w:ascii="Times New Roman" w:hAnsi="Times New Roman" w:cs="Times New Roman"/>
          <w:color w:val="212529"/>
          <w:sz w:val="22"/>
          <w:szCs w:val="22"/>
          <w:shd w:val="clear" w:color="auto" w:fill="FFFFFF"/>
        </w:rPr>
        <w:t xml:space="preserve">are </w:t>
      </w:r>
      <w:r w:rsidR="00D5450A">
        <w:rPr>
          <w:rFonts w:ascii="Times New Roman" w:hAnsi="Times New Roman" w:cs="Times New Roman"/>
          <w:color w:val="212529"/>
          <w:sz w:val="22"/>
          <w:szCs w:val="22"/>
          <w:shd w:val="clear" w:color="auto" w:fill="FFFFFF"/>
        </w:rPr>
        <w:t>the</w:t>
      </w:r>
      <w:r w:rsidR="00D5450A" w:rsidRPr="00A04EB9">
        <w:rPr>
          <w:rFonts w:ascii="Times New Roman" w:hAnsi="Times New Roman" w:cs="Times New Roman"/>
          <w:color w:val="212529"/>
          <w:sz w:val="22"/>
          <w:szCs w:val="22"/>
          <w:shd w:val="clear" w:color="auto" w:fill="FFFFFF"/>
        </w:rPr>
        <w:t xml:space="preserve"> ratio of the individual’s energy requirements relative to those of a</w:t>
      </w:r>
      <w:r w:rsidR="00D5450A">
        <w:rPr>
          <w:rFonts w:ascii="Times New Roman" w:hAnsi="Times New Roman" w:cs="Times New Roman"/>
          <w:color w:val="212529"/>
          <w:sz w:val="22"/>
          <w:szCs w:val="22"/>
          <w:shd w:val="clear" w:color="auto" w:fill="FFFFFF"/>
        </w:rPr>
        <w:t xml:space="preserve"> reference individual. The commonly used benchmark individual is an</w:t>
      </w:r>
      <w:r w:rsidR="00D5450A" w:rsidRPr="00A04EB9">
        <w:rPr>
          <w:rFonts w:ascii="Times New Roman" w:hAnsi="Times New Roman" w:cs="Times New Roman"/>
          <w:color w:val="212529"/>
          <w:sz w:val="22"/>
          <w:szCs w:val="22"/>
          <w:shd w:val="clear" w:color="auto" w:fill="FFFFFF"/>
        </w:rPr>
        <w:t xml:space="preserve"> 18</w:t>
      </w:r>
      <w:r w:rsidR="00D5450A">
        <w:rPr>
          <w:rFonts w:ascii="Times New Roman" w:hAnsi="Times New Roman" w:cs="Times New Roman"/>
          <w:color w:val="212529"/>
          <w:sz w:val="22"/>
          <w:szCs w:val="22"/>
          <w:shd w:val="clear" w:color="auto" w:fill="FFFFFF"/>
        </w:rPr>
        <w:t xml:space="preserve"> to </w:t>
      </w:r>
      <w:r w:rsidR="00D5450A" w:rsidRPr="00A04EB9">
        <w:rPr>
          <w:rFonts w:ascii="Times New Roman" w:hAnsi="Times New Roman" w:cs="Times New Roman"/>
          <w:color w:val="212529"/>
          <w:sz w:val="22"/>
          <w:szCs w:val="22"/>
          <w:shd w:val="clear" w:color="auto" w:fill="FFFFFF"/>
        </w:rPr>
        <w:t>30</w:t>
      </w:r>
      <w:r w:rsidR="00D5450A">
        <w:rPr>
          <w:rFonts w:ascii="Times New Roman" w:hAnsi="Times New Roman" w:cs="Times New Roman"/>
          <w:color w:val="212529"/>
          <w:sz w:val="22"/>
          <w:szCs w:val="22"/>
          <w:shd w:val="clear" w:color="auto" w:fill="FFFFFF"/>
        </w:rPr>
        <w:t>-year-old</w:t>
      </w:r>
      <w:r w:rsidR="00D5450A" w:rsidRPr="00A04EB9">
        <w:rPr>
          <w:rFonts w:ascii="Times New Roman" w:hAnsi="Times New Roman" w:cs="Times New Roman"/>
          <w:color w:val="212529"/>
          <w:sz w:val="22"/>
          <w:szCs w:val="22"/>
          <w:shd w:val="clear" w:color="auto" w:fill="FFFFFF"/>
        </w:rPr>
        <w:t xml:space="preserve"> male with moderate activity</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w:t>
      </w:r>
      <w:r w:rsidR="00D5450A" w:rsidRPr="00F060B2">
        <w:rPr>
          <w:rFonts w:ascii="Times New Roman" w:hAnsi="Times New Roman" w:cs="Times New Roman"/>
          <w:strike/>
          <w:color w:val="212529"/>
          <w:sz w:val="22"/>
          <w:szCs w:val="22"/>
          <w:shd w:val="clear" w:color="auto" w:fill="FFFFFF"/>
        </w:rPr>
        <w:t>“Reference (actual) Weight/Height” indicates that the energy requirements were calculated using the reference (actual) weight/height for the individual.</w:t>
      </w:r>
      <w:r w:rsidR="00D5450A">
        <w:rPr>
          <w:rFonts w:ascii="Times New Roman" w:hAnsi="Times New Roman" w:cs="Times New Roman"/>
          <w:color w:val="212529"/>
          <w:sz w:val="22"/>
          <w:szCs w:val="22"/>
          <w:shd w:val="clear" w:color="auto" w:fill="FFFFFF"/>
        </w:rPr>
        <w:t xml:space="preserv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adult equivalents 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113"/>
      <w:r w:rsidR="00D5450A">
        <w:rPr>
          <w:rFonts w:ascii="Times New Roman" w:hAnsi="Times New Roman" w:cs="Times New Roman"/>
          <w:color w:val="212529"/>
          <w:sz w:val="22"/>
          <w:szCs w:val="22"/>
          <w:shd w:val="clear" w:color="auto" w:fill="FFFFFF"/>
        </w:rPr>
        <w:t xml:space="preserve">requirements. </w:t>
      </w:r>
      <w:commentRangeEnd w:id="113"/>
      <w:r w:rsidR="00D5450A">
        <w:rPr>
          <w:rStyle w:val="CommentReference"/>
        </w:rPr>
        <w:commentReference w:id="113"/>
      </w:r>
      <w:del w:id="114" w:author="Erin Coniker Lentz" w:date="2020-05-18T12:01:00Z">
        <w:r w:rsidR="00D5450A" w:rsidDel="00B97F2A">
          <w:rPr>
            <w:rFonts w:ascii="Times New Roman" w:hAnsi="Times New Roman" w:cs="Times New Roman"/>
            <w:color w:val="212529"/>
            <w:sz w:val="22"/>
            <w:szCs w:val="22"/>
            <w:shd w:val="clear" w:color="auto" w:fill="FFFFFF"/>
          </w:rPr>
          <w:delText>These AE are used to determine the individual’s share of nutrients to be allocated from household nutrients available.</w:delText>
        </w:r>
      </w:del>
    </w:p>
    <w:p w14:paraId="3F344D81" w14:textId="77777777" w:rsidR="00D5450A" w:rsidRDefault="00D5450A" w:rsidP="002F6640">
      <w:pPr>
        <w:pStyle w:val="ListParagraph"/>
        <w:ind w:left="0"/>
        <w:rPr>
          <w:color w:val="212529"/>
          <w:sz w:val="22"/>
          <w:szCs w:val="22"/>
          <w:shd w:val="clear" w:color="auto" w:fill="FFFFFF"/>
        </w:rPr>
      </w:pPr>
    </w:p>
    <w:p w14:paraId="3AEC402A" w14:textId="77777777" w:rsidR="00D5450A" w:rsidRDefault="00D5450A" w:rsidP="00D5450A">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p>
    <w:p w14:paraId="6E7BC034" w14:textId="77777777" w:rsidR="00D5450A" w:rsidRDefault="00D5450A" w:rsidP="002F6640">
      <w:pPr>
        <w:pStyle w:val="ListParagraph"/>
        <w:ind w:left="0"/>
        <w:rPr>
          <w:color w:val="212529"/>
          <w:sz w:val="22"/>
          <w:szCs w:val="22"/>
          <w:shd w:val="clear" w:color="auto" w:fill="FFFFFF"/>
        </w:rPr>
      </w:pPr>
    </w:p>
    <w:p w14:paraId="62B59488" w14:textId="7FEC306C" w:rsidR="00D5450A" w:rsidRDefault="00D5450A" w:rsidP="002F6640">
      <w:pPr>
        <w:pStyle w:val="ListParagraph"/>
        <w:ind w:left="0"/>
        <w:rPr>
          <w:b/>
          <w:bCs/>
          <w:color w:val="212529"/>
          <w:sz w:val="22"/>
          <w:szCs w:val="22"/>
          <w:shd w:val="clear" w:color="auto" w:fill="FFFFFF"/>
        </w:rPr>
      </w:pPr>
      <w:r>
        <w:rPr>
          <w:b/>
          <w:bCs/>
          <w:color w:val="212529"/>
          <w:sz w:val="22"/>
          <w:szCs w:val="22"/>
          <w:shd w:val="clear" w:color="auto" w:fill="FFFFFF"/>
        </w:rPr>
        <w:t>7.</w:t>
      </w:r>
      <w:r>
        <w:rPr>
          <w:color w:val="212529"/>
          <w:sz w:val="22"/>
          <w:szCs w:val="22"/>
          <w:shd w:val="clear" w:color="auto" w:fill="FFFFFF"/>
        </w:rPr>
        <w:t xml:space="preserve"> </w:t>
      </w:r>
      <w:r>
        <w:rPr>
          <w:b/>
          <w:bCs/>
          <w:color w:val="212529"/>
          <w:sz w:val="22"/>
          <w:szCs w:val="22"/>
          <w:shd w:val="clear" w:color="auto" w:fill="FFFFFF"/>
        </w:rPr>
        <w:t>Allocated</w:t>
      </w:r>
      <w:r w:rsidRPr="007A75C5">
        <w:rPr>
          <w:b/>
          <w:bCs/>
          <w:color w:val="212529"/>
          <w:sz w:val="22"/>
          <w:szCs w:val="22"/>
          <w:shd w:val="clear" w:color="auto" w:fill="FFFFFF"/>
        </w:rPr>
        <w:t xml:space="preserve"> individual consumption </w:t>
      </w:r>
      <w:r>
        <w:rPr>
          <w:b/>
          <w:bCs/>
          <w:color w:val="212529"/>
          <w:sz w:val="22"/>
          <w:szCs w:val="22"/>
          <w:shd w:val="clear" w:color="auto" w:fill="FFFFFF"/>
        </w:rPr>
        <w:t xml:space="preserve">of </w:t>
      </w:r>
      <w:r w:rsidRPr="007A75C5">
        <w:rPr>
          <w:b/>
          <w:bCs/>
          <w:color w:val="212529"/>
          <w:sz w:val="22"/>
          <w:szCs w:val="22"/>
          <w:shd w:val="clear" w:color="auto" w:fill="FFFFFF"/>
        </w:rPr>
        <w:t>each nutrient</w:t>
      </w:r>
      <w:r>
        <w:rPr>
          <w:b/>
          <w:bCs/>
          <w:color w:val="212529"/>
          <w:sz w:val="22"/>
          <w:szCs w:val="22"/>
          <w:shd w:val="clear" w:color="auto" w:fill="FFFFFF"/>
        </w:rPr>
        <w:t>:</w:t>
      </w:r>
    </w:p>
    <w:p w14:paraId="230A9FBD" w14:textId="77777777" w:rsidR="00D5450A" w:rsidRDefault="00D5450A" w:rsidP="002F6640">
      <w:pPr>
        <w:pStyle w:val="ListParagraph"/>
        <w:ind w:left="0"/>
        <w:rPr>
          <w:color w:val="212529"/>
          <w:sz w:val="22"/>
          <w:szCs w:val="22"/>
          <w:shd w:val="clear" w:color="auto" w:fill="FFFFFF"/>
        </w:rPr>
      </w:pPr>
    </w:p>
    <w:p w14:paraId="76B9837D" w14:textId="77777777" w:rsidR="00D5450A" w:rsidRPr="00C650BB"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lastRenderedPageBreak/>
        <w:t xml:space="preserve">8. Nutrient Inadequacy Standards: </w:t>
      </w:r>
    </w:p>
    <w:p w14:paraId="6285E59D" w14:textId="77777777" w:rsidR="00D5450A" w:rsidRDefault="00D5450A" w:rsidP="002F6640">
      <w:pPr>
        <w:pStyle w:val="ListParagraph"/>
        <w:ind w:left="0"/>
        <w:rPr>
          <w:color w:val="212529"/>
          <w:sz w:val="22"/>
          <w:szCs w:val="22"/>
          <w:shd w:val="clear" w:color="auto" w:fill="FFFFFF"/>
        </w:rPr>
      </w:pPr>
    </w:p>
    <w:p w14:paraId="0985B880" w14:textId="02FF71C2" w:rsidR="002F6640" w:rsidRDefault="00D5450A" w:rsidP="002F6640">
      <w:pPr>
        <w:pStyle w:val="ListParagraph"/>
        <w:ind w:left="0"/>
        <w:rPr>
          <w:color w:val="212529"/>
          <w:sz w:val="22"/>
          <w:szCs w:val="22"/>
          <w:shd w:val="clear" w:color="auto" w:fill="FFFFFF"/>
        </w:rPr>
      </w:pPr>
      <w:r>
        <w:rPr>
          <w:b/>
          <w:bCs/>
          <w:color w:val="212529"/>
          <w:sz w:val="22"/>
          <w:szCs w:val="22"/>
          <w:shd w:val="clear" w:color="auto" w:fill="FFFFFF"/>
        </w:rPr>
        <w:t xml:space="preserve">9. </w:t>
      </w:r>
      <w:r w:rsidRPr="00412FED">
        <w:rPr>
          <w:b/>
          <w:bCs/>
          <w:color w:val="212529"/>
          <w:sz w:val="22"/>
          <w:szCs w:val="22"/>
          <w:shd w:val="clear" w:color="auto" w:fill="FFFFFF"/>
        </w:rPr>
        <w:t>Nutrient I</w:t>
      </w:r>
      <w:r>
        <w:rPr>
          <w:b/>
          <w:bCs/>
          <w:color w:val="212529"/>
          <w:sz w:val="22"/>
          <w:szCs w:val="22"/>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115"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116"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117"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18698E00"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118"/>
      <w:commentRangeStart w:id="119"/>
      <w:r w:rsidR="002732BF" w:rsidRPr="00C04250">
        <w:rPr>
          <w:b/>
          <w:bCs/>
          <w:sz w:val="22"/>
          <w:szCs w:val="22"/>
          <w:u w:val="single"/>
        </w:rPr>
        <w:t xml:space="preserve"> survey </w:t>
      </w:r>
      <w:commentRangeEnd w:id="118"/>
      <w:r w:rsidR="007B783E">
        <w:rPr>
          <w:rStyle w:val="CommentReference"/>
          <w:i w:val="0"/>
          <w:iCs w:val="0"/>
          <w:color w:val="auto"/>
        </w:rPr>
        <w:commentReference w:id="118"/>
      </w:r>
      <w:commentRangeEnd w:id="119"/>
      <w:r w:rsidR="00210BFA">
        <w:rPr>
          <w:rStyle w:val="CommentReference"/>
          <w:i w:val="0"/>
          <w:iCs w:val="0"/>
          <w:color w:val="auto"/>
        </w:rPr>
        <w:commentReference w:id="119"/>
      </w:r>
      <w:commentRangeStart w:id="120"/>
      <w:r w:rsidR="002732BF" w:rsidRPr="00C04250">
        <w:rPr>
          <w:b/>
          <w:bCs/>
          <w:sz w:val="22"/>
          <w:szCs w:val="22"/>
          <w:u w:val="single"/>
        </w:rPr>
        <w:t>data</w:t>
      </w:r>
      <w:r w:rsidR="002732BF" w:rsidRPr="00C04250">
        <w:rPr>
          <w:b/>
          <w:bCs/>
          <w:sz w:val="22"/>
          <w:szCs w:val="22"/>
        </w:rPr>
        <w:t>:</w:t>
      </w:r>
      <w:commentRangeEnd w:id="120"/>
      <w:r w:rsidR="002732BF" w:rsidRPr="00C04250">
        <w:rPr>
          <w:rStyle w:val="CommentReference"/>
          <w:b/>
          <w:bCs/>
          <w:sz w:val="22"/>
          <w:szCs w:val="22"/>
        </w:rPr>
        <w:commentReference w:id="120"/>
      </w:r>
    </w:p>
    <w:p w14:paraId="13FDBBC8" w14:textId="18CE24FB" w:rsidR="002732BF" w:rsidRDefault="00210BFA"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3A4C37E">
                <wp:simplePos x="0" y="0"/>
                <wp:positionH relativeFrom="column">
                  <wp:posOffset>6464935</wp:posOffset>
                </wp:positionH>
                <wp:positionV relativeFrom="paragraph">
                  <wp:posOffset>103667</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E364E7" w:rsidRPr="00E13EB3" w:rsidRDefault="00E364E7"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509.05pt;margin-top:8.1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" filled="f" stroked="f" strokeweight=".5pt">
                <v:textbox>
                  <w:txbxContent>
                    <w:p w14:paraId="48BA0BBD" w14:textId="6995BDFC" w:rsidR="00E364E7" w:rsidRPr="00E13EB3" w:rsidRDefault="00E364E7"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0B134594" wp14:editId="376D7D76">
                <wp:simplePos x="0" y="0"/>
                <wp:positionH relativeFrom="column">
                  <wp:posOffset>6281420</wp:posOffset>
                </wp:positionH>
                <wp:positionV relativeFrom="paragraph">
                  <wp:posOffset>40167</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A817D4" id="Cloud 48" o:spid="_x0000_s1026" style="position:absolute;margin-left:494.6pt;margin-top:3.15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518F71AC" w:rsidR="002732BF" w:rsidRDefault="002732BF" w:rsidP="002732BF">
      <w:pPr>
        <w:rPr>
          <w:b/>
          <w:bCs/>
          <w:u w:val="single"/>
        </w:rPr>
      </w:pPr>
    </w:p>
    <w:p w14:paraId="76414911" w14:textId="7E6B2C89"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6D5E6FB">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5F0D09F" id="_x0000_t32" coordsize="21600,21600" o:spt="32" o:oned="t" path="m,l21600,21600e" filled="f">
                <v:path arrowok="t" fillok="f" o:connecttype="none"/>
                <o:lock v:ext="edit" shapetype="t"/>
              </v:shapetype>
              <v:shape id="Straight Arrow Connector 50" o:spid="_x0000_s1026" type="#_x0000_t32" style="position:absolute;margin-left:518.95pt;margin-top:5.85pt;width:3.6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627E0F8">
                <wp:simplePos x="0" y="0"/>
                <wp:positionH relativeFrom="column">
                  <wp:posOffset>6188075</wp:posOffset>
                </wp:positionH>
                <wp:positionV relativeFrom="paragraph">
                  <wp:posOffset>109220</wp:posOffset>
                </wp:positionV>
                <wp:extent cx="1512570" cy="952500"/>
                <wp:effectExtent l="0" t="0" r="1143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1510C9C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E364E7" w:rsidRPr="008841CC" w:rsidRDefault="00E364E7" w:rsidP="002732BF">
                            <w:pPr>
                              <w:pStyle w:val="ListParagraph"/>
                              <w:numPr>
                                <w:ilvl w:val="0"/>
                                <w:numId w:val="6"/>
                              </w:numPr>
                              <w:ind w:left="0" w:firstLine="0"/>
                              <w:rPr>
                                <w:sz w:val="22"/>
                                <w:szCs w:val="22"/>
                              </w:rPr>
                            </w:pPr>
                            <w:r w:rsidRPr="008841CC">
                              <w:rPr>
                                <w:sz w:val="22"/>
                                <w:szCs w:val="22"/>
                              </w:rPr>
                              <w:t>IOM (US/Canada)</w:t>
                            </w:r>
                          </w:p>
                          <w:p w14:paraId="08741F8B" w14:textId="77777777" w:rsidR="00E364E7" w:rsidRPr="008841CC" w:rsidRDefault="00E364E7" w:rsidP="002732BF">
                            <w:pPr>
                              <w:pStyle w:val="ListParagraph"/>
                              <w:numPr>
                                <w:ilvl w:val="0"/>
                                <w:numId w:val="6"/>
                              </w:numPr>
                              <w:ind w:left="0" w:firstLine="0"/>
                              <w:rPr>
                                <w:sz w:val="22"/>
                                <w:szCs w:val="22"/>
                              </w:rPr>
                            </w:pPr>
                            <w:r w:rsidRPr="008841CC">
                              <w:rPr>
                                <w:sz w:val="22"/>
                                <w:szCs w:val="22"/>
                              </w:rPr>
                              <w:t>WHO/FAO</w:t>
                            </w:r>
                          </w:p>
                          <w:p w14:paraId="69EAD77C" w14:textId="77777777" w:rsidR="00E364E7" w:rsidRPr="008841CC" w:rsidRDefault="00E364E7"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87.25pt;margin-top:8.6pt;width:119.1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w:txbxContent>
                    <w:p w14:paraId="411CF912" w14:textId="1510C9C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E364E7" w:rsidRPr="008841CC" w:rsidRDefault="00E364E7" w:rsidP="002732BF">
                      <w:pPr>
                        <w:pStyle w:val="ListParagraph"/>
                        <w:numPr>
                          <w:ilvl w:val="0"/>
                          <w:numId w:val="6"/>
                        </w:numPr>
                        <w:ind w:left="0" w:firstLine="0"/>
                        <w:rPr>
                          <w:sz w:val="22"/>
                          <w:szCs w:val="22"/>
                        </w:rPr>
                      </w:pPr>
                      <w:r w:rsidRPr="008841CC">
                        <w:rPr>
                          <w:sz w:val="22"/>
                          <w:szCs w:val="22"/>
                        </w:rPr>
                        <w:t>IOM (US/Canada)</w:t>
                      </w:r>
                    </w:p>
                    <w:p w14:paraId="08741F8B" w14:textId="77777777" w:rsidR="00E364E7" w:rsidRPr="008841CC" w:rsidRDefault="00E364E7" w:rsidP="002732BF">
                      <w:pPr>
                        <w:pStyle w:val="ListParagraph"/>
                        <w:numPr>
                          <w:ilvl w:val="0"/>
                          <w:numId w:val="6"/>
                        </w:numPr>
                        <w:ind w:left="0" w:firstLine="0"/>
                        <w:rPr>
                          <w:sz w:val="22"/>
                          <w:szCs w:val="22"/>
                        </w:rPr>
                      </w:pPr>
                      <w:r w:rsidRPr="008841CC">
                        <w:rPr>
                          <w:sz w:val="22"/>
                          <w:szCs w:val="22"/>
                        </w:rPr>
                        <w:t>WHO/FAO</w:t>
                      </w:r>
                    </w:p>
                    <w:p w14:paraId="69EAD77C" w14:textId="77777777" w:rsidR="00E364E7" w:rsidRPr="008841CC" w:rsidRDefault="00E364E7"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E364E7" w:rsidRPr="00E13EB3" w:rsidRDefault="00E364E7"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E364E7" w:rsidRPr="008841CC" w:rsidRDefault="00E364E7"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E364E7" w:rsidRPr="008841CC" w:rsidRDefault="00E364E7"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E364E7" w:rsidRPr="00E13EB3" w:rsidRDefault="00E364E7"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E364E7" w:rsidRPr="008841CC" w:rsidRDefault="00E364E7"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E364E7" w:rsidRPr="008841CC" w:rsidRDefault="00E364E7"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E364E7" w:rsidRPr="008841CC" w:rsidRDefault="00E364E7" w:rsidP="002732BF">
                            <w:pPr>
                              <w:pStyle w:val="ListParagraph"/>
                              <w:numPr>
                                <w:ilvl w:val="0"/>
                                <w:numId w:val="7"/>
                              </w:numPr>
                              <w:ind w:left="0" w:firstLine="0"/>
                              <w:rPr>
                                <w:sz w:val="22"/>
                                <w:szCs w:val="22"/>
                              </w:rPr>
                            </w:pPr>
                            <w:r w:rsidRPr="008841CC">
                              <w:rPr>
                                <w:sz w:val="22"/>
                                <w:szCs w:val="22"/>
                              </w:rPr>
                              <w:t>USDA Database</w:t>
                            </w:r>
                          </w:p>
                          <w:p w14:paraId="5A48CD0B" w14:textId="77777777" w:rsidR="00E364E7" w:rsidRPr="008841CC" w:rsidRDefault="00E364E7" w:rsidP="002732BF">
                            <w:pPr>
                              <w:pStyle w:val="ListParagraph"/>
                              <w:numPr>
                                <w:ilvl w:val="0"/>
                                <w:numId w:val="7"/>
                              </w:numPr>
                              <w:ind w:left="0" w:firstLine="0"/>
                              <w:rPr>
                                <w:sz w:val="22"/>
                                <w:szCs w:val="22"/>
                              </w:rPr>
                            </w:pPr>
                            <w:r w:rsidRPr="008841CC">
                              <w:rPr>
                                <w:sz w:val="22"/>
                                <w:szCs w:val="22"/>
                              </w:rPr>
                              <w:t>Regional Survey</w:t>
                            </w:r>
                          </w:p>
                          <w:p w14:paraId="35EF0DF7" w14:textId="77777777" w:rsidR="00E364E7" w:rsidRPr="008841CC" w:rsidRDefault="00E364E7"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E364E7" w:rsidRPr="008841CC" w:rsidRDefault="00E364E7" w:rsidP="002732BF">
                      <w:pPr>
                        <w:pStyle w:val="ListParagraph"/>
                        <w:numPr>
                          <w:ilvl w:val="0"/>
                          <w:numId w:val="7"/>
                        </w:numPr>
                        <w:ind w:left="0" w:firstLine="0"/>
                        <w:rPr>
                          <w:sz w:val="22"/>
                          <w:szCs w:val="22"/>
                        </w:rPr>
                      </w:pPr>
                      <w:r w:rsidRPr="008841CC">
                        <w:rPr>
                          <w:sz w:val="22"/>
                          <w:szCs w:val="22"/>
                        </w:rPr>
                        <w:t>USDA Database</w:t>
                      </w:r>
                    </w:p>
                    <w:p w14:paraId="5A48CD0B" w14:textId="77777777" w:rsidR="00E364E7" w:rsidRPr="008841CC" w:rsidRDefault="00E364E7" w:rsidP="002732BF">
                      <w:pPr>
                        <w:pStyle w:val="ListParagraph"/>
                        <w:numPr>
                          <w:ilvl w:val="0"/>
                          <w:numId w:val="7"/>
                        </w:numPr>
                        <w:ind w:left="0" w:firstLine="0"/>
                        <w:rPr>
                          <w:sz w:val="22"/>
                          <w:szCs w:val="22"/>
                        </w:rPr>
                      </w:pPr>
                      <w:r w:rsidRPr="008841CC">
                        <w:rPr>
                          <w:sz w:val="22"/>
                          <w:szCs w:val="22"/>
                        </w:rPr>
                        <w:t>Regional Survey</w:t>
                      </w:r>
                    </w:p>
                    <w:p w14:paraId="35EF0DF7" w14:textId="77777777" w:rsidR="00E364E7" w:rsidRPr="008841CC" w:rsidRDefault="00E364E7"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5A25349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00BB267A">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57D188"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E364E7" w:rsidRPr="008841CC" w:rsidRDefault="00E364E7"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E364E7" w:rsidRPr="008841CC" w:rsidRDefault="00E364E7" w:rsidP="002732BF">
                            <w:pPr>
                              <w:pStyle w:val="ListParagraph"/>
                              <w:numPr>
                                <w:ilvl w:val="0"/>
                                <w:numId w:val="11"/>
                              </w:numPr>
                              <w:rPr>
                                <w:sz w:val="22"/>
                                <w:szCs w:val="22"/>
                              </w:rPr>
                            </w:pPr>
                            <w:r w:rsidRPr="008841CC">
                              <w:rPr>
                                <w:sz w:val="22"/>
                                <w:szCs w:val="22"/>
                              </w:rPr>
                              <w:t>Pre-generated AE</w:t>
                            </w:r>
                          </w:p>
                          <w:p w14:paraId="4F62FBEC" w14:textId="77777777" w:rsidR="00E364E7" w:rsidRPr="008841CC" w:rsidRDefault="00E364E7"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042FCD05"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E364E7" w:rsidRPr="008841CC" w:rsidRDefault="00E364E7"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E364E7" w:rsidRPr="008841CC" w:rsidRDefault="00E364E7" w:rsidP="002732BF">
                      <w:pPr>
                        <w:pStyle w:val="ListParagraph"/>
                        <w:numPr>
                          <w:ilvl w:val="0"/>
                          <w:numId w:val="11"/>
                        </w:numPr>
                        <w:rPr>
                          <w:sz w:val="22"/>
                          <w:szCs w:val="22"/>
                        </w:rPr>
                      </w:pPr>
                      <w:r w:rsidRPr="008841CC">
                        <w:rPr>
                          <w:sz w:val="22"/>
                          <w:szCs w:val="22"/>
                        </w:rPr>
                        <w:t>Pre-generated AE</w:t>
                      </w:r>
                    </w:p>
                    <w:p w14:paraId="4F62FBEC" w14:textId="77777777" w:rsidR="00E364E7" w:rsidRPr="008841CC" w:rsidRDefault="00E364E7"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308B2D8E" w:rsidR="002732BF" w:rsidRDefault="00210BFA" w:rsidP="002732BF">
      <w:pPr>
        <w:rPr>
          <w:b/>
          <w:bCs/>
          <w:u w:val="single"/>
        </w:rPr>
      </w:pPr>
      <w:r>
        <w:rPr>
          <w:noProof/>
        </w:rPr>
        <mc:AlternateContent>
          <mc:Choice Requires="wps">
            <w:drawing>
              <wp:anchor distT="0" distB="0" distL="114300" distR="114300" simplePos="0" relativeHeight="251628032" behindDoc="0" locked="0" layoutInCell="1" allowOverlap="1" wp14:anchorId="3B894D76" wp14:editId="2E1BC7F5">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7FB419"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E364E7" w:rsidRPr="00E13EB3" w:rsidRDefault="00E364E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E364E7" w:rsidRPr="00E13EB3" w:rsidRDefault="00E364E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commentRangeStart w:id="121"/>
    <w:p w14:paraId="772D8FC9" w14:textId="38D793DE" w:rsidR="002732BF" w:rsidRDefault="0011388E" w:rsidP="002732BF">
      <w:pPr>
        <w:rPr>
          <w:b/>
          <w:bCs/>
          <w:u w:val="single"/>
        </w:rPr>
      </w:pPr>
      <w:r>
        <w:rPr>
          <w:noProof/>
        </w:rPr>
        <mc:AlternateContent>
          <mc:Choice Requires="wps">
            <w:drawing>
              <wp:anchor distT="0" distB="0" distL="114300" distR="114300" simplePos="0" relativeHeight="251624959" behindDoc="0" locked="0" layoutInCell="1" allowOverlap="1" wp14:anchorId="30F08172" wp14:editId="50A50DC6">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60354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121"/>
      <w:r w:rsidR="0028701F">
        <w:rPr>
          <w:rStyle w:val="CommentReference"/>
        </w:rPr>
        <w:commentReference w:id="121"/>
      </w:r>
    </w:p>
    <w:p w14:paraId="47A35B97" w14:textId="41507634" w:rsidR="002732BF" w:rsidRDefault="0011388E"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00D3BFA7">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E364E7" w:rsidRPr="00783828"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1cy6vTICAABcBAAADgAAAAAAAAAAAAAA&#10;AAAuAgAAZHJzL2Uyb0RvYy54bWxQSwECLQAUAAYACAAAACEA5TFfZ+EAAAAMAQAADwAAAAAAAAAA&#10;AAAAAACMBAAAZHJzL2Rvd25yZXYueG1sUEsFBgAAAAAEAAQA8wAAAJoFAAAAAA==&#10;" filled="f" stroked="f" strokeweight=".5pt">
                <v:textbox>
                  <w:txbxContent>
                    <w:p w14:paraId="178A89F3" w14:textId="21794EF9" w:rsidR="00E364E7" w:rsidRPr="00783828"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r w:rsidR="008841CC">
        <w:rPr>
          <w:noProof/>
        </w:rPr>
        <mc:AlternateContent>
          <mc:Choice Requires="wps">
            <w:drawing>
              <wp:anchor distT="45720" distB="45720" distL="114300" distR="114300" simplePos="0" relativeHeight="251647488" behindDoc="0" locked="0" layoutInCell="1" allowOverlap="1" wp14:anchorId="440C8046" wp14:editId="6CA7B135">
                <wp:simplePos x="0" y="0"/>
                <wp:positionH relativeFrom="margin">
                  <wp:posOffset>4072255</wp:posOffset>
                </wp:positionH>
                <wp:positionV relativeFrom="paragraph">
                  <wp:posOffset>67310</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E364E7" w:rsidRDefault="00E364E7"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E364E7" w:rsidRPr="00E13EB3" w:rsidRDefault="00E364E7"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20.65pt;margin-top:5.3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" fillcolor="#b4c6e7 [1300]">
                <v:textbox>
                  <w:txbxContent>
                    <w:p w14:paraId="6848D04F" w14:textId="6212BED5" w:rsidR="00E364E7" w:rsidRDefault="00E364E7"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E364E7" w:rsidRPr="00E13EB3" w:rsidRDefault="00E364E7"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2871C68B" w:rsidR="002732BF" w:rsidRDefault="00210BFA"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326B70C7">
                <wp:simplePos x="0" y="0"/>
                <wp:positionH relativeFrom="column">
                  <wp:posOffset>3710763</wp:posOffset>
                </wp:positionH>
                <wp:positionV relativeFrom="paragraph">
                  <wp:posOffset>73379</wp:posOffset>
                </wp:positionV>
                <wp:extent cx="361462" cy="479839"/>
                <wp:effectExtent l="38100" t="0" r="19685" b="53975"/>
                <wp:wrapNone/>
                <wp:docPr id="28" name="Straight Arrow Connector 28"/>
                <wp:cNvGraphicFramePr/>
                <a:graphic xmlns:a="http://schemas.openxmlformats.org/drawingml/2006/main">
                  <a:graphicData uri="http://schemas.microsoft.com/office/word/2010/wordprocessingShape">
                    <wps:wsp>
                      <wps:cNvCnPr/>
                      <wps:spPr>
                        <a:xfrm flipH="1">
                          <a:off x="0" y="0"/>
                          <a:ext cx="361462" cy="47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E62E273" id="Straight Arrow Connector 28" o:spid="_x0000_s1026" type="#_x0000_t32" style="position:absolute;margin-left:292.2pt;margin-top:5.8pt;width:28.45pt;height:37.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" strokecolor="#4472c4 [3204]" strokeweight=".5pt">
                <v:stroke endarrow="block" joinstyle="miter"/>
              </v:shape>
            </w:pict>
          </mc:Fallback>
        </mc:AlternateContent>
      </w:r>
    </w:p>
    <w:p w14:paraId="64D2273E" w14:textId="2FDA9225"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E364E7" w:rsidRPr="00E13EB3" w:rsidRDefault="00E364E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E364E7" w:rsidRPr="00E13EB3" w:rsidRDefault="00E364E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E364E7" w:rsidRPr="00E13EB3" w:rsidRDefault="00E364E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E364E7" w:rsidRPr="00E13EB3" w:rsidRDefault="00E364E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E364E7" w:rsidRPr="00E13EB3" w:rsidRDefault="00E364E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E364E7" w:rsidRPr="00E13EB3" w:rsidRDefault="00E364E7"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E364E7" w:rsidRPr="00E13EB3" w:rsidRDefault="00E364E7"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E364E7" w:rsidRPr="00E13EB3" w:rsidRDefault="00E364E7"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E364E7" w:rsidRPr="00E13EB3" w:rsidRDefault="00E364E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E364E7" w:rsidRPr="00E13EB3" w:rsidRDefault="00E364E7"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2D376450"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002029DF">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122"/>
      <w:r w:rsidR="002732BF" w:rsidRPr="00C04250">
        <w:rPr>
          <w:b/>
          <w:bCs/>
          <w:sz w:val="22"/>
          <w:szCs w:val="22"/>
        </w:rPr>
        <w:t>data:</w:t>
      </w:r>
      <w:commentRangeEnd w:id="122"/>
      <w:r w:rsidR="002732BF" w:rsidRPr="00C04250">
        <w:rPr>
          <w:rStyle w:val="CommentReference"/>
          <w:sz w:val="22"/>
          <w:szCs w:val="22"/>
        </w:rPr>
        <w:commentReference w:id="122"/>
      </w:r>
    </w:p>
    <w:p w14:paraId="1E9384E5" w14:textId="3CA829F7" w:rsidR="002732BF" w:rsidRDefault="002732BF" w:rsidP="002732BF">
      <w:pPr>
        <w:rPr>
          <w:b/>
          <w:bCs/>
          <w:u w:val="single"/>
        </w:rPr>
      </w:pPr>
    </w:p>
    <w:p w14:paraId="5C13CA0D" w14:textId="149F6DC8" w:rsidR="002732BF" w:rsidRDefault="00F6334F" w:rsidP="002732BF">
      <w:pPr>
        <w:spacing w:line="276" w:lineRule="auto"/>
        <w:rPr>
          <w:b/>
          <w:bCs/>
        </w:rPr>
        <w:sectPr w:rsidR="002732BF">
          <w:pgSz w:w="15840" w:h="12240" w:orient="landscape"/>
          <w:pgMar w:top="720" w:right="720" w:bottom="720" w:left="720" w:header="720" w:footer="720" w:gutter="0"/>
          <w:cols w:space="720"/>
        </w:sectPr>
      </w:pPr>
      <w:r>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043B799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1872198">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E364E7" w:rsidRPr="00E13EB3" w:rsidRDefault="00E364E7"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2"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" filled="f" stroked="f" strokeweight=".5pt">
                <v:textbox>
                  <w:txbxContent>
                    <w:p w14:paraId="7049D77D" w14:textId="72307E89" w:rsidR="00E364E7" w:rsidRPr="00E13EB3" w:rsidRDefault="00E364E7"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1824" behindDoc="0" locked="0" layoutInCell="1" allowOverlap="1" wp14:anchorId="6AC6C278" wp14:editId="5EE67A79">
                <wp:simplePos x="0" y="0"/>
                <wp:positionH relativeFrom="column">
                  <wp:posOffset>4656455</wp:posOffset>
                </wp:positionH>
                <wp:positionV relativeFrom="paragraph">
                  <wp:posOffset>1791335</wp:posOffset>
                </wp:positionV>
                <wp:extent cx="1551940" cy="1433830"/>
                <wp:effectExtent l="0" t="0" r="1016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55E12544"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E364E7" w:rsidRPr="00E13EB3" w:rsidRDefault="00E364E7" w:rsidP="002732BF">
                            <w:pPr>
                              <w:pStyle w:val="ListParagraph"/>
                              <w:numPr>
                                <w:ilvl w:val="0"/>
                                <w:numId w:val="6"/>
                              </w:numPr>
                              <w:ind w:left="0" w:firstLine="0"/>
                              <w:rPr>
                                <w:sz w:val="22"/>
                                <w:szCs w:val="22"/>
                              </w:rPr>
                            </w:pPr>
                            <w:r w:rsidRPr="00E13EB3">
                              <w:rPr>
                                <w:sz w:val="22"/>
                                <w:szCs w:val="22"/>
                              </w:rPr>
                              <w:t>IOM (US/Canada)</w:t>
                            </w:r>
                          </w:p>
                          <w:p w14:paraId="7C65BCE9" w14:textId="77777777" w:rsidR="00E364E7" w:rsidRPr="00E13EB3" w:rsidRDefault="00E364E7" w:rsidP="002732BF">
                            <w:pPr>
                              <w:pStyle w:val="ListParagraph"/>
                              <w:numPr>
                                <w:ilvl w:val="0"/>
                                <w:numId w:val="6"/>
                              </w:numPr>
                              <w:ind w:left="0" w:firstLine="0"/>
                              <w:rPr>
                                <w:sz w:val="22"/>
                                <w:szCs w:val="22"/>
                              </w:rPr>
                            </w:pPr>
                            <w:r w:rsidRPr="00E13EB3">
                              <w:rPr>
                                <w:sz w:val="22"/>
                                <w:szCs w:val="22"/>
                              </w:rPr>
                              <w:t>WHO/FAO</w:t>
                            </w:r>
                          </w:p>
                          <w:p w14:paraId="660D3F50" w14:textId="77777777" w:rsidR="00E364E7" w:rsidRPr="00E13EB3" w:rsidRDefault="00E364E7"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3" type="#_x0000_t202" style="position:absolute;margin-left:366.65pt;margin-top:141.05pt;width:122.2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42250481" w14:textId="55E12544"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E364E7" w:rsidRPr="00E13EB3" w:rsidRDefault="00E364E7" w:rsidP="002732BF">
                      <w:pPr>
                        <w:pStyle w:val="ListParagraph"/>
                        <w:numPr>
                          <w:ilvl w:val="0"/>
                          <w:numId w:val="6"/>
                        </w:numPr>
                        <w:ind w:left="0" w:firstLine="0"/>
                        <w:rPr>
                          <w:sz w:val="22"/>
                          <w:szCs w:val="22"/>
                        </w:rPr>
                      </w:pPr>
                      <w:r w:rsidRPr="00E13EB3">
                        <w:rPr>
                          <w:sz w:val="22"/>
                          <w:szCs w:val="22"/>
                        </w:rPr>
                        <w:t>IOM (US/Canada)</w:t>
                      </w:r>
                    </w:p>
                    <w:p w14:paraId="7C65BCE9" w14:textId="77777777" w:rsidR="00E364E7" w:rsidRPr="00E13EB3" w:rsidRDefault="00E364E7" w:rsidP="002732BF">
                      <w:pPr>
                        <w:pStyle w:val="ListParagraph"/>
                        <w:numPr>
                          <w:ilvl w:val="0"/>
                          <w:numId w:val="6"/>
                        </w:numPr>
                        <w:ind w:left="0" w:firstLine="0"/>
                        <w:rPr>
                          <w:sz w:val="22"/>
                          <w:szCs w:val="22"/>
                        </w:rPr>
                      </w:pPr>
                      <w:r w:rsidRPr="00E13EB3">
                        <w:rPr>
                          <w:sz w:val="22"/>
                          <w:szCs w:val="22"/>
                        </w:rPr>
                        <w:t>WHO/FAO</w:t>
                      </w:r>
                    </w:p>
                    <w:p w14:paraId="660D3F50" w14:textId="77777777" w:rsidR="00E364E7" w:rsidRPr="00E13EB3" w:rsidRDefault="00E364E7"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E364E7" w:rsidRPr="00E13EB3" w:rsidRDefault="00E364E7" w:rsidP="002732BF">
                            <w:pPr>
                              <w:pStyle w:val="ListParagraph"/>
                              <w:numPr>
                                <w:ilvl w:val="0"/>
                                <w:numId w:val="7"/>
                              </w:numPr>
                              <w:ind w:left="0" w:firstLine="0"/>
                              <w:rPr>
                                <w:sz w:val="22"/>
                                <w:szCs w:val="22"/>
                              </w:rPr>
                            </w:pPr>
                            <w:r w:rsidRPr="00E13EB3">
                              <w:rPr>
                                <w:sz w:val="22"/>
                                <w:szCs w:val="22"/>
                              </w:rPr>
                              <w:t>USDA Database</w:t>
                            </w:r>
                          </w:p>
                          <w:p w14:paraId="7CD33CBF" w14:textId="77777777" w:rsidR="00E364E7" w:rsidRPr="00E13EB3" w:rsidRDefault="00E364E7" w:rsidP="002732BF">
                            <w:pPr>
                              <w:pStyle w:val="ListParagraph"/>
                              <w:numPr>
                                <w:ilvl w:val="0"/>
                                <w:numId w:val="7"/>
                              </w:numPr>
                              <w:ind w:left="0" w:firstLine="0"/>
                              <w:rPr>
                                <w:sz w:val="22"/>
                                <w:szCs w:val="22"/>
                              </w:rPr>
                            </w:pPr>
                            <w:r w:rsidRPr="00E13EB3">
                              <w:rPr>
                                <w:sz w:val="22"/>
                                <w:szCs w:val="22"/>
                              </w:rPr>
                              <w:t>Regional Survey</w:t>
                            </w:r>
                          </w:p>
                          <w:p w14:paraId="4ECE758E" w14:textId="77777777" w:rsidR="00E364E7" w:rsidRPr="00E13EB3" w:rsidRDefault="00E364E7"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4"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g8Az&#10;m0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E364E7" w:rsidRPr="00E13EB3" w:rsidRDefault="00E364E7" w:rsidP="002732BF">
                      <w:pPr>
                        <w:pStyle w:val="ListParagraph"/>
                        <w:numPr>
                          <w:ilvl w:val="0"/>
                          <w:numId w:val="7"/>
                        </w:numPr>
                        <w:ind w:left="0" w:firstLine="0"/>
                        <w:rPr>
                          <w:sz w:val="22"/>
                          <w:szCs w:val="22"/>
                        </w:rPr>
                      </w:pPr>
                      <w:r w:rsidRPr="00E13EB3">
                        <w:rPr>
                          <w:sz w:val="22"/>
                          <w:szCs w:val="22"/>
                        </w:rPr>
                        <w:t>USDA Database</w:t>
                      </w:r>
                    </w:p>
                    <w:p w14:paraId="7CD33CBF" w14:textId="77777777" w:rsidR="00E364E7" w:rsidRPr="00E13EB3" w:rsidRDefault="00E364E7" w:rsidP="002732BF">
                      <w:pPr>
                        <w:pStyle w:val="ListParagraph"/>
                        <w:numPr>
                          <w:ilvl w:val="0"/>
                          <w:numId w:val="7"/>
                        </w:numPr>
                        <w:ind w:left="0" w:firstLine="0"/>
                        <w:rPr>
                          <w:sz w:val="22"/>
                          <w:szCs w:val="22"/>
                        </w:rPr>
                      </w:pPr>
                      <w:r w:rsidRPr="00E13EB3">
                        <w:rPr>
                          <w:sz w:val="22"/>
                          <w:szCs w:val="22"/>
                        </w:rPr>
                        <w:t>Regional Survey</w:t>
                      </w:r>
                    </w:p>
                    <w:p w14:paraId="4ECE758E" w14:textId="77777777" w:rsidR="00E364E7" w:rsidRPr="00E13EB3" w:rsidRDefault="00E364E7"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5"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">
                <v:textbox style="mso-fit-shape-to-text:t">
                  <w:txbxContent>
                    <w:p w14:paraId="5666AE5E"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4BE3CEBD">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E364E7" w:rsidRPr="00E13EB3" w:rsidRDefault="00E364E7"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E364E7" w:rsidRPr="00E13EB3" w:rsidRDefault="00E364E7"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E364E7" w:rsidRPr="00E13EB3" w:rsidRDefault="00E364E7"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6"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3C3C2A7C" w14:textId="2A06ED33" w:rsidR="00E364E7" w:rsidRPr="00E13EB3" w:rsidRDefault="00E364E7"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E364E7" w:rsidRPr="00E13EB3" w:rsidRDefault="00E364E7"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E364E7" w:rsidRPr="00E13EB3" w:rsidRDefault="00E364E7"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E364E7" w:rsidRPr="00E13EB3" w:rsidRDefault="00E364E7" w:rsidP="002732BF">
                      <w:pPr>
                        <w:rPr>
                          <w:rFonts w:ascii="Times New Roman" w:hAnsi="Times New Roman" w:cs="Times New Roman"/>
                          <w:b/>
                          <w:bCs/>
                          <w:sz w:val="22"/>
                          <w:szCs w:val="22"/>
                        </w:rPr>
                      </w:pPr>
                    </w:p>
                  </w:txbxContent>
                </v:textbox>
                <w10:wrap type="square" anchorx="margin"/>
              </v:shape>
            </w:pict>
          </mc:Fallback>
        </mc:AlternateContent>
      </w:r>
      <w:r w:rsidR="00783828">
        <w:rPr>
          <w:noProof/>
        </w:rPr>
        <mc:AlternateContent>
          <mc:Choice Requires="wps">
            <w:drawing>
              <wp:anchor distT="0" distB="0" distL="114300" distR="114300" simplePos="0" relativeHeight="251676160" behindDoc="0" locked="0" layoutInCell="1" allowOverlap="1" wp14:anchorId="7C861BF4" wp14:editId="5E06FC95">
                <wp:simplePos x="0" y="0"/>
                <wp:positionH relativeFrom="column">
                  <wp:posOffset>4793068</wp:posOffset>
                </wp:positionH>
                <wp:positionV relativeFrom="paragraph">
                  <wp:posOffset>239145</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64162C1" id="Cloud 202" o:spid="_x0000_s1026" style="position:absolute;margin-left:377.4pt;margin-top:18.85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sidR="00783828">
        <w:rPr>
          <w:noProof/>
        </w:rPr>
        <mc:AlternateContent>
          <mc:Choice Requires="wps">
            <w:drawing>
              <wp:anchor distT="0" distB="0" distL="114300" distR="114300" simplePos="0" relativeHeight="251716096" behindDoc="0" locked="0" layoutInCell="1" allowOverlap="1" wp14:anchorId="3E688A0A" wp14:editId="681259D9">
                <wp:simplePos x="0" y="0"/>
                <wp:positionH relativeFrom="column">
                  <wp:posOffset>4852759</wp:posOffset>
                </wp:positionH>
                <wp:positionV relativeFrom="paragraph">
                  <wp:posOffset>392770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E364E7" w:rsidRPr="00E13EB3" w:rsidRDefault="00E364E7"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7" type="#_x0000_t202" style="position:absolute;margin-left:382.1pt;margin-top:30.95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YC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" filled="f" stroked="f" strokeweight=".5pt">
                <v:textbox>
                  <w:txbxContent>
                    <w:p w14:paraId="2B27B213" w14:textId="77777777" w:rsidR="00E364E7" w:rsidRPr="00E13EB3" w:rsidRDefault="00E364E7"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E364E7" w:rsidRPr="00E13EB3" w:rsidRDefault="00E364E7"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E364E7" w:rsidRPr="00E13EB3" w:rsidRDefault="00E364E7"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E364E7" w:rsidRPr="00E13EB3"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E364E7" w:rsidRPr="00E13EB3"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972566">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87B322B" id="Straight Arrow Connector 200" o:spid="_x0000_s1026" type="#_x0000_t32" style="position:absolute;margin-left:415.5pt;margin-top:96.65pt;width:8.8pt;height:44.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E364E7" w:rsidRPr="00E13EB3"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E364E7" w:rsidRPr="00E13EB3" w:rsidRDefault="00E364E7"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E364E7" w:rsidRPr="00E13EB3" w:rsidRDefault="00E364E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E364E7" w:rsidRPr="00E13EB3" w:rsidRDefault="00E364E7"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E364E7" w:rsidRPr="00E13EB3" w:rsidRDefault="00E364E7"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0960ECE1"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2029DF">
        <w:rPr>
          <w:noProof/>
          <w:sz w:val="22"/>
          <w:szCs w:val="22"/>
        </w:rPr>
        <w:t>1</w:t>
      </w:r>
      <w:r w:rsidRPr="00C04250">
        <w:rPr>
          <w:sz w:val="22"/>
          <w:szCs w:val="22"/>
        </w:rPr>
        <w:fldChar w:fldCharType="end"/>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89D4A25">
            <wp:extent cx="5241995" cy="6974958"/>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265755" cy="7006573"/>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1DCF7261" w14:textId="29F7827F" w:rsidR="005D64F4" w:rsidRPr="00C04250" w:rsidRDefault="00C04250" w:rsidP="00C04250">
      <w:pPr>
        <w:pStyle w:val="Caption"/>
        <w:rPr>
          <w:sz w:val="22"/>
          <w:szCs w:val="22"/>
          <w:shd w:val="clear" w:color="auto" w:fill="FFFFFF"/>
        </w:rPr>
      </w:pPr>
      <w:bookmarkStart w:id="123" w:name="_Hlk41410677"/>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123"/>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6">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4B2ABD19" w14:textId="67878638" w:rsidR="005D64F4" w:rsidRPr="008A0A99" w:rsidRDefault="00062323" w:rsidP="008A0A99">
      <w:pPr>
        <w:pStyle w:val="Caption"/>
        <w:spacing w:after="0"/>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6">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63AC198B" w:rsidR="008A0A99" w:rsidRPr="008A0A99" w:rsidRDefault="008A0A99" w:rsidP="008A0A99">
      <w:pPr>
        <w:pStyle w:val="Caption"/>
        <w:spacing w:after="0"/>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6">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09003474"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6">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20D196D"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7</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6">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2D601588"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8</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16">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0BF4B95" w14:textId="0923154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w:t>
      </w:r>
      <w:proofErr w:type="gramStart"/>
      <w:r w:rsidRPr="00FD10E0">
        <w:rPr>
          <w:sz w:val="22"/>
          <w:szCs w:val="22"/>
        </w:rPr>
        <w:t>India :</w:t>
      </w:r>
      <w:proofErr w:type="gramEnd"/>
      <w:r w:rsidRPr="00FD10E0">
        <w:rPr>
          <w:sz w:val="22"/>
          <w:szCs w:val="22"/>
        </w:rPr>
        <w:t xml:space="preserve"> Are Boys Favored ? Do Parents Exhibit Inequality </w:t>
      </w:r>
      <w:proofErr w:type="gramStart"/>
      <w:r w:rsidRPr="00FD10E0">
        <w:rPr>
          <w:sz w:val="22"/>
          <w:szCs w:val="22"/>
        </w:rPr>
        <w:t>Aversion ?</w:t>
      </w:r>
      <w:proofErr w:type="gramEnd"/>
      <w:r w:rsidRPr="00FD10E0">
        <w:rPr>
          <w:sz w:val="22"/>
          <w:szCs w:val="22"/>
        </w:rPr>
        <w:t xml:space="preserve">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7768EF5E" w:rsidR="00796382"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131D3267" w14:textId="7FCE046A" w:rsidR="00C76FD4" w:rsidRDefault="00C76FD4" w:rsidP="00FD10E0">
      <w:pPr>
        <w:pStyle w:val="NormalWeb"/>
        <w:spacing w:before="0" w:beforeAutospacing="0" w:after="120" w:afterAutospacing="0"/>
        <w:ind w:left="480" w:hanging="480"/>
        <w:rPr>
          <w:sz w:val="22"/>
          <w:szCs w:val="22"/>
        </w:rPr>
      </w:pPr>
      <w:r w:rsidRPr="00C76FD4">
        <w:rPr>
          <w:sz w:val="22"/>
          <w:szCs w:val="22"/>
        </w:rPr>
        <w:t>Institute of Medicine, Food and Nutrition Board. Dietary Reference Intakes: applications in dietary assessment. Washington (DC): National Academies Press; 2000.</w:t>
      </w:r>
    </w:p>
    <w:p w14:paraId="103628EE" w14:textId="5CBFA0F5" w:rsidR="00D958B3" w:rsidRPr="00FD10E0" w:rsidRDefault="00D958B3" w:rsidP="00FD10E0">
      <w:pPr>
        <w:pStyle w:val="NormalWeb"/>
        <w:spacing w:before="0" w:beforeAutospacing="0" w:after="120" w:afterAutospacing="0"/>
        <w:ind w:left="480" w:hanging="480"/>
        <w:rPr>
          <w:sz w:val="22"/>
          <w:szCs w:val="22"/>
        </w:rPr>
      </w:pPr>
      <w:r w:rsidRPr="00D958B3">
        <w:rPr>
          <w:sz w:val="22"/>
          <w:szCs w:val="22"/>
        </w:rPr>
        <w:t>Institute of Medicine</w:t>
      </w:r>
      <w:r>
        <w:rPr>
          <w:sz w:val="22"/>
          <w:szCs w:val="22"/>
        </w:rPr>
        <w:t xml:space="preserve"> </w:t>
      </w:r>
      <w:r w:rsidRPr="00D958B3">
        <w:rPr>
          <w:sz w:val="22"/>
          <w:szCs w:val="22"/>
        </w:rPr>
        <w:t>and National Research Council. 2009. Weight Gain During Pregnancy: Reexamining the Guidelines. Washington, DC: The National Academies Press</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the essential guide to nutrient requirements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162A60A5" w:rsidR="00B77605"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0E27CBEB" w14:textId="2F401F62" w:rsidR="00EE5ACF" w:rsidRDefault="00EE5ACF" w:rsidP="00FD10E0">
      <w:pPr>
        <w:pStyle w:val="NormalWeb"/>
        <w:spacing w:before="0" w:beforeAutospacing="0" w:after="120" w:afterAutospacing="0"/>
        <w:ind w:left="480" w:hanging="480"/>
        <w:rPr>
          <w:sz w:val="22"/>
          <w:szCs w:val="22"/>
        </w:rPr>
      </w:pPr>
      <w:r w:rsidRPr="00EE5ACF">
        <w:rPr>
          <w:sz w:val="22"/>
          <w:szCs w:val="22"/>
        </w:rPr>
        <w:t xml:space="preserve">National Academies of Sciences, Engineering, and Medicine 2018. Global Harmonization of Methodological Approaches to Nutrient Intake Recommendations: Proceedings of a Workshop in Brief. Washington, DC: The National Academies Press. </w:t>
      </w:r>
    </w:p>
    <w:p w14:paraId="4A00D1C3" w14:textId="5DA7BCA3" w:rsidR="00EE5ACF" w:rsidRDefault="00EE5ACF" w:rsidP="00FD10E0">
      <w:pPr>
        <w:pStyle w:val="NormalWeb"/>
        <w:spacing w:before="0" w:beforeAutospacing="0" w:after="120" w:afterAutospacing="0"/>
        <w:ind w:left="480" w:hanging="480"/>
        <w:rPr>
          <w:sz w:val="22"/>
          <w:szCs w:val="22"/>
        </w:rPr>
      </w:pPr>
      <w:r w:rsidRPr="00EE5ACF">
        <w:rPr>
          <w:sz w:val="22"/>
          <w:szCs w:val="22"/>
        </w:rPr>
        <w:t>National Academies of Sciences, Engineering, and Medicine 2018. Harmonization of Approaches to Nutrient Reference Values: Applications to Young Children and Women of Reproductive Age. Washington, DC: The National Academies Press.</w:t>
      </w:r>
    </w:p>
    <w:p w14:paraId="12532616" w14:textId="06E02D8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w:t>
      </w:r>
      <w:proofErr w:type="gramStart"/>
      <w:r w:rsidRPr="00FD10E0">
        <w:rPr>
          <w:sz w:val="22"/>
          <w:szCs w:val="22"/>
        </w:rPr>
        <w:t>Productivity ,</w:t>
      </w:r>
      <w:proofErr w:type="gramEnd"/>
      <w:r w:rsidRPr="00FD10E0">
        <w:rPr>
          <w:sz w:val="22"/>
          <w:szCs w:val="22"/>
        </w:rPr>
        <w:t xml:space="preserve">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17"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lastRenderedPageBreak/>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5D96C9AD" w:rsidR="00AF361B" w:rsidRDefault="00DA7F73" w:rsidP="00DA7F73">
      <w:pPr>
        <w:pStyle w:val="Heading1"/>
      </w:pPr>
      <w:r>
        <w:lastRenderedPageBreak/>
        <w:t>Appendix</w:t>
      </w:r>
    </w:p>
    <w:p w14:paraId="7CC3E83B" w14:textId="47C7F32A" w:rsidR="00DA7F73" w:rsidRDefault="00DA7F73" w:rsidP="00DA7F73"/>
    <w:sectPr w:rsidR="00DA7F73" w:rsidSect="00DA7F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E364E7" w:rsidRDefault="00E364E7" w:rsidP="009E6FDE">
      <w:pPr>
        <w:pStyle w:val="CommentText"/>
        <w:numPr>
          <w:ilvl w:val="0"/>
          <w:numId w:val="24"/>
        </w:numPr>
      </w:pPr>
      <w:r>
        <w:rPr>
          <w:rStyle w:val="CommentReference"/>
        </w:rPr>
        <w:annotationRef/>
      </w:r>
      <w:r>
        <w:t>This is looking really good.</w:t>
      </w:r>
    </w:p>
    <w:p w14:paraId="3DED2178" w14:textId="7DABDF9C" w:rsidR="00E364E7" w:rsidRDefault="00E364E7" w:rsidP="009E6FDE">
      <w:pPr>
        <w:pStyle w:val="CommentText"/>
        <w:numPr>
          <w:ilvl w:val="0"/>
          <w:numId w:val="24"/>
        </w:numPr>
      </w:pPr>
      <w:r>
        <w:t>Edits I’m confident of are in track changes</w:t>
      </w:r>
    </w:p>
    <w:p w14:paraId="31021369" w14:textId="3FECB340" w:rsidR="00E364E7" w:rsidRDefault="00E364E7" w:rsidP="009E6FDE">
      <w:pPr>
        <w:pStyle w:val="CommentText"/>
        <w:numPr>
          <w:ilvl w:val="0"/>
          <w:numId w:val="24"/>
        </w:numPr>
      </w:pPr>
      <w:r>
        <w:t>Items in yellow are to be filled in (maybe not for this draft)</w:t>
      </w:r>
    </w:p>
    <w:p w14:paraId="25B389E3" w14:textId="517C125F" w:rsidR="00E364E7" w:rsidRDefault="00E364E7" w:rsidP="009E6FDE">
      <w:pPr>
        <w:pStyle w:val="CommentText"/>
        <w:numPr>
          <w:ilvl w:val="0"/>
          <w:numId w:val="24"/>
        </w:numPr>
      </w:pPr>
      <w:r>
        <w:t>Strikethrough items are things I think we can delete but I’m not entirely sure</w:t>
      </w:r>
    </w:p>
    <w:p w14:paraId="216E2DBD" w14:textId="5A7C96B8" w:rsidR="00E364E7" w:rsidRDefault="00E364E7"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E364E7" w:rsidRDefault="00E364E7">
      <w:pPr>
        <w:pStyle w:val="CommentText"/>
      </w:pPr>
    </w:p>
  </w:comment>
  <w:comment w:id="2" w:author="Erin Coniker Lentz" w:date="2020-05-16T13:17:00Z" w:initials="ECL">
    <w:p w14:paraId="7DA6E347" w14:textId="10A338F5" w:rsidR="00E364E7" w:rsidRDefault="00E364E7">
      <w:pPr>
        <w:pStyle w:val="CommentText"/>
      </w:pPr>
      <w:r>
        <w:rPr>
          <w:rStyle w:val="CommentReference"/>
        </w:rPr>
        <w:annotationRef/>
      </w:r>
      <w:r>
        <w:t>To be done</w:t>
      </w:r>
    </w:p>
  </w:comment>
  <w:comment w:id="4" w:author="Erin Coniker Lentz" w:date="2020-05-16T13:26:00Z" w:initials="ECL">
    <w:p w14:paraId="2ECC86EF" w14:textId="1E9679EB" w:rsidR="00E364E7" w:rsidRDefault="00E364E7">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E364E7" w:rsidRDefault="00E364E7">
      <w:pPr>
        <w:pStyle w:val="CommentText"/>
      </w:pPr>
      <w:r>
        <w:rPr>
          <w:rStyle w:val="CommentReference"/>
        </w:rPr>
        <w:annotationRef/>
      </w:r>
      <w:r>
        <w:t>Allocation of all foods.</w:t>
      </w:r>
    </w:p>
  </w:comment>
  <w:comment w:id="6" w:author="Erin Coniker Lentz" w:date="2020-05-18T12:42:00Z" w:initials="ECL">
    <w:p w14:paraId="68F3EBDA" w14:textId="1957F809" w:rsidR="00E364E7" w:rsidRDefault="00E364E7">
      <w:pPr>
        <w:pStyle w:val="CommentText"/>
      </w:pPr>
      <w:r>
        <w:rPr>
          <w:rStyle w:val="CommentReference"/>
        </w:rPr>
        <w:annotationRef/>
      </w:r>
      <w:r>
        <w:t>I think we need to figure out how to frame this section as a set of decision points which people can trace back to this para.</w:t>
      </w:r>
    </w:p>
  </w:comment>
  <w:comment w:id="7" w:author="Erin Coniker Lentz" w:date="2020-05-18T16:43:00Z" w:initials="ECL">
    <w:p w14:paraId="0E9C8073" w14:textId="5EDDBC95" w:rsidR="00E364E7" w:rsidRDefault="00E364E7">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8" w:author="Cardell, Lila" w:date="2020-05-22T11:47:00Z" w:initials="CL">
    <w:p w14:paraId="66CC485D" w14:textId="74B1581D" w:rsidR="00E364E7" w:rsidRDefault="00E364E7">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9" w:author="Erin Coniker Lentz" w:date="2020-05-18T12:32:00Z" w:initials="ECL">
    <w:p w14:paraId="5E2C3D89" w14:textId="10D702C2" w:rsidR="00E364E7" w:rsidRDefault="00E364E7">
      <w:pPr>
        <w:pStyle w:val="CommentText"/>
      </w:pPr>
      <w:r>
        <w:rPr>
          <w:rStyle w:val="CommentReference"/>
        </w:rPr>
        <w:annotationRef/>
      </w:r>
      <w:r>
        <w:t>I think we just list the ones we study, and say “among others” for the rest.</w:t>
      </w:r>
    </w:p>
  </w:comment>
  <w:comment w:id="10" w:author="Erin Coniker Lentz" w:date="2020-05-18T12:36:00Z" w:initials="ECL">
    <w:p w14:paraId="7EC7E444" w14:textId="1CA5E929" w:rsidR="00E364E7" w:rsidRDefault="00E364E7">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1" w:author="Cardell, Lila" w:date="2020-05-22T11:50:00Z" w:initials="CL">
    <w:p w14:paraId="70A11FEE" w14:textId="6D9F0ED5" w:rsidR="00E364E7" w:rsidRDefault="00E364E7">
      <w:pPr>
        <w:pStyle w:val="CommentText"/>
      </w:pPr>
      <w:r>
        <w:rPr>
          <w:rStyle w:val="CommentReference"/>
        </w:rPr>
        <w:annotationRef/>
      </w:r>
      <w:r>
        <w:t>RNIs = EARS/RDAs, WHO/FAO just call them something different.</w:t>
      </w:r>
    </w:p>
  </w:comment>
  <w:comment w:id="13" w:author="Erin Coniker Lentz" w:date="2020-05-19T05:10:00Z" w:initials="ECL">
    <w:p w14:paraId="3AED8825" w14:textId="017FEBC3" w:rsidR="00E364E7" w:rsidRDefault="00E364E7">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17" w:author="Erin Coniker Lentz" w:date="2020-05-18T13:56:00Z" w:initials="ECL">
    <w:p w14:paraId="30779298" w14:textId="77777777" w:rsidR="00E364E7" w:rsidRDefault="00E364E7" w:rsidP="00E364E7">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8" w:author="Cardell, Lila" w:date="2020-05-22T11:36:00Z" w:initials="CL">
    <w:p w14:paraId="763FAF8D" w14:textId="77777777" w:rsidR="00E364E7" w:rsidRDefault="00E364E7" w:rsidP="00E364E7">
      <w:pPr>
        <w:pStyle w:val="CommentText"/>
      </w:pPr>
      <w:r>
        <w:rPr>
          <w:rStyle w:val="CommentReference"/>
        </w:rPr>
        <w:annotationRef/>
      </w:r>
      <w:r>
        <w:t>Well 50% are getting enough, but potentially too much.</w:t>
      </w:r>
    </w:p>
  </w:comment>
  <w:comment w:id="19" w:author="Erin Coniker Lentz" w:date="2020-05-30T15:53:00Z" w:initials="ECL">
    <w:p w14:paraId="043EA85E" w14:textId="77777777" w:rsidR="00E364E7" w:rsidRDefault="00E364E7" w:rsidP="00E364E7">
      <w:pPr>
        <w:pStyle w:val="CommentText"/>
      </w:pPr>
      <w:r>
        <w:rPr>
          <w:rStyle w:val="CommentReference"/>
        </w:rPr>
        <w:annotationRef/>
      </w:r>
      <w:r>
        <w:t>Got it now.</w:t>
      </w:r>
    </w:p>
  </w:comment>
  <w:comment w:id="20" w:author="Erin Coniker Lentz" w:date="2020-05-18T16:41:00Z" w:initials="ECL">
    <w:p w14:paraId="72CDC03D" w14:textId="77777777" w:rsidR="00E364E7" w:rsidRDefault="00E364E7" w:rsidP="00E364E7">
      <w:pPr>
        <w:pStyle w:val="CommentText"/>
      </w:pPr>
      <w:r>
        <w:rPr>
          <w:rStyle w:val="CommentReference"/>
        </w:rPr>
        <w:annotationRef/>
      </w:r>
      <w:r>
        <w:t>This tension is fascinating.</w:t>
      </w:r>
    </w:p>
    <w:p w14:paraId="5A54D6CD" w14:textId="77777777" w:rsidR="00E364E7" w:rsidRDefault="00E364E7" w:rsidP="00E364E7">
      <w:pPr>
        <w:pStyle w:val="CommentText"/>
      </w:pPr>
    </w:p>
    <w:p w14:paraId="03C14D05" w14:textId="77777777" w:rsidR="00E364E7" w:rsidRDefault="00E364E7" w:rsidP="00E364E7">
      <w:pPr>
        <w:pStyle w:val="CommentText"/>
      </w:pPr>
      <w:r>
        <w:t>Is there a preferred or best practice? If you are working with a sample of undernourished people, is it better to use EAR?</w:t>
      </w:r>
    </w:p>
  </w:comment>
  <w:comment w:id="21" w:author="Cardell, Lila" w:date="2020-05-22T11:40:00Z" w:initials="CL">
    <w:p w14:paraId="29B4646D" w14:textId="77777777" w:rsidR="00E364E7" w:rsidRDefault="00E364E7" w:rsidP="00E364E7">
      <w:pPr>
        <w:pStyle w:val="CommentText"/>
      </w:pPr>
      <w:r>
        <w:rPr>
          <w:rStyle w:val="CommentReference"/>
        </w:rPr>
        <w:annotationRef/>
      </w:r>
      <w:r>
        <w:t>No, the only recommendation is between individual/population level and adequacy/recommendation.</w:t>
      </w:r>
    </w:p>
  </w:comment>
  <w:comment w:id="23" w:author="Erin Coniker Lentz" w:date="2020-05-16T14:18:00Z" w:initials="ECL">
    <w:p w14:paraId="7699C134" w14:textId="77777777" w:rsidR="00F154D2" w:rsidRDefault="00F154D2" w:rsidP="00F154D2">
      <w:pPr>
        <w:pStyle w:val="CommentText"/>
      </w:pPr>
      <w:r>
        <w:rPr>
          <w:rStyle w:val="CommentReference"/>
        </w:rPr>
        <w:annotationRef/>
      </w:r>
      <w:r>
        <w:t>Do we want to drop these? I think the point about iron is a good one and might be worth mentioning as a reasoning why we didn’t use it.</w:t>
      </w:r>
    </w:p>
  </w:comment>
  <w:comment w:id="24" w:author="Cardell, Lila" w:date="2020-05-22T12:00:00Z" w:initials="CL">
    <w:p w14:paraId="0395EBC5" w14:textId="77777777" w:rsidR="00F154D2" w:rsidRDefault="00F154D2" w:rsidP="00F154D2">
      <w:pPr>
        <w:pStyle w:val="CommentText"/>
      </w:pPr>
      <w:r>
        <w:rPr>
          <w:rStyle w:val="CommentReference"/>
        </w:rPr>
        <w:annotationRef/>
      </w:r>
      <w:r>
        <w:t>Yes, I was leaning that way but wanted to get your perspective first.</w:t>
      </w:r>
    </w:p>
  </w:comment>
  <w:comment w:id="25" w:author="Erin Coniker Lentz" w:date="2020-05-18T16:45:00Z" w:initials="ECL">
    <w:p w14:paraId="29828C0E" w14:textId="77777777" w:rsidR="00F154D2" w:rsidRDefault="00F154D2" w:rsidP="00F154D2">
      <w:pPr>
        <w:pStyle w:val="CommentText"/>
      </w:pPr>
      <w:r>
        <w:rPr>
          <w:rStyle w:val="CommentReference"/>
        </w:rPr>
        <w:annotationRef/>
      </w:r>
      <w:r>
        <w:t>This is probably worth including in the EER EAR section above.</w:t>
      </w:r>
    </w:p>
  </w:comment>
  <w:comment w:id="26" w:author="Cardell, Lila" w:date="2020-05-22T11:57:00Z" w:initials="CL">
    <w:p w14:paraId="1043C45D" w14:textId="77777777" w:rsidR="00F154D2" w:rsidRDefault="00F154D2" w:rsidP="00F154D2">
      <w:pPr>
        <w:pStyle w:val="CommentText"/>
      </w:pPr>
      <w:r>
        <w:rPr>
          <w:rStyle w:val="CommentReference"/>
        </w:rPr>
        <w:annotationRef/>
      </w:r>
      <w:r>
        <w:t xml:space="preserve">I guess I saw this paragraph as showing how the different definitions relate to each other, but I can also allocate the advice to each standard. </w:t>
      </w:r>
    </w:p>
  </w:comment>
  <w:comment w:id="28" w:author="Erin Coniker Lentz" w:date="2020-05-18T16:46:00Z" w:initials="ECL">
    <w:p w14:paraId="12D0DE02" w14:textId="77777777" w:rsidR="00F154D2" w:rsidRDefault="00F154D2" w:rsidP="00F154D2">
      <w:pPr>
        <w:pStyle w:val="CommentText"/>
      </w:pPr>
      <w:r>
        <w:rPr>
          <w:rStyle w:val="CommentReference"/>
        </w:rPr>
        <w:annotationRef/>
      </w:r>
      <w:r>
        <w:t>Is this a measure of nutrient inadequacy and therefore belongs below?</w:t>
      </w:r>
    </w:p>
  </w:comment>
  <w:comment w:id="29" w:author="Cardell, Lila" w:date="2020-05-22T11:59:00Z" w:initials="CL">
    <w:p w14:paraId="71E1AB5F" w14:textId="77777777" w:rsidR="00F154D2" w:rsidRDefault="00F154D2" w:rsidP="00F154D2">
      <w:pPr>
        <w:pStyle w:val="CommentText"/>
      </w:pPr>
      <w:r>
        <w:rPr>
          <w:rStyle w:val="CommentReference"/>
        </w:rPr>
        <w:annotationRef/>
      </w:r>
      <w:r>
        <w:t xml:space="preserve">Moved! </w:t>
      </w:r>
    </w:p>
  </w:comment>
  <w:comment w:id="30" w:author="Cardell, Lila" w:date="2020-05-22T11:59:00Z" w:initials="CL">
    <w:p w14:paraId="797841A3" w14:textId="77777777" w:rsidR="00F154D2" w:rsidRDefault="00F154D2" w:rsidP="00F154D2">
      <w:pPr>
        <w:pStyle w:val="CommentText"/>
      </w:pPr>
      <w:r>
        <w:rPr>
          <w:rStyle w:val="CommentReference"/>
        </w:rPr>
        <w:annotationRef/>
      </w:r>
      <w:r>
        <w:t>This is the debate I mentioned above for individual vs. population inadequacy.</w:t>
      </w:r>
    </w:p>
  </w:comment>
  <w:comment w:id="34" w:author="Erin Coniker Lentz" w:date="2020-05-16T14:12:00Z" w:initials="ECL">
    <w:p w14:paraId="04F172C9" w14:textId="77777777" w:rsidR="00E364E7" w:rsidRDefault="00E364E7" w:rsidP="0085303F">
      <w:pPr>
        <w:pStyle w:val="CommentText"/>
      </w:pPr>
      <w:r>
        <w:rPr>
          <w:rStyle w:val="CommentReference"/>
        </w:rPr>
        <w:annotationRef/>
      </w:r>
      <w:r>
        <w:t>? is this just a survey module called “recipes”?</w:t>
      </w:r>
    </w:p>
  </w:comment>
  <w:comment w:id="35" w:author="Cardell, Lila" w:date="2020-05-27T21:36:00Z" w:initials="CL">
    <w:p w14:paraId="05D75C4B" w14:textId="5B02491C" w:rsidR="00E364E7" w:rsidRDefault="00E364E7">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45" w:author="Erin Coniker Lentz" w:date="2020-05-16T14:22:00Z" w:initials="ECL">
    <w:p w14:paraId="307BE40E" w14:textId="10261D88" w:rsidR="00E364E7" w:rsidRDefault="00E364E7">
      <w:pPr>
        <w:pStyle w:val="CommentText"/>
      </w:pPr>
      <w:r>
        <w:rPr>
          <w:rStyle w:val="CommentReference"/>
        </w:rPr>
        <w:annotationRef/>
      </w:r>
      <w:r>
        <w:t>So, the BIHS has a food consumption table in it implicitly?</w:t>
      </w:r>
    </w:p>
  </w:comment>
  <w:comment w:id="46" w:author="Cardell, Lila" w:date="2020-05-22T12:02:00Z" w:initials="CL">
    <w:p w14:paraId="2B024DDE" w14:textId="3D979937" w:rsidR="00E364E7" w:rsidRDefault="00E364E7">
      <w:pPr>
        <w:pStyle w:val="CommentText"/>
      </w:pPr>
      <w:r>
        <w:rPr>
          <w:rStyle w:val="CommentReference"/>
        </w:rPr>
        <w:annotationRef/>
      </w:r>
      <w:r>
        <w:t>No</w:t>
      </w:r>
    </w:p>
  </w:comment>
  <w:comment w:id="51" w:author="Erin Coniker Lentz" w:date="2020-05-16T14:23:00Z" w:initials="ECL">
    <w:p w14:paraId="2A6912AE" w14:textId="77777777" w:rsidR="00E364E7" w:rsidRDefault="00E364E7">
      <w:pPr>
        <w:pStyle w:val="CommentText"/>
      </w:pPr>
      <w:r>
        <w:rPr>
          <w:rStyle w:val="CommentReference"/>
        </w:rPr>
        <w:annotationRef/>
      </w:r>
      <w:r>
        <w:t>This came from the food consumption table section.</w:t>
      </w:r>
    </w:p>
    <w:p w14:paraId="07503744" w14:textId="77777777" w:rsidR="00E364E7" w:rsidRDefault="00E364E7">
      <w:pPr>
        <w:pStyle w:val="CommentText"/>
      </w:pPr>
    </w:p>
    <w:p w14:paraId="71EA5BE2" w14:textId="65DE2B18" w:rsidR="00E364E7" w:rsidRDefault="00E364E7">
      <w:pPr>
        <w:pStyle w:val="CommentText"/>
      </w:pPr>
      <w:r>
        <w:t>We need to explain what we did.</w:t>
      </w:r>
    </w:p>
  </w:comment>
  <w:comment w:id="62" w:author="Erin Coniker Lentz" w:date="2020-05-16T14:12:00Z" w:initials="ECL">
    <w:p w14:paraId="5BF8B506" w14:textId="77777777" w:rsidR="00E364E7" w:rsidRDefault="00E364E7" w:rsidP="00CD616E">
      <w:pPr>
        <w:pStyle w:val="CommentText"/>
      </w:pPr>
      <w:r>
        <w:rPr>
          <w:rStyle w:val="CommentReference"/>
        </w:rPr>
        <w:annotationRef/>
      </w:r>
      <w:r>
        <w:t>? is this just a survey module called “recipes”?</w:t>
      </w:r>
    </w:p>
  </w:comment>
  <w:comment w:id="63" w:author="Cardell, Lila" w:date="2020-05-27T21:36:00Z" w:initials="CL">
    <w:p w14:paraId="6F4597A5" w14:textId="77777777" w:rsidR="00E364E7" w:rsidRDefault="00E364E7" w:rsidP="00CD616E">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73" w:author="Erin Coniker Lentz" w:date="2020-05-16T14:22:00Z" w:initials="ECL">
    <w:p w14:paraId="5BD7876E" w14:textId="77777777" w:rsidR="00E364E7" w:rsidRDefault="00E364E7" w:rsidP="00CD616E">
      <w:pPr>
        <w:pStyle w:val="CommentText"/>
      </w:pPr>
      <w:r>
        <w:rPr>
          <w:rStyle w:val="CommentReference"/>
        </w:rPr>
        <w:annotationRef/>
      </w:r>
      <w:r>
        <w:t>So, the BIHS has a food consumption table in it implicitly?</w:t>
      </w:r>
    </w:p>
  </w:comment>
  <w:comment w:id="74" w:author="Cardell, Lila" w:date="2020-05-22T12:02:00Z" w:initials="CL">
    <w:p w14:paraId="767375C7" w14:textId="77777777" w:rsidR="00E364E7" w:rsidRDefault="00E364E7" w:rsidP="00CD616E">
      <w:pPr>
        <w:pStyle w:val="CommentText"/>
      </w:pPr>
      <w:r>
        <w:rPr>
          <w:rStyle w:val="CommentReference"/>
        </w:rPr>
        <w:annotationRef/>
      </w:r>
      <w:r>
        <w:t>No</w:t>
      </w:r>
    </w:p>
  </w:comment>
  <w:comment w:id="91" w:author="Erin Coniker Lentz" w:date="2020-05-18T13:06:00Z" w:initials="ECL">
    <w:p w14:paraId="3E070EF8" w14:textId="77777777" w:rsidR="00E364E7" w:rsidRDefault="00E364E7" w:rsidP="002E09AC">
      <w:pPr>
        <w:pStyle w:val="CommentText"/>
      </w:pPr>
      <w:r>
        <w:rPr>
          <w:rStyle w:val="CommentReference"/>
        </w:rPr>
        <w:annotationRef/>
      </w:r>
      <w:r>
        <w:t>Does this matter in constructing the nutritional requirements?</w:t>
      </w:r>
    </w:p>
    <w:p w14:paraId="1649DDC1" w14:textId="77777777" w:rsidR="00E364E7" w:rsidRDefault="00E364E7" w:rsidP="002E09AC">
      <w:pPr>
        <w:pStyle w:val="CommentText"/>
      </w:pPr>
    </w:p>
    <w:p w14:paraId="7F230E0A" w14:textId="1092E7BF" w:rsidR="00E364E7" w:rsidRDefault="00E364E7" w:rsidP="002E09AC">
      <w:pPr>
        <w:pStyle w:val="CommentText"/>
      </w:pPr>
      <w:r>
        <w:t>Should allocating by activity vs not be a finding?</w:t>
      </w:r>
    </w:p>
  </w:comment>
  <w:comment w:id="99" w:author="Erin Coniker Lentz" w:date="2020-05-18T10:31:00Z" w:initials="ECL">
    <w:p w14:paraId="5980160B" w14:textId="77777777" w:rsidR="00E364E7" w:rsidRDefault="00E364E7" w:rsidP="00D5450A">
      <w:pPr>
        <w:pStyle w:val="CommentText"/>
      </w:pPr>
      <w:r>
        <w:rPr>
          <w:rStyle w:val="CommentReference"/>
        </w:rPr>
        <w:annotationRef/>
      </w:r>
      <w:r>
        <w:t xml:space="preserve">Trying to use the language used in the figures. </w:t>
      </w:r>
    </w:p>
    <w:p w14:paraId="21DA863B" w14:textId="77777777" w:rsidR="00E364E7" w:rsidRDefault="00E364E7" w:rsidP="00D5450A">
      <w:pPr>
        <w:pStyle w:val="CommentText"/>
      </w:pPr>
    </w:p>
    <w:p w14:paraId="575C3DEE" w14:textId="77777777" w:rsidR="00E364E7" w:rsidRDefault="00E364E7" w:rsidP="00D5450A">
      <w:pPr>
        <w:pStyle w:val="CommentText"/>
      </w:pPr>
      <w:r>
        <w:t>The figures, right now, don’t talk about height, weights. Are those part of the individual nutrient requirements? Should that be expanded to “Individual nutrient and anthropometric standards”?</w:t>
      </w:r>
    </w:p>
  </w:comment>
  <w:comment w:id="100" w:author="Cardell, Lila" w:date="2020-05-22T12:04:00Z" w:initials="CL">
    <w:p w14:paraId="08C0ABA8" w14:textId="77777777" w:rsidR="00E364E7" w:rsidRDefault="00E364E7" w:rsidP="00D5450A">
      <w:pPr>
        <w:pStyle w:val="CommentText"/>
      </w:pPr>
      <w:r>
        <w:rPr>
          <w:rStyle w:val="CommentReference"/>
        </w:rPr>
        <w:annotationRef/>
      </w:r>
      <w:proofErr w:type="gramStart"/>
      <w:r>
        <w:t>Yes</w:t>
      </w:r>
      <w:proofErr w:type="gramEnd"/>
      <w:r>
        <w:t xml:space="preserve"> so the “adjustment for life stage and activity level” should be “Age and sex requirement adjusted for life stage and activity level” Weights/ heights are only used for some requirements.</w:t>
      </w:r>
    </w:p>
  </w:comment>
  <w:comment w:id="102" w:author="Erin Coniker Lentz" w:date="2020-05-18T11:53:00Z" w:initials="ECL">
    <w:p w14:paraId="6285F77D" w14:textId="77777777" w:rsidR="00E364E7" w:rsidRDefault="00E364E7"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E364E7" w:rsidRDefault="00E364E7" w:rsidP="00D5450A">
      <w:pPr>
        <w:pStyle w:val="CommentText"/>
      </w:pPr>
    </w:p>
    <w:p w14:paraId="333CE1A5" w14:textId="77777777" w:rsidR="00E364E7" w:rsidRDefault="00E364E7"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103" w:author="Cardell, Lila" w:date="2020-05-22T12:06:00Z" w:initials="CL">
    <w:p w14:paraId="41A94372" w14:textId="77777777" w:rsidR="00E364E7" w:rsidRDefault="00E364E7" w:rsidP="00D5450A">
      <w:pPr>
        <w:pStyle w:val="CommentText"/>
      </w:pPr>
      <w:r>
        <w:rPr>
          <w:rStyle w:val="CommentReference"/>
        </w:rPr>
        <w:annotationRef/>
      </w:r>
      <w:r>
        <w:t>Yes, totally feasible.</w:t>
      </w:r>
    </w:p>
  </w:comment>
  <w:comment w:id="105" w:author="Cardell, Lila" w:date="2020-05-22T12:06:00Z" w:initials="CL">
    <w:p w14:paraId="158D315A" w14:textId="77777777" w:rsidR="00E364E7" w:rsidRDefault="00E364E7"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108" w:author="Erin Coniker Lentz" w:date="2020-05-18T12:13:00Z" w:initials="ECL">
    <w:p w14:paraId="4E331724" w14:textId="77777777" w:rsidR="00E364E7" w:rsidRDefault="00E364E7" w:rsidP="00D5450A">
      <w:pPr>
        <w:pStyle w:val="CommentText"/>
      </w:pPr>
      <w:r>
        <w:rPr>
          <w:rStyle w:val="CommentReference"/>
        </w:rPr>
        <w:annotationRef/>
      </w:r>
      <w:r>
        <w:t>Above, the AE can be computed using (1) per capita and (2) proportional measures.</w:t>
      </w:r>
    </w:p>
    <w:p w14:paraId="190B9F8A" w14:textId="77777777" w:rsidR="00E364E7" w:rsidRDefault="00E364E7" w:rsidP="00D5450A">
      <w:pPr>
        <w:pStyle w:val="CommentText"/>
      </w:pPr>
    </w:p>
    <w:p w14:paraId="6DF43457" w14:textId="77777777" w:rsidR="00E364E7" w:rsidRDefault="00E364E7" w:rsidP="00D5450A">
      <w:pPr>
        <w:pStyle w:val="CommentText"/>
      </w:pPr>
      <w:r>
        <w:t xml:space="preserve">Can we show the difference in # people below the reference group when using those two? </w:t>
      </w:r>
    </w:p>
  </w:comment>
  <w:comment w:id="109" w:author="Cardell, Lila" w:date="2020-05-22T12:07:00Z" w:initials="CL">
    <w:p w14:paraId="4C88EB2F" w14:textId="77777777" w:rsidR="00E364E7" w:rsidRDefault="00E364E7" w:rsidP="00D5450A">
      <w:pPr>
        <w:pStyle w:val="CommentText"/>
      </w:pPr>
      <w:r>
        <w:rPr>
          <w:rStyle w:val="CommentReference"/>
        </w:rPr>
        <w:annotationRef/>
      </w:r>
      <w:r>
        <w:t>Hmm, I’m not sure what you mean here.</w:t>
      </w:r>
    </w:p>
  </w:comment>
  <w:comment w:id="110" w:author="Cardell, Lila" w:date="2020-05-22T15:31:00Z" w:initials="CL">
    <w:p w14:paraId="3BB35466" w14:textId="77777777" w:rsidR="00E364E7" w:rsidRDefault="00E364E7" w:rsidP="00D5450A">
      <w:pPr>
        <w:pStyle w:val="CommentText"/>
      </w:pPr>
      <w:r>
        <w:rPr>
          <w:rStyle w:val="CommentReference"/>
        </w:rPr>
        <w:annotationRef/>
      </w:r>
      <w:r>
        <w:t>Be clearer about impact of PC vs allocation for energy and why you should not use PC</w:t>
      </w:r>
    </w:p>
  </w:comment>
  <w:comment w:id="113" w:author="Erin Coniker Lentz" w:date="2020-05-18T12:04:00Z" w:initials="ECL">
    <w:p w14:paraId="69B99D3A" w14:textId="77777777" w:rsidR="00E364E7" w:rsidRDefault="00E364E7"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E364E7" w:rsidRDefault="00E364E7" w:rsidP="00D5450A">
      <w:pPr>
        <w:pStyle w:val="CommentText"/>
      </w:pPr>
    </w:p>
    <w:p w14:paraId="552F4BC7" w14:textId="77777777" w:rsidR="00E364E7" w:rsidRDefault="00E364E7" w:rsidP="00D5450A">
      <w:pPr>
        <w:pStyle w:val="CommentText"/>
      </w:pPr>
      <w:r>
        <w:t>We should also declare which one we will use for the rest of the analysis, right? (e.g., midpoint value for the proportional approach?).</w:t>
      </w:r>
    </w:p>
  </w:comment>
  <w:comment w:id="118" w:author="Erin Coniker Lentz" w:date="2020-05-16T12:47:00Z" w:initials="ECL">
    <w:p w14:paraId="0D8CD36B" w14:textId="77777777" w:rsidR="00E364E7" w:rsidRDefault="00E364E7">
      <w:pPr>
        <w:pStyle w:val="CommentText"/>
      </w:pPr>
      <w:r>
        <w:rPr>
          <w:rStyle w:val="CommentReference"/>
        </w:rPr>
        <w:annotationRef/>
      </w:r>
      <w:r>
        <w:t>Maybe household isn’t a rectangle, since you either have one or the other?</w:t>
      </w:r>
    </w:p>
    <w:p w14:paraId="40C83F22" w14:textId="77777777" w:rsidR="00E364E7" w:rsidRDefault="00E364E7">
      <w:pPr>
        <w:pStyle w:val="CommentText"/>
      </w:pPr>
    </w:p>
    <w:p w14:paraId="35AFE77B" w14:textId="1E3936BE" w:rsidR="00E364E7" w:rsidRDefault="00E364E7">
      <w:pPr>
        <w:pStyle w:val="CommentText"/>
      </w:pPr>
      <w:r>
        <w:t>Is computing the individual’s share a decision point?</w:t>
      </w:r>
    </w:p>
  </w:comment>
  <w:comment w:id="119" w:author="Cardell, Lila" w:date="2020-05-26T10:58:00Z" w:initials="CL">
    <w:p w14:paraId="7DFA1931" w14:textId="4EBE6817" w:rsidR="00E364E7" w:rsidRDefault="00E364E7">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120" w:author="Erin Coniker Lentz" w:date="2020-04-24T12:39:00Z" w:initials="ECL">
    <w:p w14:paraId="587B435E" w14:textId="77777777" w:rsidR="00E364E7" w:rsidRDefault="00E364E7"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E364E7" w:rsidRDefault="00E364E7" w:rsidP="002732BF">
      <w:pPr>
        <w:pStyle w:val="CommentText"/>
      </w:pPr>
    </w:p>
    <w:p w14:paraId="6D0CC30A" w14:textId="77777777" w:rsidR="00E364E7" w:rsidRDefault="00E364E7" w:rsidP="002732BF">
      <w:pPr>
        <w:pStyle w:val="CommentText"/>
      </w:pPr>
      <w:r>
        <w:t>If it is useful to separate these out, I am happy to clean these up / get the arrows connected etc.</w:t>
      </w:r>
    </w:p>
    <w:p w14:paraId="1DA355F0" w14:textId="77777777" w:rsidR="00E364E7" w:rsidRDefault="00E364E7" w:rsidP="002732BF">
      <w:pPr>
        <w:pStyle w:val="CommentText"/>
      </w:pPr>
    </w:p>
    <w:p w14:paraId="1E24A30B" w14:textId="77777777" w:rsidR="00E364E7" w:rsidRDefault="00E364E7" w:rsidP="002732BF">
      <w:pPr>
        <w:pStyle w:val="CommentText"/>
      </w:pPr>
      <w:r>
        <w:t xml:space="preserve">Minor questions: </w:t>
      </w:r>
    </w:p>
    <w:p w14:paraId="7E8FA214" w14:textId="77777777" w:rsidR="00E364E7" w:rsidRDefault="00E364E7"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E364E7" w:rsidRDefault="00E364E7"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121" w:author="Erin Coniker Lentz" w:date="2020-05-18T10:33:00Z" w:initials="ECL">
    <w:p w14:paraId="34DBBBF4" w14:textId="23A24838" w:rsidR="00E364E7" w:rsidRDefault="00E364E7">
      <w:pPr>
        <w:pStyle w:val="CommentText"/>
      </w:pPr>
      <w:r>
        <w:rPr>
          <w:rStyle w:val="CommentReference"/>
        </w:rPr>
        <w:annotationRef/>
      </w:r>
      <w:r>
        <w:t>I’m not clear on what the blue on blue “inadequacy measure for individual I” means.</w:t>
      </w:r>
    </w:p>
  </w:comment>
  <w:comment w:id="122" w:author="Erin Coniker Lentz" w:date="2020-04-24T12:49:00Z" w:initials="ECL">
    <w:p w14:paraId="7E3B365A" w14:textId="77777777" w:rsidR="00E364E7" w:rsidRDefault="00E364E7"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3AED8825" w15:done="0"/>
  <w15:commentEx w15:paraId="30779298" w15:done="1"/>
  <w15:commentEx w15:paraId="763FAF8D" w15:paraIdParent="30779298" w15:done="1"/>
  <w15:commentEx w15:paraId="043EA85E" w15:paraIdParent="30779298" w15:done="1"/>
  <w15:commentEx w15:paraId="03C14D05" w15:done="0"/>
  <w15:commentEx w15:paraId="29B4646D" w15:paraIdParent="03C14D05" w15:done="0"/>
  <w15:commentEx w15:paraId="7699C134" w15:done="0"/>
  <w15:commentEx w15:paraId="0395EBC5" w15:paraIdParent="7699C134" w15:done="0"/>
  <w15:commentEx w15:paraId="29828C0E" w15:done="0"/>
  <w15:commentEx w15:paraId="1043C45D" w15:paraIdParent="29828C0E" w15:done="0"/>
  <w15:commentEx w15:paraId="12D0DE02" w15:done="1"/>
  <w15:commentEx w15:paraId="71E1AB5F" w15:paraIdParent="12D0DE02" w15:done="1"/>
  <w15:commentEx w15:paraId="797841A3" w15:done="0"/>
  <w15:commentEx w15:paraId="04F172C9" w15:done="0"/>
  <w15:commentEx w15:paraId="05D75C4B" w15:paraIdParent="04F172C9" w15:done="0"/>
  <w15:commentEx w15:paraId="307BE40E" w15:done="0"/>
  <w15:commentEx w15:paraId="2B024DDE" w15:paraIdParent="307BE40E" w15:done="0"/>
  <w15:commentEx w15:paraId="71EA5BE2" w15:done="0"/>
  <w15:commentEx w15:paraId="5BF8B506" w15:done="0"/>
  <w15:commentEx w15:paraId="6F4597A5" w15:paraIdParent="5BF8B506" w15:done="0"/>
  <w15:commentEx w15:paraId="5BD7876E" w15:done="0"/>
  <w15:commentEx w15:paraId="767375C7" w15:paraIdParent="5BD7876E" w15:done="0"/>
  <w15:commentEx w15:paraId="7F230E0A" w15:done="0"/>
  <w15:commentEx w15:paraId="575C3DEE" w15:done="0"/>
  <w15:commentEx w15:paraId="08C0ABA8" w15:paraIdParent="575C3DEE" w15:done="0"/>
  <w15:commentEx w15:paraId="333CE1A5" w15:done="0"/>
  <w15:commentEx w15:paraId="41A94372" w15:paraIdParent="333CE1A5" w15:done="0"/>
  <w15:commentEx w15:paraId="158D315A" w15:done="0"/>
  <w15:commentEx w15:paraId="6DF43457" w15:done="0"/>
  <w15:commentEx w15:paraId="4C88EB2F" w15:paraIdParent="6DF43457" w15:done="0"/>
  <w15:commentEx w15:paraId="3BB35466" w15:paraIdParent="6DF43457"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3AED8825" w16cid:durableId="226DE8D4"/>
  <w16cid:commentId w16cid:paraId="30779298" w16cid:durableId="226D1297"/>
  <w16cid:commentId w16cid:paraId="763FAF8D" w16cid:durableId="227237A6"/>
  <w16cid:commentId w16cid:paraId="043EA85E" w16cid:durableId="227D0011"/>
  <w16cid:commentId w16cid:paraId="03C14D05" w16cid:durableId="226D3935"/>
  <w16cid:commentId w16cid:paraId="29B4646D" w16cid:durableId="227238A6"/>
  <w16cid:commentId w16cid:paraId="7699C134" w16cid:durableId="226A74C6"/>
  <w16cid:commentId w16cid:paraId="0395EBC5" w16cid:durableId="22723D71"/>
  <w16cid:commentId w16cid:paraId="29828C0E" w16cid:durableId="226D3A40"/>
  <w16cid:commentId w16cid:paraId="1043C45D" w16cid:durableId="22723CB1"/>
  <w16cid:commentId w16cid:paraId="12D0DE02" w16cid:durableId="22723D29"/>
  <w16cid:commentId w16cid:paraId="71E1AB5F" w16cid:durableId="22723D3B"/>
  <w16cid:commentId w16cid:paraId="797841A3" w16cid:durableId="22723D06"/>
  <w16cid:commentId w16cid:paraId="04F172C9" w16cid:durableId="226A757C"/>
  <w16cid:commentId w16cid:paraId="05D75C4B" w16cid:durableId="22795BD0"/>
  <w16cid:commentId w16cid:paraId="307BE40E" w16cid:durableId="226A75B1"/>
  <w16cid:commentId w16cid:paraId="2B024DDE" w16cid:durableId="22723DEC"/>
  <w16cid:commentId w16cid:paraId="71EA5BE2" w16cid:durableId="226A75C6"/>
  <w16cid:commentId w16cid:paraId="5BF8B506" w16cid:durableId="22795D29"/>
  <w16cid:commentId w16cid:paraId="6F4597A5" w16cid:durableId="22795D28"/>
  <w16cid:commentId w16cid:paraId="5BD7876E" w16cid:durableId="22795D27"/>
  <w16cid:commentId w16cid:paraId="767375C7" w16cid:durableId="22795D26"/>
  <w16cid:commentId w16cid:paraId="7F230E0A" w16cid:durableId="226D06C9"/>
  <w16cid:commentId w16cid:paraId="575C3DEE" w16cid:durableId="226CE28B"/>
  <w16cid:commentId w16cid:paraId="08C0ABA8" w16cid:durableId="22723E5A"/>
  <w16cid:commentId w16cid:paraId="333CE1A5" w16cid:durableId="226CF5BB"/>
  <w16cid:commentId w16cid:paraId="41A94372" w16cid:durableId="22723EBB"/>
  <w16cid:commentId w16cid:paraId="158D315A" w16cid:durableId="22723ECD"/>
  <w16cid:commentId w16cid:paraId="6DF43457" w16cid:durableId="226CFA5A"/>
  <w16cid:commentId w16cid:paraId="4C88EB2F" w16cid:durableId="22723F01"/>
  <w16cid:commentId w16cid:paraId="3BB35466" w16cid:durableId="22726EE4"/>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47FF" w14:textId="77777777" w:rsidR="00C624E3" w:rsidRDefault="00C624E3" w:rsidP="004C644D">
      <w:r>
        <w:separator/>
      </w:r>
    </w:p>
  </w:endnote>
  <w:endnote w:type="continuationSeparator" w:id="0">
    <w:p w14:paraId="43D798A5" w14:textId="77777777" w:rsidR="00C624E3" w:rsidRDefault="00C624E3"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E364E7" w:rsidRDefault="00E364E7"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E364E7" w:rsidRDefault="00E364E7"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E364E7" w:rsidRDefault="00E364E7"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E364E7" w:rsidRDefault="00E364E7"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66459" w14:textId="77777777" w:rsidR="00C624E3" w:rsidRDefault="00C624E3" w:rsidP="004C644D">
      <w:r>
        <w:separator/>
      </w:r>
    </w:p>
  </w:footnote>
  <w:footnote w:type="continuationSeparator" w:id="0">
    <w:p w14:paraId="68EFE46F" w14:textId="77777777" w:rsidR="00C624E3" w:rsidRDefault="00C624E3" w:rsidP="004C644D">
      <w:r>
        <w:continuationSeparator/>
      </w:r>
    </w:p>
  </w:footnote>
  <w:footnote w:id="1">
    <w:p w14:paraId="063F9B43" w14:textId="33392EA4" w:rsidR="00E364E7" w:rsidRPr="003B1215" w:rsidRDefault="00E364E7">
      <w:pPr>
        <w:pStyle w:val="FootnoteText"/>
        <w:rPr>
          <w:rFonts w:ascii="Times New Roman" w:hAnsi="Times New Roman" w:cs="Times New Roman"/>
        </w:rPr>
      </w:pPr>
      <w:r w:rsidRPr="003B1215">
        <w:rPr>
          <w:rStyle w:val="FootnoteReference"/>
          <w:rFonts w:ascii="Times New Roman" w:hAnsi="Times New Roman" w:cs="Times New Roman"/>
        </w:rPr>
        <w:footnoteRef/>
      </w:r>
      <w:r w:rsidRPr="003B1215">
        <w:rPr>
          <w:rFonts w:ascii="Times New Roman" w:hAnsi="Times New Roman" w:cs="Times New Roman"/>
        </w:rPr>
        <w:t xml:space="preserve"> In 2011, the IOM was renamed the National Academies of Science, Engineering, and Medicine (NASEM) and subsequent reports are published under NASEM. The European Food Safety Authority (EFSA) also sets nutrient reference values. </w:t>
      </w:r>
    </w:p>
  </w:footnote>
  <w:footnote w:id="2">
    <w:p w14:paraId="284329C4" w14:textId="6FC38DF3" w:rsidR="00E364E7" w:rsidRPr="00F060B2" w:rsidRDefault="00E364E7">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w:t>
      </w:r>
      <w:r w:rsidR="00A3274A">
        <w:rPr>
          <w:rFonts w:ascii="Times New Roman" w:hAnsi="Times New Roman" w:cs="Times New Roman"/>
        </w:rPr>
        <w:t xml:space="preserve">methods for </w:t>
      </w:r>
      <w:r w:rsidRPr="00F060B2">
        <w:rPr>
          <w:rFonts w:ascii="Times New Roman" w:hAnsi="Times New Roman" w:cs="Times New Roman"/>
        </w:rPr>
        <w:t>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BC"/>
    <w:multiLevelType w:val="hybridMultilevel"/>
    <w:tmpl w:val="E9F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8DC"/>
    <w:multiLevelType w:val="hybridMultilevel"/>
    <w:tmpl w:val="05E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0"/>
  </w:num>
  <w:num w:numId="3">
    <w:abstractNumId w:val="13"/>
  </w:num>
  <w:num w:numId="4">
    <w:abstractNumId w:val="23"/>
  </w:num>
  <w:num w:numId="5">
    <w:abstractNumId w:val="4"/>
  </w:num>
  <w:num w:numId="6">
    <w:abstractNumId w:val="19"/>
  </w:num>
  <w:num w:numId="7">
    <w:abstractNumId w:val="22"/>
  </w:num>
  <w:num w:numId="8">
    <w:abstractNumId w:val="2"/>
  </w:num>
  <w:num w:numId="9">
    <w:abstractNumId w:val="21"/>
  </w:num>
  <w:num w:numId="10">
    <w:abstractNumId w:val="2"/>
  </w:num>
  <w:num w:numId="11">
    <w:abstractNumId w:val="12"/>
  </w:num>
  <w:num w:numId="12">
    <w:abstractNumId w:val="5"/>
  </w:num>
  <w:num w:numId="13">
    <w:abstractNumId w:val="16"/>
  </w:num>
  <w:num w:numId="14">
    <w:abstractNumId w:val="6"/>
  </w:num>
  <w:num w:numId="15">
    <w:abstractNumId w:val="1"/>
  </w:num>
  <w:num w:numId="16">
    <w:abstractNumId w:val="9"/>
  </w:num>
  <w:num w:numId="17">
    <w:abstractNumId w:val="18"/>
  </w:num>
  <w:num w:numId="18">
    <w:abstractNumId w:val="15"/>
  </w:num>
  <w:num w:numId="19">
    <w:abstractNumId w:val="17"/>
  </w:num>
  <w:num w:numId="20">
    <w:abstractNumId w:val="14"/>
  </w:num>
  <w:num w:numId="21">
    <w:abstractNumId w:val="3"/>
  </w:num>
  <w:num w:numId="22">
    <w:abstractNumId w:val="10"/>
  </w:num>
  <w:num w:numId="23">
    <w:abstractNumId w:val="24"/>
  </w:num>
  <w:num w:numId="24">
    <w:abstractNumId w:val="11"/>
  </w:num>
  <w:num w:numId="25">
    <w:abstractNumId w:val="8"/>
  </w:num>
  <w:num w:numId="26">
    <w:abstractNumId w:val="0"/>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34598"/>
    <w:rsid w:val="00037F67"/>
    <w:rsid w:val="0004104A"/>
    <w:rsid w:val="000518C4"/>
    <w:rsid w:val="00060361"/>
    <w:rsid w:val="00062323"/>
    <w:rsid w:val="000678CD"/>
    <w:rsid w:val="00072C80"/>
    <w:rsid w:val="00080446"/>
    <w:rsid w:val="000813F5"/>
    <w:rsid w:val="00081FF5"/>
    <w:rsid w:val="00083EA4"/>
    <w:rsid w:val="000927EE"/>
    <w:rsid w:val="000949CB"/>
    <w:rsid w:val="000960CA"/>
    <w:rsid w:val="00097F07"/>
    <w:rsid w:val="000A094D"/>
    <w:rsid w:val="000C7E28"/>
    <w:rsid w:val="000D55F0"/>
    <w:rsid w:val="000D7DC3"/>
    <w:rsid w:val="000E0BFA"/>
    <w:rsid w:val="0010028F"/>
    <w:rsid w:val="00105800"/>
    <w:rsid w:val="0011388E"/>
    <w:rsid w:val="00121A54"/>
    <w:rsid w:val="001244D2"/>
    <w:rsid w:val="00125121"/>
    <w:rsid w:val="001267E1"/>
    <w:rsid w:val="00131118"/>
    <w:rsid w:val="00132E12"/>
    <w:rsid w:val="001361D8"/>
    <w:rsid w:val="001534F3"/>
    <w:rsid w:val="00153AF5"/>
    <w:rsid w:val="00153F09"/>
    <w:rsid w:val="00155D9C"/>
    <w:rsid w:val="00165A37"/>
    <w:rsid w:val="001709C3"/>
    <w:rsid w:val="00170E5E"/>
    <w:rsid w:val="00171289"/>
    <w:rsid w:val="0017366A"/>
    <w:rsid w:val="00173C1A"/>
    <w:rsid w:val="0017545A"/>
    <w:rsid w:val="00181BF4"/>
    <w:rsid w:val="00182C80"/>
    <w:rsid w:val="00183683"/>
    <w:rsid w:val="00183FAB"/>
    <w:rsid w:val="001920A1"/>
    <w:rsid w:val="001B0F3A"/>
    <w:rsid w:val="001C06AA"/>
    <w:rsid w:val="001C5945"/>
    <w:rsid w:val="001D0CDE"/>
    <w:rsid w:val="001D340D"/>
    <w:rsid w:val="001D3AC0"/>
    <w:rsid w:val="001E00C7"/>
    <w:rsid w:val="001E0591"/>
    <w:rsid w:val="001E4078"/>
    <w:rsid w:val="001E758B"/>
    <w:rsid w:val="001E7B3E"/>
    <w:rsid w:val="001F0F3D"/>
    <w:rsid w:val="002029DF"/>
    <w:rsid w:val="00210BFA"/>
    <w:rsid w:val="002157F2"/>
    <w:rsid w:val="00224FEB"/>
    <w:rsid w:val="0023042B"/>
    <w:rsid w:val="00236769"/>
    <w:rsid w:val="00250E08"/>
    <w:rsid w:val="00256D9E"/>
    <w:rsid w:val="00260F64"/>
    <w:rsid w:val="0026441A"/>
    <w:rsid w:val="00266579"/>
    <w:rsid w:val="002732BF"/>
    <w:rsid w:val="002744A6"/>
    <w:rsid w:val="002853C5"/>
    <w:rsid w:val="00285B32"/>
    <w:rsid w:val="00287016"/>
    <w:rsid w:val="0028701F"/>
    <w:rsid w:val="002872B9"/>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4410"/>
    <w:rsid w:val="002F6640"/>
    <w:rsid w:val="003048DB"/>
    <w:rsid w:val="00304D2D"/>
    <w:rsid w:val="00307560"/>
    <w:rsid w:val="0031211D"/>
    <w:rsid w:val="003175C3"/>
    <w:rsid w:val="00317606"/>
    <w:rsid w:val="00331526"/>
    <w:rsid w:val="00335917"/>
    <w:rsid w:val="003421AB"/>
    <w:rsid w:val="00345BC2"/>
    <w:rsid w:val="00345C13"/>
    <w:rsid w:val="003463DA"/>
    <w:rsid w:val="003632B1"/>
    <w:rsid w:val="003675B5"/>
    <w:rsid w:val="00372DD5"/>
    <w:rsid w:val="003742B3"/>
    <w:rsid w:val="003830F5"/>
    <w:rsid w:val="0038418D"/>
    <w:rsid w:val="003925DA"/>
    <w:rsid w:val="003959FD"/>
    <w:rsid w:val="003B1215"/>
    <w:rsid w:val="003B4590"/>
    <w:rsid w:val="003B7637"/>
    <w:rsid w:val="003D454A"/>
    <w:rsid w:val="003D49A7"/>
    <w:rsid w:val="003D4F24"/>
    <w:rsid w:val="003E582B"/>
    <w:rsid w:val="003E605A"/>
    <w:rsid w:val="003F1BAC"/>
    <w:rsid w:val="00400078"/>
    <w:rsid w:val="00402AF3"/>
    <w:rsid w:val="00403BB2"/>
    <w:rsid w:val="00407E7D"/>
    <w:rsid w:val="00410727"/>
    <w:rsid w:val="0041098A"/>
    <w:rsid w:val="00412FED"/>
    <w:rsid w:val="00420316"/>
    <w:rsid w:val="00435F9A"/>
    <w:rsid w:val="00451E57"/>
    <w:rsid w:val="0046038D"/>
    <w:rsid w:val="00463DCF"/>
    <w:rsid w:val="004673A4"/>
    <w:rsid w:val="00470F04"/>
    <w:rsid w:val="004722DA"/>
    <w:rsid w:val="00473809"/>
    <w:rsid w:val="00480846"/>
    <w:rsid w:val="00480C48"/>
    <w:rsid w:val="00482FF7"/>
    <w:rsid w:val="004835C4"/>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4F6DD6"/>
    <w:rsid w:val="0050022F"/>
    <w:rsid w:val="0051496E"/>
    <w:rsid w:val="00515290"/>
    <w:rsid w:val="0051679A"/>
    <w:rsid w:val="00516C6B"/>
    <w:rsid w:val="0052450A"/>
    <w:rsid w:val="0052530E"/>
    <w:rsid w:val="005255EF"/>
    <w:rsid w:val="00534EA9"/>
    <w:rsid w:val="00542E1B"/>
    <w:rsid w:val="0054497F"/>
    <w:rsid w:val="005453C3"/>
    <w:rsid w:val="00545608"/>
    <w:rsid w:val="00560C3E"/>
    <w:rsid w:val="00570FB5"/>
    <w:rsid w:val="00572FCE"/>
    <w:rsid w:val="0057333B"/>
    <w:rsid w:val="005815B4"/>
    <w:rsid w:val="005815CF"/>
    <w:rsid w:val="00582403"/>
    <w:rsid w:val="00590E5E"/>
    <w:rsid w:val="005917C2"/>
    <w:rsid w:val="005973BE"/>
    <w:rsid w:val="00597E9B"/>
    <w:rsid w:val="005A1410"/>
    <w:rsid w:val="005A2813"/>
    <w:rsid w:val="005A391A"/>
    <w:rsid w:val="005C4477"/>
    <w:rsid w:val="005D64F4"/>
    <w:rsid w:val="005E03BB"/>
    <w:rsid w:val="005E38BD"/>
    <w:rsid w:val="005F2E02"/>
    <w:rsid w:val="00611589"/>
    <w:rsid w:val="006126D0"/>
    <w:rsid w:val="00614DA7"/>
    <w:rsid w:val="00621396"/>
    <w:rsid w:val="006219C6"/>
    <w:rsid w:val="006245E1"/>
    <w:rsid w:val="00631A6D"/>
    <w:rsid w:val="00633D1A"/>
    <w:rsid w:val="00656188"/>
    <w:rsid w:val="00657576"/>
    <w:rsid w:val="00662E40"/>
    <w:rsid w:val="0066436F"/>
    <w:rsid w:val="006757E7"/>
    <w:rsid w:val="006802D1"/>
    <w:rsid w:val="006809EB"/>
    <w:rsid w:val="00684410"/>
    <w:rsid w:val="00686E8E"/>
    <w:rsid w:val="00690D7C"/>
    <w:rsid w:val="0069560B"/>
    <w:rsid w:val="006A06AD"/>
    <w:rsid w:val="006A27B2"/>
    <w:rsid w:val="006A52AC"/>
    <w:rsid w:val="006B354A"/>
    <w:rsid w:val="006B39F8"/>
    <w:rsid w:val="006C09D6"/>
    <w:rsid w:val="006C685E"/>
    <w:rsid w:val="006C73BE"/>
    <w:rsid w:val="006E173A"/>
    <w:rsid w:val="006E29D8"/>
    <w:rsid w:val="006E3B28"/>
    <w:rsid w:val="006F3C91"/>
    <w:rsid w:val="006F599E"/>
    <w:rsid w:val="006F72CF"/>
    <w:rsid w:val="007008F4"/>
    <w:rsid w:val="00710220"/>
    <w:rsid w:val="00711724"/>
    <w:rsid w:val="00727418"/>
    <w:rsid w:val="007278AD"/>
    <w:rsid w:val="007279E8"/>
    <w:rsid w:val="00731BCD"/>
    <w:rsid w:val="00737750"/>
    <w:rsid w:val="00747CCA"/>
    <w:rsid w:val="00753865"/>
    <w:rsid w:val="00753BFD"/>
    <w:rsid w:val="00757F12"/>
    <w:rsid w:val="007614FD"/>
    <w:rsid w:val="0076196B"/>
    <w:rsid w:val="007628F5"/>
    <w:rsid w:val="0076528F"/>
    <w:rsid w:val="007667A8"/>
    <w:rsid w:val="00773701"/>
    <w:rsid w:val="007811F5"/>
    <w:rsid w:val="00783828"/>
    <w:rsid w:val="00783E63"/>
    <w:rsid w:val="00787176"/>
    <w:rsid w:val="00791213"/>
    <w:rsid w:val="007927B5"/>
    <w:rsid w:val="007928A5"/>
    <w:rsid w:val="00794DB1"/>
    <w:rsid w:val="00796382"/>
    <w:rsid w:val="007A75C5"/>
    <w:rsid w:val="007B07E3"/>
    <w:rsid w:val="007B28C7"/>
    <w:rsid w:val="007B34FF"/>
    <w:rsid w:val="007B783E"/>
    <w:rsid w:val="007C68D6"/>
    <w:rsid w:val="007D31EE"/>
    <w:rsid w:val="007D5F28"/>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6F73"/>
    <w:rsid w:val="00837228"/>
    <w:rsid w:val="0084670F"/>
    <w:rsid w:val="0085115C"/>
    <w:rsid w:val="0085303F"/>
    <w:rsid w:val="00857EF5"/>
    <w:rsid w:val="00862352"/>
    <w:rsid w:val="008645FF"/>
    <w:rsid w:val="008656AA"/>
    <w:rsid w:val="00866EBA"/>
    <w:rsid w:val="00867265"/>
    <w:rsid w:val="00876609"/>
    <w:rsid w:val="00881FFD"/>
    <w:rsid w:val="00883FF6"/>
    <w:rsid w:val="008841CC"/>
    <w:rsid w:val="008850F3"/>
    <w:rsid w:val="008A0A99"/>
    <w:rsid w:val="008A5CE8"/>
    <w:rsid w:val="008B51DE"/>
    <w:rsid w:val="008B54C3"/>
    <w:rsid w:val="008B7A8B"/>
    <w:rsid w:val="008C29D9"/>
    <w:rsid w:val="008C5A30"/>
    <w:rsid w:val="008C634F"/>
    <w:rsid w:val="008D1302"/>
    <w:rsid w:val="008D3B2B"/>
    <w:rsid w:val="008D6116"/>
    <w:rsid w:val="008F019C"/>
    <w:rsid w:val="008F4626"/>
    <w:rsid w:val="00901B54"/>
    <w:rsid w:val="00902021"/>
    <w:rsid w:val="0090356B"/>
    <w:rsid w:val="00903AC3"/>
    <w:rsid w:val="00904ABA"/>
    <w:rsid w:val="00905311"/>
    <w:rsid w:val="00913544"/>
    <w:rsid w:val="00926CFB"/>
    <w:rsid w:val="00927FFE"/>
    <w:rsid w:val="00931710"/>
    <w:rsid w:val="00937D8B"/>
    <w:rsid w:val="00941383"/>
    <w:rsid w:val="00941F6F"/>
    <w:rsid w:val="00946C1A"/>
    <w:rsid w:val="0095120E"/>
    <w:rsid w:val="00952284"/>
    <w:rsid w:val="009523D1"/>
    <w:rsid w:val="00954294"/>
    <w:rsid w:val="0095541F"/>
    <w:rsid w:val="009736E5"/>
    <w:rsid w:val="009740A1"/>
    <w:rsid w:val="00975470"/>
    <w:rsid w:val="009777BB"/>
    <w:rsid w:val="00986EA7"/>
    <w:rsid w:val="00987635"/>
    <w:rsid w:val="00987DB6"/>
    <w:rsid w:val="0099524A"/>
    <w:rsid w:val="009B086F"/>
    <w:rsid w:val="009C74DD"/>
    <w:rsid w:val="009C7C64"/>
    <w:rsid w:val="009D2FAC"/>
    <w:rsid w:val="009D6582"/>
    <w:rsid w:val="009E5735"/>
    <w:rsid w:val="009E6FDE"/>
    <w:rsid w:val="009F1111"/>
    <w:rsid w:val="009F2615"/>
    <w:rsid w:val="009F6E5C"/>
    <w:rsid w:val="00A03517"/>
    <w:rsid w:val="00A04EB9"/>
    <w:rsid w:val="00A131FC"/>
    <w:rsid w:val="00A31449"/>
    <w:rsid w:val="00A31D96"/>
    <w:rsid w:val="00A32271"/>
    <w:rsid w:val="00A3274A"/>
    <w:rsid w:val="00A36F15"/>
    <w:rsid w:val="00A40FC8"/>
    <w:rsid w:val="00A463DC"/>
    <w:rsid w:val="00A47911"/>
    <w:rsid w:val="00A50849"/>
    <w:rsid w:val="00A5344D"/>
    <w:rsid w:val="00A64CD9"/>
    <w:rsid w:val="00A67B2A"/>
    <w:rsid w:val="00A741BA"/>
    <w:rsid w:val="00A81C1A"/>
    <w:rsid w:val="00A842A0"/>
    <w:rsid w:val="00A86AD4"/>
    <w:rsid w:val="00A87A54"/>
    <w:rsid w:val="00AA7D7A"/>
    <w:rsid w:val="00AB77A0"/>
    <w:rsid w:val="00AC1BAD"/>
    <w:rsid w:val="00AD6EC1"/>
    <w:rsid w:val="00AE35B5"/>
    <w:rsid w:val="00AF1B42"/>
    <w:rsid w:val="00AF361B"/>
    <w:rsid w:val="00AF37C5"/>
    <w:rsid w:val="00AF3DFC"/>
    <w:rsid w:val="00AF46BC"/>
    <w:rsid w:val="00AF5F52"/>
    <w:rsid w:val="00B03CE8"/>
    <w:rsid w:val="00B13065"/>
    <w:rsid w:val="00B200AD"/>
    <w:rsid w:val="00B242E8"/>
    <w:rsid w:val="00B26668"/>
    <w:rsid w:val="00B32597"/>
    <w:rsid w:val="00B359A7"/>
    <w:rsid w:val="00B51AC9"/>
    <w:rsid w:val="00B52E31"/>
    <w:rsid w:val="00B64AC6"/>
    <w:rsid w:val="00B668E0"/>
    <w:rsid w:val="00B67563"/>
    <w:rsid w:val="00B77605"/>
    <w:rsid w:val="00B81F8E"/>
    <w:rsid w:val="00B82E1D"/>
    <w:rsid w:val="00B8487B"/>
    <w:rsid w:val="00B85832"/>
    <w:rsid w:val="00B95104"/>
    <w:rsid w:val="00B96ED7"/>
    <w:rsid w:val="00B97F2A"/>
    <w:rsid w:val="00BA76CD"/>
    <w:rsid w:val="00BB0714"/>
    <w:rsid w:val="00BB10AB"/>
    <w:rsid w:val="00BB481E"/>
    <w:rsid w:val="00BB4B7C"/>
    <w:rsid w:val="00BC25BC"/>
    <w:rsid w:val="00BC7ECF"/>
    <w:rsid w:val="00BD2D5F"/>
    <w:rsid w:val="00BE051B"/>
    <w:rsid w:val="00BE3E75"/>
    <w:rsid w:val="00BE51AA"/>
    <w:rsid w:val="00BE529E"/>
    <w:rsid w:val="00BE54E8"/>
    <w:rsid w:val="00BE716B"/>
    <w:rsid w:val="00BF251C"/>
    <w:rsid w:val="00BF37A2"/>
    <w:rsid w:val="00C00D4F"/>
    <w:rsid w:val="00C03077"/>
    <w:rsid w:val="00C03F54"/>
    <w:rsid w:val="00C041E0"/>
    <w:rsid w:val="00C04250"/>
    <w:rsid w:val="00C04DD4"/>
    <w:rsid w:val="00C05498"/>
    <w:rsid w:val="00C05F57"/>
    <w:rsid w:val="00C1671F"/>
    <w:rsid w:val="00C20E85"/>
    <w:rsid w:val="00C31C36"/>
    <w:rsid w:val="00C340BE"/>
    <w:rsid w:val="00C4152A"/>
    <w:rsid w:val="00C41627"/>
    <w:rsid w:val="00C4315D"/>
    <w:rsid w:val="00C624E3"/>
    <w:rsid w:val="00C650BB"/>
    <w:rsid w:val="00C65822"/>
    <w:rsid w:val="00C754CC"/>
    <w:rsid w:val="00C76049"/>
    <w:rsid w:val="00C76FD4"/>
    <w:rsid w:val="00C77798"/>
    <w:rsid w:val="00C85083"/>
    <w:rsid w:val="00CA64BE"/>
    <w:rsid w:val="00CB5947"/>
    <w:rsid w:val="00CB6F18"/>
    <w:rsid w:val="00CB75ED"/>
    <w:rsid w:val="00CC263A"/>
    <w:rsid w:val="00CD185C"/>
    <w:rsid w:val="00CD616E"/>
    <w:rsid w:val="00CE3C6D"/>
    <w:rsid w:val="00CE428B"/>
    <w:rsid w:val="00CE500E"/>
    <w:rsid w:val="00CE6EA0"/>
    <w:rsid w:val="00CF12A8"/>
    <w:rsid w:val="00CF213B"/>
    <w:rsid w:val="00CF53EB"/>
    <w:rsid w:val="00CF7EEC"/>
    <w:rsid w:val="00D2069E"/>
    <w:rsid w:val="00D23055"/>
    <w:rsid w:val="00D255F1"/>
    <w:rsid w:val="00D364E9"/>
    <w:rsid w:val="00D40780"/>
    <w:rsid w:val="00D40FF9"/>
    <w:rsid w:val="00D461B5"/>
    <w:rsid w:val="00D53AA2"/>
    <w:rsid w:val="00D5450A"/>
    <w:rsid w:val="00D55709"/>
    <w:rsid w:val="00D615BE"/>
    <w:rsid w:val="00D63F3D"/>
    <w:rsid w:val="00D6667F"/>
    <w:rsid w:val="00D728FC"/>
    <w:rsid w:val="00D745C3"/>
    <w:rsid w:val="00D74ACC"/>
    <w:rsid w:val="00D754D6"/>
    <w:rsid w:val="00D770FC"/>
    <w:rsid w:val="00D81107"/>
    <w:rsid w:val="00D958B3"/>
    <w:rsid w:val="00DA1430"/>
    <w:rsid w:val="00DA7F73"/>
    <w:rsid w:val="00DB33E9"/>
    <w:rsid w:val="00DB373B"/>
    <w:rsid w:val="00DB632A"/>
    <w:rsid w:val="00DC0E97"/>
    <w:rsid w:val="00DC42AB"/>
    <w:rsid w:val="00DC4F68"/>
    <w:rsid w:val="00DD23CC"/>
    <w:rsid w:val="00DD37DC"/>
    <w:rsid w:val="00DD428A"/>
    <w:rsid w:val="00DE6DC2"/>
    <w:rsid w:val="00DF2507"/>
    <w:rsid w:val="00DF35CE"/>
    <w:rsid w:val="00E017DA"/>
    <w:rsid w:val="00E046A3"/>
    <w:rsid w:val="00E109AA"/>
    <w:rsid w:val="00E118F0"/>
    <w:rsid w:val="00E123E2"/>
    <w:rsid w:val="00E13EB3"/>
    <w:rsid w:val="00E17591"/>
    <w:rsid w:val="00E218D4"/>
    <w:rsid w:val="00E23258"/>
    <w:rsid w:val="00E33F91"/>
    <w:rsid w:val="00E364E7"/>
    <w:rsid w:val="00E402E3"/>
    <w:rsid w:val="00E46806"/>
    <w:rsid w:val="00E5337B"/>
    <w:rsid w:val="00E5762A"/>
    <w:rsid w:val="00E73554"/>
    <w:rsid w:val="00E80ECA"/>
    <w:rsid w:val="00E85762"/>
    <w:rsid w:val="00E9499A"/>
    <w:rsid w:val="00EA101C"/>
    <w:rsid w:val="00EB0D70"/>
    <w:rsid w:val="00EC033E"/>
    <w:rsid w:val="00EC0F0F"/>
    <w:rsid w:val="00EC1984"/>
    <w:rsid w:val="00EC1C93"/>
    <w:rsid w:val="00EC5CE0"/>
    <w:rsid w:val="00EC6036"/>
    <w:rsid w:val="00ED0451"/>
    <w:rsid w:val="00EE3FB1"/>
    <w:rsid w:val="00EE5ACF"/>
    <w:rsid w:val="00EF1794"/>
    <w:rsid w:val="00F0581B"/>
    <w:rsid w:val="00F060B2"/>
    <w:rsid w:val="00F141A9"/>
    <w:rsid w:val="00F15177"/>
    <w:rsid w:val="00F154D2"/>
    <w:rsid w:val="00F25873"/>
    <w:rsid w:val="00F423E6"/>
    <w:rsid w:val="00F5433D"/>
    <w:rsid w:val="00F55564"/>
    <w:rsid w:val="00F62330"/>
    <w:rsid w:val="00F62795"/>
    <w:rsid w:val="00F6334F"/>
    <w:rsid w:val="00F63C6B"/>
    <w:rsid w:val="00F653E6"/>
    <w:rsid w:val="00F769FC"/>
    <w:rsid w:val="00F8365A"/>
    <w:rsid w:val="00F86992"/>
    <w:rsid w:val="00F945BF"/>
    <w:rsid w:val="00FA0317"/>
    <w:rsid w:val="00FA03AD"/>
    <w:rsid w:val="00FA2D65"/>
    <w:rsid w:val="00FA7C72"/>
    <w:rsid w:val="00FB078A"/>
    <w:rsid w:val="00FC7AD2"/>
    <w:rsid w:val="00FD10E0"/>
    <w:rsid w:val="00FD1362"/>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511">
      <w:bodyDiv w:val="1"/>
      <w:marLeft w:val="0"/>
      <w:marRight w:val="0"/>
      <w:marTop w:val="0"/>
      <w:marBottom w:val="0"/>
      <w:divBdr>
        <w:top w:val="none" w:sz="0" w:space="0" w:color="auto"/>
        <w:left w:val="none" w:sz="0" w:space="0" w:color="auto"/>
        <w:bottom w:val="none" w:sz="0" w:space="0" w:color="auto"/>
        <w:right w:val="none" w:sz="0" w:space="0" w:color="auto"/>
      </w:divBdr>
    </w:div>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2957192">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286669841">
      <w:bodyDiv w:val="1"/>
      <w:marLeft w:val="0"/>
      <w:marRight w:val="0"/>
      <w:marTop w:val="0"/>
      <w:marBottom w:val="0"/>
      <w:divBdr>
        <w:top w:val="none" w:sz="0" w:space="0" w:color="auto"/>
        <w:left w:val="none" w:sz="0" w:space="0" w:color="auto"/>
        <w:bottom w:val="none" w:sz="0" w:space="0" w:color="auto"/>
        <w:right w:val="none" w:sz="0" w:space="0" w:color="auto"/>
      </w:divBdr>
    </w:div>
    <w:div w:id="329874179">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387874628">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7993100">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al.usda.gov/fnic/foodcomp/Data/retn6/retn06.pdf" TargetMode="Externa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4F0F-6060-47ED-9A24-ACC72C74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32</Pages>
  <Words>8610</Words>
  <Characters>49080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19</cp:revision>
  <cp:lastPrinted>2020-05-30T18:14:00Z</cp:lastPrinted>
  <dcterms:created xsi:type="dcterms:W3CDTF">2020-06-15T22:31:00Z</dcterms:created>
  <dcterms:modified xsi:type="dcterms:W3CDTF">2020-06-18T22:47:00Z</dcterms:modified>
</cp:coreProperties>
</file>