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631D" w14:textId="77777777" w:rsidR="002029DF" w:rsidRDefault="002029DF" w:rsidP="000A094D">
      <w:pPr>
        <w:spacing w:line="276" w:lineRule="auto"/>
        <w:jc w:val="center"/>
        <w:rPr>
          <w:rFonts w:ascii="Times New Roman" w:eastAsia="Times New Roman" w:hAnsi="Times New Roman" w:cs="Times New Roman"/>
          <w:color w:val="212529"/>
          <w:sz w:val="22"/>
          <w:szCs w:val="22"/>
          <w:shd w:val="clear" w:color="auto" w:fill="FFFFFF"/>
        </w:rPr>
      </w:pPr>
    </w:p>
    <w:p w14:paraId="36E8A600" w14:textId="666C34D9"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lastRenderedPageBreak/>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This can help us to determine when 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xml:space="preserve">; </w:t>
      </w:r>
      <w:proofErr w:type="spellStart"/>
      <w:r w:rsidR="00927FFE">
        <w:rPr>
          <w:rFonts w:ascii="Times New Roman" w:eastAsia="Times New Roman" w:hAnsi="Times New Roman" w:cs="Times New Roman"/>
          <w:color w:val="212529"/>
          <w:sz w:val="22"/>
          <w:szCs w:val="22"/>
          <w:shd w:val="clear" w:color="auto" w:fill="FFFFFF"/>
        </w:rPr>
        <w:t>Santoso</w:t>
      </w:r>
      <w:proofErr w:type="spellEnd"/>
      <w:r w:rsidR="00927FFE">
        <w:rPr>
          <w:rFonts w:ascii="Times New Roman" w:eastAsia="Times New Roman" w:hAnsi="Times New Roman" w:cs="Times New Roman"/>
          <w:color w:val="212529"/>
          <w:sz w:val="22"/>
          <w:szCs w:val="22"/>
          <w:shd w:val="clear" w:color="auto" w:fill="FFFFFF"/>
        </w:rPr>
        <w:t xml:space="preserve">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3"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4B6697">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1. </w:t>
      </w:r>
      <w:r w:rsidR="004B6697" w:rsidRPr="004B6697">
        <w:rPr>
          <w:rFonts w:ascii="Times New Roman" w:eastAsia="Times New Roman" w:hAnsi="Times New Roman" w:cs="Times New Roman"/>
          <w:b/>
          <w:bCs/>
          <w:color w:val="212529"/>
          <w:sz w:val="22"/>
          <w:szCs w:val="22"/>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Comparisons of HCES and household food diaries 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4"/>
      <w:commentRangeStart w:id="5"/>
      <w:r w:rsidR="009F6E5C">
        <w:rPr>
          <w:rFonts w:ascii="Times New Roman" w:eastAsia="Times New Roman" w:hAnsi="Times New Roman" w:cs="Times New Roman"/>
          <w:color w:val="212529"/>
          <w:sz w:val="22"/>
          <w:szCs w:val="22"/>
          <w:shd w:val="clear" w:color="auto" w:fill="FFFFFF"/>
        </w:rPr>
        <w:t xml:space="preserve">food items </w:t>
      </w:r>
      <w:commentRangeEnd w:id="4"/>
      <w:r w:rsidR="009F6E5C">
        <w:rPr>
          <w:rStyle w:val="CommentReference"/>
        </w:rPr>
        <w:commentReference w:id="4"/>
      </w:r>
      <w:commentRangeEnd w:id="5"/>
      <w:r w:rsidR="00420316">
        <w:rPr>
          <w:rStyle w:val="CommentReference"/>
        </w:rPr>
        <w:commentReference w:id="5"/>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 xml:space="preserve">(Murphy, et al. 2012, Fiedler, et al. 2012, </w:t>
      </w: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2017).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xml:space="preserve">, </w:t>
      </w:r>
      <w:proofErr w:type="spellStart"/>
      <w:r w:rsidR="00A842A0">
        <w:rPr>
          <w:rFonts w:ascii="Times New Roman" w:eastAsia="Times New Roman" w:hAnsi="Times New Roman" w:cs="Times New Roman"/>
          <w:color w:val="212529"/>
          <w:sz w:val="22"/>
          <w:szCs w:val="22"/>
          <w:shd w:val="clear" w:color="auto" w:fill="FFFFFF"/>
        </w:rPr>
        <w:t>Lividini</w:t>
      </w:r>
      <w:proofErr w:type="spellEnd"/>
      <w:r w:rsidR="00A842A0">
        <w:rPr>
          <w:rFonts w:ascii="Times New Roman" w:eastAsia="Times New Roman" w:hAnsi="Times New Roman" w:cs="Times New Roman"/>
          <w:color w:val="212529"/>
          <w:sz w:val="22"/>
          <w:szCs w:val="22"/>
          <w:shd w:val="clear" w:color="auto" w:fill="FFFFFF"/>
        </w:rPr>
        <w:t>,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w:t>
      </w:r>
      <w:r w:rsidR="009C74DD">
        <w:rPr>
          <w:rFonts w:ascii="Times New Roman" w:eastAsia="Times New Roman" w:hAnsi="Times New Roman" w:cs="Times New Roman"/>
          <w:color w:val="212529"/>
          <w:sz w:val="22"/>
          <w:szCs w:val="22"/>
          <w:shd w:val="clear" w:color="auto" w:fill="FFFFFF"/>
        </w:rPr>
        <w:lastRenderedPageBreak/>
        <w:t>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BC7ECF">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2. </w:t>
      </w:r>
      <w:r w:rsidR="00083EA4" w:rsidRPr="00083EA4">
        <w:rPr>
          <w:rFonts w:ascii="Times New Roman" w:eastAsia="Times New Roman" w:hAnsi="Times New Roman" w:cs="Times New Roman"/>
          <w:b/>
          <w:bCs/>
          <w:color w:val="212529"/>
          <w:sz w:val="22"/>
          <w:szCs w:val="22"/>
          <w:shd w:val="clear" w:color="auto" w:fill="FFFFFF"/>
        </w:rPr>
        <w:t>Food Composition Tables</w:t>
      </w:r>
      <w:r w:rsidR="00083EA4">
        <w:rPr>
          <w:rFonts w:ascii="Times New Roman" w:eastAsia="Times New Roman" w:hAnsi="Times New Roman" w:cs="Times New Roman"/>
          <w:b/>
          <w:bCs/>
          <w:color w:val="212529"/>
          <w:sz w:val="22"/>
          <w:szCs w:val="22"/>
          <w:shd w:val="clear" w:color="auto" w:fill="FFFFFF"/>
        </w:rPr>
        <w:t>:</w:t>
      </w:r>
    </w:p>
    <w:p w14:paraId="56EF517F" w14:textId="038A46FF"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sidR="00060361">
        <w:rPr>
          <w:rFonts w:ascii="Times New Roman" w:eastAsia="Times New Roman" w:hAnsi="Times New Roman" w:cs="Times New Roman"/>
          <w:color w:val="212529"/>
          <w:sz w:val="22"/>
          <w:szCs w:val="22"/>
          <w:shd w:val="clear" w:color="auto" w:fill="FFFFFF"/>
        </w:rPr>
        <w:t>(FCT)</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w:t>
      </w:r>
      <w:proofErr w:type="spellStart"/>
      <w:r w:rsidR="00D63F3D">
        <w:rPr>
          <w:rFonts w:ascii="Times New Roman" w:eastAsia="Times New Roman" w:hAnsi="Times New Roman" w:cs="Times New Roman"/>
          <w:color w:val="212529"/>
          <w:sz w:val="22"/>
          <w:szCs w:val="22"/>
          <w:shd w:val="clear" w:color="auto" w:fill="FFFFFF"/>
        </w:rPr>
        <w:t>Lividni</w:t>
      </w:r>
      <w:proofErr w:type="spellEnd"/>
      <w:r w:rsidR="00D63F3D">
        <w:rPr>
          <w:rFonts w:ascii="Times New Roman" w:eastAsia="Times New Roman" w:hAnsi="Times New Roman" w:cs="Times New Roman"/>
          <w:color w:val="212529"/>
          <w:sz w:val="22"/>
          <w:szCs w:val="22"/>
          <w:shd w:val="clear" w:color="auto" w:fill="FFFFFF"/>
        </w:rPr>
        <w:t>,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 xml:space="preserve">research in non-US countries, it may be preferred to use regional food composition tables, which may provide greater accuracy in nutrient content and 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proofErr w:type="spellStart"/>
      <w:r w:rsidR="00D63F3D" w:rsidRPr="00D63F3D">
        <w:rPr>
          <w:rFonts w:ascii="Times New Roman" w:eastAsia="Times New Roman" w:hAnsi="Times New Roman" w:cs="Times New Roman"/>
          <w:color w:val="212529"/>
          <w:sz w:val="22"/>
          <w:szCs w:val="22"/>
          <w:shd w:val="clear" w:color="auto" w:fill="FFFFFF"/>
        </w:rPr>
        <w:t>Sununtnasuk</w:t>
      </w:r>
      <w:proofErr w:type="spellEnd"/>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proofErr w:type="spellStart"/>
      <w:r w:rsidR="006E173A">
        <w:rPr>
          <w:rFonts w:ascii="Times New Roman" w:eastAsia="Times New Roman" w:hAnsi="Times New Roman" w:cs="Times New Roman"/>
          <w:color w:val="212529"/>
          <w:sz w:val="22"/>
          <w:szCs w:val="22"/>
          <w:shd w:val="clear" w:color="auto" w:fill="FFFFFF"/>
        </w:rPr>
        <w:t>Karageorgou</w:t>
      </w:r>
      <w:proofErr w:type="spellEnd"/>
      <w:r w:rsidR="006E173A">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32C9980B" w14:textId="77777777" w:rsidR="00FD1362" w:rsidRDefault="007A75C5" w:rsidP="00F0581B">
      <w:pPr>
        <w:spacing w:line="276" w:lineRule="auto"/>
        <w:rPr>
          <w:rFonts w:ascii="Times New Roman" w:eastAsia="Times New Roman" w:hAnsi="Times New Roman" w:cs="Times New Roman"/>
          <w:b/>
          <w:bCs/>
          <w:color w:val="212529"/>
          <w:sz w:val="22"/>
          <w:szCs w:val="22"/>
          <w:shd w:val="clear" w:color="auto" w:fill="FFFFFF"/>
        </w:rPr>
      </w:pPr>
      <w:r w:rsidRPr="007A75C5">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R</w:t>
      </w:r>
      <w:r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FD1362">
        <w:rPr>
          <w:rFonts w:ascii="Times New Roman" w:eastAsia="Times New Roman" w:hAnsi="Times New Roman" w:cs="Times New Roman"/>
          <w:b/>
          <w:bCs/>
          <w:color w:val="212529"/>
          <w:sz w:val="22"/>
          <w:szCs w:val="22"/>
          <w:shd w:val="clear" w:color="auto" w:fill="FFFFFF"/>
        </w:rPr>
        <w:t>:</w:t>
      </w:r>
    </w:p>
    <w:p w14:paraId="3E5C41DA" w14:textId="2DEF600C"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household or individual level consumption </w:t>
      </w:r>
      <w:r w:rsidR="00060361">
        <w:rPr>
          <w:rFonts w:ascii="Times New Roman" w:eastAsia="Times New Roman" w:hAnsi="Times New Roman" w:cs="Times New Roman"/>
          <w:color w:val="212529"/>
          <w:sz w:val="22"/>
          <w:szCs w:val="22"/>
          <w:shd w:val="clear" w:color="auto" w:fill="FFFFFF"/>
        </w:rPr>
        <w:t>data is then matched to the food composition table(s)</w:t>
      </w:r>
      <w:r w:rsidR="007A75C5">
        <w:rPr>
          <w:rFonts w:ascii="Times New Roman" w:eastAsia="Times New Roman" w:hAnsi="Times New Roman" w:cs="Times New Roman"/>
          <w:color w:val="212529"/>
          <w:sz w:val="22"/>
          <w:szCs w:val="22"/>
          <w:shd w:val="clear" w:color="auto" w:fill="FFFFFF"/>
        </w:rPr>
        <w:t>.</w:t>
      </w:r>
      <w:r w:rsidR="00BE529E">
        <w:rPr>
          <w:rFonts w:ascii="Times New Roman" w:eastAsia="Times New Roman" w:hAnsi="Times New Roman" w:cs="Times New Roman"/>
          <w:color w:val="212529"/>
          <w:sz w:val="22"/>
          <w:szCs w:val="22"/>
          <w:shd w:val="clear" w:color="auto" w:fill="FFFFFF"/>
        </w:rPr>
        <w:t xml:space="preserve"> FAO provides the “FAO/INFOODS Guidelines for Food Matching” </w:t>
      </w:r>
      <w:r w:rsidR="0051679A">
        <w:rPr>
          <w:rFonts w:ascii="Times New Roman" w:eastAsia="Times New Roman" w:hAnsi="Times New Roman" w:cs="Times New Roman"/>
          <w:color w:val="212529"/>
          <w:sz w:val="22"/>
          <w:szCs w:val="22"/>
          <w:shd w:val="clear" w:color="auto" w:fill="FFFFFF"/>
        </w:rPr>
        <w:t xml:space="preserve">(2012) </w:t>
      </w:r>
      <w:r w:rsidR="00BE529E">
        <w:rPr>
          <w:rFonts w:ascii="Times New Roman" w:eastAsia="Times New Roman" w:hAnsi="Times New Roman" w:cs="Times New Roman"/>
          <w:color w:val="212529"/>
          <w:sz w:val="22"/>
          <w:szCs w:val="22"/>
          <w:shd w:val="clear" w:color="auto" w:fill="FFFFFF"/>
        </w:rPr>
        <w:t>which recommends checking the name and description of the food item, as well as the scientific name, water and fat content</w:t>
      </w:r>
      <w:r w:rsidR="0051679A">
        <w:rPr>
          <w:rFonts w:ascii="Times New Roman" w:eastAsia="Times New Roman" w:hAnsi="Times New Roman" w:cs="Times New Roman"/>
          <w:color w:val="212529"/>
          <w:sz w:val="22"/>
          <w:szCs w:val="22"/>
          <w:shd w:val="clear" w:color="auto" w:fill="FFFFFF"/>
        </w:rPr>
        <w:t>. The form of the food that it is reported: fresh, dried, cooked, raw, etc. will affect how the food composition table is applied. If the reported item is a cooked dish, the USDA (2007) provides tables of nutrient retention factors that can be used to adjust the nutrient composition from raw to cooked form.</w:t>
      </w:r>
      <w:r>
        <w:rPr>
          <w:rFonts w:ascii="Times New Roman" w:eastAsia="Times New Roman" w:hAnsi="Times New Roman" w:cs="Times New Roman"/>
          <w:color w:val="212529"/>
          <w:sz w:val="22"/>
          <w:szCs w:val="22"/>
          <w:shd w:val="clear" w:color="auto" w:fill="FFFFFF"/>
        </w:rPr>
        <w:t xml:space="preserve"> </w:t>
      </w:r>
      <w:r w:rsidR="00060361">
        <w:rPr>
          <w:rFonts w:ascii="Times New Roman" w:eastAsia="Times New Roman" w:hAnsi="Times New Roman" w:cs="Times New Roman"/>
          <w:color w:val="212529"/>
          <w:sz w:val="22"/>
          <w:szCs w:val="22"/>
          <w:shd w:val="clear" w:color="auto" w:fill="FFFFFF"/>
        </w:rPr>
        <w:t xml:space="preserve">Often, adjustments must be made if the survey data if presented in a different unit than the food composition table. </w:t>
      </w:r>
      <w:r>
        <w:rPr>
          <w:rFonts w:ascii="Times New Roman" w:eastAsia="Times New Roman" w:hAnsi="Times New Roman" w:cs="Times New Roman"/>
          <w:color w:val="212529"/>
          <w:sz w:val="22"/>
          <w:szCs w:val="22"/>
          <w:shd w:val="clear" w:color="auto" w:fill="FFFFFF"/>
        </w:rPr>
        <w:t>After the survey food items are matched to data in the food composition tables, this yields the total reported nutrient consumption by the household or individual.</w:t>
      </w:r>
    </w:p>
    <w:p w14:paraId="4AE1A60C" w14:textId="7777777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p>
    <w:p w14:paraId="596C106B" w14:textId="6AD25A6F" w:rsidR="00FD1362" w:rsidRPr="00060361" w:rsidRDefault="00FD1362" w:rsidP="00F0581B">
      <w:pPr>
        <w:spacing w:line="276" w:lineRule="auto"/>
        <w:rPr>
          <w:rFonts w:ascii="Times New Roman" w:eastAsia="Times New Roman" w:hAnsi="Times New Roman" w:cs="Times New Roman"/>
          <w:color w:val="212529"/>
          <w:sz w:val="22"/>
          <w:szCs w:val="22"/>
          <w:shd w:val="clear" w:color="auto" w:fill="FFFFFF"/>
        </w:rPr>
      </w:pPr>
      <w:r w:rsidRPr="00FD1362">
        <w:rPr>
          <w:rFonts w:ascii="Times New Roman" w:eastAsia="Times New Roman" w:hAnsi="Times New Roman" w:cs="Times New Roman"/>
          <w:b/>
          <w:bCs/>
          <w:color w:val="212529"/>
          <w:sz w:val="22"/>
          <w:szCs w:val="22"/>
          <w:shd w:val="clear" w:color="auto" w:fill="FFFFFF"/>
        </w:rPr>
        <w:t>Note:</w:t>
      </w:r>
      <w:r>
        <w:rPr>
          <w:rFonts w:ascii="Times New Roman" w:eastAsia="Times New Roman" w:hAnsi="Times New Roman" w:cs="Times New Roman"/>
          <w:color w:val="212529"/>
          <w:sz w:val="22"/>
          <w:szCs w:val="22"/>
          <w:shd w:val="clear" w:color="auto" w:fill="FFFFFF"/>
        </w:rPr>
        <w:t xml:space="preserve"> Figures 1 and 2 show that the type of survey data available (household or individual) will change the calculation of nutrient intake. If using individual level data, the </w:t>
      </w:r>
      <w:r w:rsidRPr="00FD1362">
        <w:rPr>
          <w:rFonts w:ascii="Times New Roman" w:eastAsia="Times New Roman" w:hAnsi="Times New Roman" w:cs="Times New Roman"/>
          <w:b/>
          <w:bCs/>
          <w:color w:val="212529"/>
          <w:sz w:val="22"/>
          <w:szCs w:val="22"/>
          <w:shd w:val="clear" w:color="auto" w:fill="FFFFFF"/>
        </w:rPr>
        <w:t>reported individual consumption</w:t>
      </w:r>
      <w:r>
        <w:rPr>
          <w:rFonts w:ascii="Times New Roman" w:eastAsia="Times New Roman" w:hAnsi="Times New Roman" w:cs="Times New Roman"/>
          <w:color w:val="212529"/>
          <w:sz w:val="22"/>
          <w:szCs w:val="22"/>
          <w:shd w:val="clear" w:color="auto" w:fill="FFFFFF"/>
        </w:rPr>
        <w:t xml:space="preserve"> can be compared directly to the </w:t>
      </w:r>
      <w:r w:rsidRPr="00FD1362">
        <w:rPr>
          <w:rFonts w:ascii="Times New Roman" w:eastAsia="Times New Roman" w:hAnsi="Times New Roman" w:cs="Times New Roman"/>
          <w:color w:val="212529"/>
          <w:sz w:val="22"/>
          <w:szCs w:val="22"/>
          <w:shd w:val="clear" w:color="auto" w:fill="FFFFFF"/>
        </w:rPr>
        <w:t>nutrient requirements.</w:t>
      </w:r>
      <w:r>
        <w:rPr>
          <w:rFonts w:ascii="Times New Roman" w:eastAsia="Times New Roman" w:hAnsi="Times New Roman" w:cs="Times New Roman"/>
          <w:color w:val="212529"/>
          <w:sz w:val="22"/>
          <w:szCs w:val="22"/>
          <w:shd w:val="clear" w:color="auto" w:fill="FFFFFF"/>
        </w:rPr>
        <w:t xml:space="preserve"> If using household level data, additional steps must be taken to derive the </w:t>
      </w:r>
      <w:r w:rsidRPr="00FD1362">
        <w:rPr>
          <w:rFonts w:ascii="Times New Roman" w:eastAsia="Times New Roman" w:hAnsi="Times New Roman" w:cs="Times New Roman"/>
          <w:b/>
          <w:bCs/>
          <w:color w:val="212529"/>
          <w:sz w:val="22"/>
          <w:szCs w:val="22"/>
          <w:shd w:val="clear" w:color="auto" w:fill="FFFFFF"/>
        </w:rPr>
        <w:t>allocated individual consumption</w:t>
      </w:r>
      <w:r>
        <w:rPr>
          <w:rFonts w:ascii="Times New Roman" w:eastAsia="Times New Roman" w:hAnsi="Times New Roman" w:cs="Times New Roman"/>
          <w:color w:val="212529"/>
          <w:sz w:val="22"/>
          <w:szCs w:val="22"/>
          <w:shd w:val="clear" w:color="auto" w:fill="FFFFFF"/>
        </w:rPr>
        <w:t xml:space="preserve"> of the nutrient, which is then compared to individual nutrient requirements. The process of deriving the allocated individual requirement relies on the requirements themselves.</w:t>
      </w:r>
      <w:r w:rsidRPr="00FD1362">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However, once individual nutrient intake is computed, the prevalence and intensity of inadequacy can be calculated by comparing the individual reported or allocated consumption of the nutrient to the nutrient standard. </w:t>
      </w:r>
    </w:p>
    <w:p w14:paraId="531EAFE2" w14:textId="32465A96" w:rsidR="00B52E31" w:rsidRDefault="007A75C5" w:rsidP="00B52E31">
      <w:pPr>
        <w:spacing w:line="276" w:lineRule="auto"/>
        <w:rPr>
          <w:rFonts w:ascii="Times New Roman" w:hAnsi="Times New Roman" w:cs="Times New Roman"/>
          <w:b/>
          <w:bCs/>
          <w:sz w:val="22"/>
        </w:rPr>
      </w:pPr>
      <w:r>
        <w:rPr>
          <w:rFonts w:ascii="Times New Roman" w:hAnsi="Times New Roman" w:cs="Times New Roman"/>
          <w:b/>
          <w:bCs/>
          <w:sz w:val="22"/>
        </w:rPr>
        <w:lastRenderedPageBreak/>
        <w:t xml:space="preserve">4. </w:t>
      </w:r>
      <w:r w:rsidR="00B52E31" w:rsidRPr="00D364E9">
        <w:rPr>
          <w:rFonts w:ascii="Times New Roman" w:hAnsi="Times New Roman" w:cs="Times New Roman"/>
          <w:b/>
          <w:bCs/>
          <w:sz w:val="22"/>
        </w:rPr>
        <w:t>Nutrient</w:t>
      </w:r>
      <w:r w:rsidR="00DD428A">
        <w:rPr>
          <w:rFonts w:ascii="Times New Roman" w:hAnsi="Times New Roman" w:cs="Times New Roman"/>
          <w:b/>
          <w:bCs/>
          <w:sz w:val="22"/>
        </w:rPr>
        <w:t xml:space="preserve"> Requiremen</w:t>
      </w:r>
      <w:r w:rsidR="00C05498">
        <w:rPr>
          <w:rFonts w:ascii="Times New Roman" w:hAnsi="Times New Roman" w:cs="Times New Roman"/>
          <w:b/>
          <w:bCs/>
          <w:sz w:val="22"/>
        </w:rPr>
        <w:t>ts</w:t>
      </w:r>
      <w:commentRangeStart w:id="6"/>
      <w:r w:rsidR="00B52E31" w:rsidRPr="00D364E9">
        <w:rPr>
          <w:rFonts w:ascii="Times New Roman" w:hAnsi="Times New Roman" w:cs="Times New Roman"/>
          <w:b/>
          <w:bCs/>
          <w:sz w:val="22"/>
        </w:rPr>
        <w:t>:</w:t>
      </w:r>
      <w:commentRangeEnd w:id="6"/>
      <w:r w:rsidR="009523D1">
        <w:rPr>
          <w:rStyle w:val="CommentReference"/>
        </w:rPr>
        <w:commentReference w:id="6"/>
      </w:r>
    </w:p>
    <w:p w14:paraId="64165A63" w14:textId="74D0950E"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w:t>
      </w:r>
      <w:r w:rsidR="002E4132">
        <w:rPr>
          <w:rFonts w:ascii="Times New Roman" w:hAnsi="Times New Roman" w:cs="Times New Roman"/>
          <w:sz w:val="22"/>
        </w:rPr>
        <w:t>e decision of nutrient requirement is the source of</w:t>
      </w:r>
      <w:r>
        <w:rPr>
          <w:rFonts w:ascii="Times New Roman" w:hAnsi="Times New Roman" w:cs="Times New Roman"/>
          <w:sz w:val="22"/>
        </w:rPr>
        <w:t xml:space="preserve"> </w:t>
      </w:r>
      <w:r w:rsidR="00304D2D">
        <w:rPr>
          <w:rFonts w:ascii="Times New Roman" w:hAnsi="Times New Roman" w:cs="Times New Roman"/>
          <w:sz w:val="22"/>
        </w:rPr>
        <w:t xml:space="preserve">most </w:t>
      </w:r>
      <w:r>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sidR="00C05498">
        <w:rPr>
          <w:rFonts w:ascii="Times New Roman" w:hAnsi="Times New Roman" w:cs="Times New Roman"/>
          <w:sz w:val="22"/>
        </w:rPr>
        <w:t xml:space="preserve">the nutrient(s) of interest, (2) </w:t>
      </w:r>
      <w:r w:rsidR="00CB5947">
        <w:rPr>
          <w:rFonts w:ascii="Times New Roman" w:hAnsi="Times New Roman" w:cs="Times New Roman"/>
          <w:sz w:val="22"/>
        </w:rPr>
        <w:t>the source</w:t>
      </w:r>
      <w:r>
        <w:rPr>
          <w:rFonts w:ascii="Times New Roman" w:hAnsi="Times New Roman" w:cs="Times New Roman"/>
          <w:sz w:val="22"/>
        </w:rPr>
        <w:t xml:space="preserve"> </w:t>
      </w:r>
      <w:r w:rsidR="00037F67">
        <w:rPr>
          <w:rFonts w:ascii="Times New Roman" w:hAnsi="Times New Roman" w:cs="Times New Roman"/>
          <w:sz w:val="22"/>
        </w:rPr>
        <w:t>of</w:t>
      </w:r>
      <w:r>
        <w:rPr>
          <w:rFonts w:ascii="Times New Roman" w:hAnsi="Times New Roman" w:cs="Times New Roman"/>
          <w:sz w:val="22"/>
        </w:rPr>
        <w:t xml:space="preserve"> nutrient requirements</w:t>
      </w:r>
      <w:r w:rsidR="00D364E9">
        <w:rPr>
          <w:rFonts w:ascii="Times New Roman" w:hAnsi="Times New Roman" w:cs="Times New Roman"/>
          <w:sz w:val="22"/>
        </w:rPr>
        <w:t xml:space="preserve">, and </w:t>
      </w:r>
      <w:r w:rsidR="0051496E">
        <w:rPr>
          <w:rFonts w:ascii="Times New Roman" w:hAnsi="Times New Roman" w:cs="Times New Roman"/>
          <w:sz w:val="22"/>
        </w:rPr>
        <w:t xml:space="preserve">(3) </w:t>
      </w:r>
      <w:r w:rsidR="00D364E9">
        <w:rPr>
          <w:rFonts w:ascii="Times New Roman" w:hAnsi="Times New Roman" w:cs="Times New Roman"/>
          <w:sz w:val="22"/>
        </w:rPr>
        <w:t>the appropriate reference standard for the group or individual</w:t>
      </w:r>
      <w:r w:rsidR="009523D1">
        <w:rPr>
          <w:rFonts w:ascii="Times New Roman" w:hAnsi="Times New Roman" w:cs="Times New Roman"/>
          <w:sz w:val="22"/>
        </w:rPr>
        <w:t>, which includes decisions about incorporating</w:t>
      </w:r>
      <w:r w:rsidR="00DC4F68">
        <w:rPr>
          <w:rFonts w:ascii="Times New Roman" w:hAnsi="Times New Roman" w:cs="Times New Roman"/>
          <w:sz w:val="22"/>
        </w:rPr>
        <w:t xml:space="preserve"> </w:t>
      </w:r>
      <w:r w:rsidR="00CA64BE">
        <w:rPr>
          <w:rFonts w:ascii="Times New Roman" w:hAnsi="Times New Roman" w:cs="Times New Roman"/>
          <w:sz w:val="22"/>
        </w:rPr>
        <w:t xml:space="preserve">physical </w:t>
      </w:r>
      <w:r w:rsidR="009523D1">
        <w:rPr>
          <w:rFonts w:ascii="Times New Roman" w:hAnsi="Times New Roman" w:cs="Times New Roman"/>
          <w:sz w:val="22"/>
        </w:rPr>
        <w:t xml:space="preserve">activity </w:t>
      </w:r>
      <w:r w:rsidR="0051496E">
        <w:rPr>
          <w:rFonts w:ascii="Times New Roman" w:hAnsi="Times New Roman" w:cs="Times New Roman"/>
          <w:sz w:val="22"/>
        </w:rPr>
        <w:t>level,</w:t>
      </w:r>
      <w:r w:rsidR="00DC4F68">
        <w:rPr>
          <w:rFonts w:ascii="Times New Roman" w:hAnsi="Times New Roman" w:cs="Times New Roman"/>
          <w:sz w:val="22"/>
        </w:rPr>
        <w:t xml:space="preserve"> life</w:t>
      </w:r>
      <w:r w:rsidR="00153AF5">
        <w:rPr>
          <w:rFonts w:ascii="Times New Roman" w:hAnsi="Times New Roman" w:cs="Times New Roman"/>
          <w:sz w:val="22"/>
        </w:rPr>
        <w:t xml:space="preserve"> </w:t>
      </w:r>
      <w:r w:rsidR="00DC4F68">
        <w:rPr>
          <w:rFonts w:ascii="Times New Roman" w:hAnsi="Times New Roman" w:cs="Times New Roman"/>
          <w:sz w:val="22"/>
        </w:rPr>
        <w:t>stage</w:t>
      </w:r>
      <w:r w:rsidR="0051496E">
        <w:rPr>
          <w:rFonts w:ascii="Times New Roman" w:hAnsi="Times New Roman" w:cs="Times New Roman"/>
          <w:sz w:val="22"/>
        </w:rPr>
        <w:t xml:space="preserve">, and reference </w:t>
      </w:r>
      <w:r w:rsidR="00DC4F68">
        <w:rPr>
          <w:rFonts w:ascii="Times New Roman" w:hAnsi="Times New Roman" w:cs="Times New Roman"/>
          <w:sz w:val="22"/>
        </w:rPr>
        <w:t>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w:t>
      </w:r>
      <w:r w:rsidR="00060361">
        <w:rPr>
          <w:rFonts w:ascii="Times New Roman" w:hAnsi="Times New Roman" w:cs="Times New Roman"/>
          <w:sz w:val="22"/>
        </w:rPr>
        <w:t>18-year-old</w:t>
      </w:r>
      <w:r w:rsidR="00B81F8E">
        <w:rPr>
          <w:rFonts w:ascii="Times New Roman" w:hAnsi="Times New Roman" w:cs="Times New Roman"/>
          <w:sz w:val="22"/>
        </w:rPr>
        <w:t xml:space="preserve">, physically active </w:t>
      </w:r>
      <w:proofErr w:type="gramStart"/>
      <w:r w:rsidR="004D51EA">
        <w:rPr>
          <w:rFonts w:ascii="Times New Roman" w:hAnsi="Times New Roman" w:cs="Times New Roman"/>
          <w:sz w:val="22"/>
        </w:rPr>
        <w:t>six foot tall</w:t>
      </w:r>
      <w:proofErr w:type="gramEnd"/>
      <w:r w:rsidR="004D51EA">
        <w:rPr>
          <w:rFonts w:ascii="Times New Roman" w:hAnsi="Times New Roman" w:cs="Times New Roman"/>
          <w:sz w:val="22"/>
        </w:rPr>
        <w:t xml:space="preserve">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r w:rsidR="00DC4F68">
        <w:rPr>
          <w:rFonts w:ascii="Times New Roman" w:hAnsi="Times New Roman" w:cs="Times New Roman"/>
          <w:sz w:val="22"/>
        </w:rPr>
        <w:t>ome datasets</w:t>
      </w:r>
      <w:r>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DC4F68">
        <w:rPr>
          <w:rFonts w:ascii="Times New Roman" w:hAnsi="Times New Roman" w:cs="Times New Roman"/>
          <w:sz w:val="22"/>
        </w:rPr>
        <w:t xml:space="preserve"> information </w:t>
      </w:r>
      <w:r w:rsidR="008B51DE">
        <w:rPr>
          <w:rFonts w:ascii="Times New Roman" w:hAnsi="Times New Roman" w:cs="Times New Roman"/>
          <w:sz w:val="22"/>
        </w:rPr>
        <w:t>about</w:t>
      </w:r>
      <w:r w:rsidR="00DC4F68">
        <w:rPr>
          <w:rFonts w:ascii="Times New Roman" w:hAnsi="Times New Roman" w:cs="Times New Roman"/>
          <w:sz w:val="22"/>
        </w:rPr>
        <w:t xml:space="preserve"> the latter three attributes</w:t>
      </w:r>
      <w:r w:rsidR="00806C36">
        <w:rPr>
          <w:rFonts w:ascii="Times New Roman" w:hAnsi="Times New Roman" w:cs="Times New Roman"/>
          <w:sz w:val="22"/>
        </w:rPr>
        <w:t xml:space="preserve"> and therefore researchers are forced to use a reference group that fits the 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r w:rsidR="00EC5CE0">
        <w:rPr>
          <w:rFonts w:ascii="Times New Roman" w:hAnsi="Times New Roman" w:cs="Times New Roman"/>
          <w:sz w:val="22"/>
        </w:rPr>
        <w:t xml:space="preserve">This section considers the basic information needed to allocate household consumption to individuals. In step 8, we discuss the specific process of determining inadequacy. </w:t>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 xml:space="preserve"> below.</w:t>
      </w:r>
      <w:r w:rsidR="00DC4F68">
        <w:rPr>
          <w:rFonts w:ascii="Times New Roman" w:hAnsi="Times New Roman" w:cs="Times New Roman"/>
          <w:sz w:val="22"/>
        </w:rPr>
        <w:t xml:space="preserve"> </w:t>
      </w:r>
    </w:p>
    <w:p w14:paraId="3F51CBA2" w14:textId="3FFDCCA9" w:rsidR="00C05498" w:rsidRDefault="00C05498" w:rsidP="00B52E31">
      <w:pPr>
        <w:spacing w:line="276" w:lineRule="auto"/>
        <w:rPr>
          <w:rFonts w:ascii="Times New Roman" w:hAnsi="Times New Roman" w:cs="Times New Roman"/>
          <w:sz w:val="22"/>
        </w:rPr>
      </w:pPr>
    </w:p>
    <w:p w14:paraId="2D8B165A" w14:textId="6CB8DE9D" w:rsidR="00C05498" w:rsidRPr="00C05498" w:rsidRDefault="00C05498" w:rsidP="00B52E31">
      <w:pPr>
        <w:spacing w:line="276" w:lineRule="auto"/>
        <w:rPr>
          <w:rFonts w:ascii="Times New Roman" w:hAnsi="Times New Roman" w:cs="Times New Roman"/>
          <w:i/>
          <w:iCs/>
          <w:sz w:val="22"/>
        </w:rPr>
      </w:pPr>
      <w:r>
        <w:rPr>
          <w:rFonts w:ascii="Times New Roman" w:hAnsi="Times New Roman" w:cs="Times New Roman"/>
          <w:i/>
          <w:iCs/>
          <w:sz w:val="22"/>
        </w:rPr>
        <w:t>Nutrient</w:t>
      </w:r>
      <w:r>
        <w:rPr>
          <w:rFonts w:ascii="Times New Roman" w:hAnsi="Times New Roman" w:cs="Times New Roman"/>
          <w:i/>
          <w:iCs/>
          <w:sz w:val="22"/>
        </w:rPr>
        <w:t xml:space="preserve"> </w:t>
      </w:r>
      <w:r w:rsidR="002872B9">
        <w:rPr>
          <w:rFonts w:ascii="Times New Roman" w:hAnsi="Times New Roman" w:cs="Times New Roman"/>
          <w:i/>
          <w:iCs/>
          <w:sz w:val="22"/>
        </w:rPr>
        <w:t>type</w:t>
      </w:r>
    </w:p>
    <w:p w14:paraId="06A13BD3" w14:textId="20936FC6" w:rsidR="00C05498" w:rsidRDefault="004F6DD6" w:rsidP="00B52E31">
      <w:pPr>
        <w:spacing w:line="276" w:lineRule="auto"/>
        <w:rPr>
          <w:rFonts w:ascii="Times New Roman" w:hAnsi="Times New Roman" w:cs="Times New Roman"/>
          <w:sz w:val="22"/>
        </w:rPr>
      </w:pPr>
      <w:r>
        <w:rPr>
          <w:rFonts w:ascii="Times New Roman" w:hAnsi="Times New Roman" w:cs="Times New Roman"/>
          <w:sz w:val="22"/>
        </w:rPr>
        <w:t xml:space="preserve">Nutrients are compounds in foods which are used by the body for growth, maintenance, and energy. </w:t>
      </w:r>
      <w:proofErr w:type="gramStart"/>
      <w:r>
        <w:rPr>
          <w:rFonts w:ascii="Times New Roman" w:hAnsi="Times New Roman" w:cs="Times New Roman"/>
          <w:sz w:val="22"/>
        </w:rPr>
        <w:t>Energy requirements,</w:t>
      </w:r>
      <w:proofErr w:type="gramEnd"/>
      <w:r>
        <w:rPr>
          <w:rFonts w:ascii="Times New Roman" w:hAnsi="Times New Roman" w:cs="Times New Roman"/>
          <w:sz w:val="22"/>
        </w:rPr>
        <w:t xml:space="preserve"> </w:t>
      </w:r>
      <w:r>
        <w:rPr>
          <w:rFonts w:ascii="Times New Roman" w:hAnsi="Times New Roman" w:cs="Times New Roman"/>
          <w:sz w:val="22"/>
        </w:rPr>
        <w:t>are</w:t>
      </w:r>
      <w:r>
        <w:rPr>
          <w:rFonts w:ascii="Times New Roman" w:hAnsi="Times New Roman" w:cs="Times New Roman"/>
          <w:sz w:val="22"/>
        </w:rPr>
        <w:t xml:space="preserve"> denominated in kilocalories (customarily called “calories”)</w:t>
      </w:r>
      <w:r>
        <w:rPr>
          <w:rFonts w:ascii="Times New Roman" w:hAnsi="Times New Roman" w:cs="Times New Roman"/>
          <w:sz w:val="22"/>
        </w:rPr>
        <w:t xml:space="preserve"> or kilojoules</w:t>
      </w:r>
      <w:r>
        <w:rPr>
          <w:rFonts w:ascii="Times New Roman" w:hAnsi="Times New Roman" w:cs="Times New Roman"/>
          <w:sz w:val="22"/>
        </w:rPr>
        <w:t xml:space="preserve">. </w:t>
      </w:r>
      <w:r>
        <w:rPr>
          <w:rFonts w:ascii="Times New Roman" w:hAnsi="Times New Roman" w:cs="Times New Roman"/>
          <w:sz w:val="22"/>
        </w:rPr>
        <w:t>(IOM, 2006.) Nutrients can be separated into</w:t>
      </w:r>
      <w:r w:rsidR="00C05498">
        <w:rPr>
          <w:rFonts w:ascii="Times New Roman" w:hAnsi="Times New Roman" w:cs="Times New Roman"/>
          <w:sz w:val="22"/>
        </w:rPr>
        <w:t xml:space="preserve"> </w:t>
      </w:r>
      <w:r>
        <w:rPr>
          <w:rFonts w:ascii="Times New Roman" w:hAnsi="Times New Roman" w:cs="Times New Roman"/>
          <w:sz w:val="22"/>
        </w:rPr>
        <w:t>two</w:t>
      </w:r>
      <w:r w:rsidR="00C05498">
        <w:rPr>
          <w:rFonts w:ascii="Times New Roman" w:hAnsi="Times New Roman" w:cs="Times New Roman"/>
          <w:sz w:val="22"/>
        </w:rPr>
        <w:t xml:space="preserve"> </w:t>
      </w:r>
      <w:r w:rsidR="002872B9">
        <w:rPr>
          <w:rFonts w:ascii="Times New Roman" w:hAnsi="Times New Roman" w:cs="Times New Roman"/>
          <w:sz w:val="22"/>
        </w:rPr>
        <w:t>categorie</w:t>
      </w:r>
      <w:r w:rsidR="00C05498">
        <w:rPr>
          <w:rFonts w:ascii="Times New Roman" w:hAnsi="Times New Roman" w:cs="Times New Roman"/>
          <w:sz w:val="22"/>
        </w:rPr>
        <w:t xml:space="preserve">s: </w:t>
      </w:r>
      <w:r w:rsidR="002872B9">
        <w:rPr>
          <w:rFonts w:ascii="Times New Roman" w:hAnsi="Times New Roman" w:cs="Times New Roman"/>
          <w:sz w:val="22"/>
        </w:rPr>
        <w:t>(</w:t>
      </w:r>
      <w:r>
        <w:rPr>
          <w:rFonts w:ascii="Times New Roman" w:hAnsi="Times New Roman" w:cs="Times New Roman"/>
          <w:sz w:val="22"/>
        </w:rPr>
        <w:t>1</w:t>
      </w:r>
      <w:r w:rsidR="002872B9">
        <w:rPr>
          <w:rFonts w:ascii="Times New Roman" w:hAnsi="Times New Roman" w:cs="Times New Roman"/>
          <w:sz w:val="22"/>
        </w:rPr>
        <w:t xml:space="preserve">) </w:t>
      </w:r>
      <w:r w:rsidR="00C05498">
        <w:rPr>
          <w:rFonts w:ascii="Times New Roman" w:hAnsi="Times New Roman" w:cs="Times New Roman"/>
          <w:sz w:val="22"/>
        </w:rPr>
        <w:t>macronutrients</w:t>
      </w:r>
      <w:r w:rsidR="002872B9">
        <w:rPr>
          <w:rFonts w:ascii="Times New Roman" w:hAnsi="Times New Roman" w:cs="Times New Roman"/>
          <w:sz w:val="22"/>
        </w:rPr>
        <w:t>, which are nutrients that the body requires in large amounts</w:t>
      </w:r>
      <w:r>
        <w:rPr>
          <w:rFonts w:ascii="Times New Roman" w:hAnsi="Times New Roman" w:cs="Times New Roman"/>
          <w:sz w:val="22"/>
        </w:rPr>
        <w:t xml:space="preserve"> and typically denominated in grams</w:t>
      </w:r>
      <w:r w:rsidR="002872B9">
        <w:rPr>
          <w:rFonts w:ascii="Times New Roman" w:hAnsi="Times New Roman" w:cs="Times New Roman"/>
          <w:sz w:val="22"/>
        </w:rPr>
        <w:t>:</w:t>
      </w:r>
      <w:r w:rsidR="00C05498">
        <w:rPr>
          <w:rFonts w:ascii="Times New Roman" w:hAnsi="Times New Roman" w:cs="Times New Roman"/>
          <w:sz w:val="22"/>
        </w:rPr>
        <w:t xml:space="preserve"> protein</w:t>
      </w:r>
      <w:r>
        <w:rPr>
          <w:rFonts w:ascii="Times New Roman" w:hAnsi="Times New Roman" w:cs="Times New Roman"/>
          <w:sz w:val="22"/>
        </w:rPr>
        <w:t>s</w:t>
      </w:r>
      <w:r w:rsidR="00C05498">
        <w:rPr>
          <w:rFonts w:ascii="Times New Roman" w:hAnsi="Times New Roman" w:cs="Times New Roman"/>
          <w:sz w:val="22"/>
        </w:rPr>
        <w:t xml:space="preserve">, carbohydrates, and fats, and </w:t>
      </w:r>
      <w:r w:rsidR="002872B9">
        <w:rPr>
          <w:rFonts w:ascii="Times New Roman" w:hAnsi="Times New Roman" w:cs="Times New Roman"/>
          <w:sz w:val="22"/>
        </w:rPr>
        <w:t>(</w:t>
      </w:r>
      <w:r>
        <w:rPr>
          <w:rFonts w:ascii="Times New Roman" w:hAnsi="Times New Roman" w:cs="Times New Roman"/>
          <w:sz w:val="22"/>
        </w:rPr>
        <w:t>2</w:t>
      </w:r>
      <w:r w:rsidR="002872B9">
        <w:rPr>
          <w:rFonts w:ascii="Times New Roman" w:hAnsi="Times New Roman" w:cs="Times New Roman"/>
          <w:sz w:val="22"/>
        </w:rPr>
        <w:t xml:space="preserve">) </w:t>
      </w:r>
      <w:r w:rsidR="00C05498">
        <w:rPr>
          <w:rFonts w:ascii="Times New Roman" w:hAnsi="Times New Roman" w:cs="Times New Roman"/>
          <w:sz w:val="22"/>
        </w:rPr>
        <w:t>micronutrients</w:t>
      </w:r>
      <w:r w:rsidR="002872B9">
        <w:rPr>
          <w:rFonts w:ascii="Times New Roman" w:hAnsi="Times New Roman" w:cs="Times New Roman"/>
          <w:sz w:val="22"/>
        </w:rPr>
        <w:t xml:space="preserve">, which are nutrients that the body </w:t>
      </w:r>
      <w:r>
        <w:rPr>
          <w:rFonts w:ascii="Times New Roman" w:hAnsi="Times New Roman" w:cs="Times New Roman"/>
          <w:sz w:val="22"/>
        </w:rPr>
        <w:t xml:space="preserve">needs in smaller amount and are typically denominated in milligrams, such </w:t>
      </w:r>
      <w:r w:rsidR="00C05498">
        <w:rPr>
          <w:rFonts w:ascii="Times New Roman" w:hAnsi="Times New Roman" w:cs="Times New Roman"/>
          <w:sz w:val="22"/>
        </w:rPr>
        <w:t xml:space="preserve">as calcium, Vitamin A, </w:t>
      </w:r>
      <w:r>
        <w:rPr>
          <w:rFonts w:ascii="Times New Roman" w:hAnsi="Times New Roman" w:cs="Times New Roman"/>
          <w:sz w:val="22"/>
        </w:rPr>
        <w:t>and iron, among others. Nutrient i</w:t>
      </w:r>
      <w:r w:rsidR="00C05498">
        <w:rPr>
          <w:rFonts w:ascii="Times New Roman" w:hAnsi="Times New Roman" w:cs="Times New Roman"/>
          <w:sz w:val="22"/>
        </w:rPr>
        <w:t>nadequac</w:t>
      </w:r>
      <w:r w:rsidR="002872B9">
        <w:rPr>
          <w:rFonts w:ascii="Times New Roman" w:hAnsi="Times New Roman" w:cs="Times New Roman"/>
          <w:sz w:val="22"/>
        </w:rPr>
        <w:t xml:space="preserve">ies </w:t>
      </w:r>
      <w:r w:rsidR="00C05498">
        <w:rPr>
          <w:rFonts w:ascii="Times New Roman" w:hAnsi="Times New Roman" w:cs="Times New Roman"/>
          <w:sz w:val="22"/>
        </w:rPr>
        <w:t>may correlate with</w:t>
      </w:r>
      <w:r w:rsidR="002872B9">
        <w:rPr>
          <w:rFonts w:ascii="Times New Roman" w:hAnsi="Times New Roman" w:cs="Times New Roman"/>
          <w:sz w:val="22"/>
        </w:rPr>
        <w:t>in and across</w:t>
      </w:r>
      <w:r w:rsidR="00EC1984">
        <w:rPr>
          <w:rFonts w:ascii="Times New Roman" w:hAnsi="Times New Roman" w:cs="Times New Roman"/>
          <w:sz w:val="22"/>
        </w:rPr>
        <w:t xml:space="preserve"> these two</w:t>
      </w:r>
      <w:r w:rsidR="002872B9">
        <w:rPr>
          <w:rFonts w:ascii="Times New Roman" w:hAnsi="Times New Roman" w:cs="Times New Roman"/>
          <w:sz w:val="22"/>
        </w:rPr>
        <w:t xml:space="preserve"> categories</w:t>
      </w:r>
      <w:r w:rsidR="00C05498">
        <w:rPr>
          <w:rFonts w:ascii="Times New Roman" w:hAnsi="Times New Roman" w:cs="Times New Roman"/>
          <w:sz w:val="22"/>
        </w:rPr>
        <w:t xml:space="preserve">, such as protein and iron, however, it is not </w:t>
      </w:r>
      <w:r w:rsidR="002872B9">
        <w:rPr>
          <w:rFonts w:ascii="Times New Roman" w:hAnsi="Times New Roman" w:cs="Times New Roman"/>
          <w:sz w:val="22"/>
        </w:rPr>
        <w:t xml:space="preserve">certain. </w:t>
      </w:r>
      <w:r>
        <w:rPr>
          <w:rFonts w:ascii="Times New Roman" w:hAnsi="Times New Roman" w:cs="Times New Roman"/>
          <w:sz w:val="22"/>
        </w:rPr>
        <w:t xml:space="preserve">The relationship between macronutrients and energy requirements is certain: proteins and fats provide 9 kcal/gram and carbohydrates provide 4 kcal/gram. </w:t>
      </w:r>
      <w:r w:rsidR="002872B9">
        <w:rPr>
          <w:rFonts w:ascii="Times New Roman" w:hAnsi="Times New Roman" w:cs="Times New Roman"/>
          <w:sz w:val="22"/>
        </w:rPr>
        <w:t>In the case study, we consider these relationships</w:t>
      </w:r>
      <w:r w:rsidR="00EC1984">
        <w:rPr>
          <w:rFonts w:ascii="Times New Roman" w:hAnsi="Times New Roman" w:cs="Times New Roman"/>
          <w:sz w:val="22"/>
        </w:rPr>
        <w:t xml:space="preserve">, as </w:t>
      </w:r>
      <w:r w:rsidR="00D74ACC">
        <w:rPr>
          <w:rFonts w:ascii="Times New Roman" w:hAnsi="Times New Roman" w:cs="Times New Roman"/>
          <w:sz w:val="22"/>
        </w:rPr>
        <w:t>researchers may want to generalize or use nutrient status as a proxy.</w:t>
      </w:r>
    </w:p>
    <w:p w14:paraId="4E9A11D5" w14:textId="5ED32C16" w:rsidR="00D364E9" w:rsidRDefault="00D364E9" w:rsidP="00B52E31">
      <w:pPr>
        <w:spacing w:line="276" w:lineRule="auto"/>
        <w:rPr>
          <w:rFonts w:ascii="Times New Roman" w:hAnsi="Times New Roman" w:cs="Times New Roman"/>
          <w:sz w:val="22"/>
        </w:rPr>
      </w:pPr>
    </w:p>
    <w:p w14:paraId="664F3862" w14:textId="11BD616B" w:rsidR="009523D1" w:rsidRPr="00F060B2" w:rsidRDefault="00153AF5" w:rsidP="00B52E31">
      <w:pPr>
        <w:spacing w:line="276" w:lineRule="auto"/>
        <w:rPr>
          <w:rFonts w:ascii="Times New Roman" w:hAnsi="Times New Roman" w:cs="Times New Roman"/>
          <w:i/>
          <w:iCs/>
          <w:sz w:val="22"/>
        </w:rPr>
      </w:pPr>
      <w:r>
        <w:rPr>
          <w:rFonts w:ascii="Times New Roman" w:hAnsi="Times New Roman" w:cs="Times New Roman"/>
          <w:i/>
          <w:iCs/>
          <w:sz w:val="22"/>
        </w:rPr>
        <w:t>Source</w:t>
      </w:r>
      <w:r w:rsidR="009523D1">
        <w:rPr>
          <w:rFonts w:ascii="Times New Roman" w:hAnsi="Times New Roman" w:cs="Times New Roman"/>
          <w:i/>
          <w:iCs/>
          <w:sz w:val="22"/>
        </w:rPr>
        <w:t xml:space="preserve"> of nutrient requirements standards</w:t>
      </w:r>
    </w:p>
    <w:p w14:paraId="2FBCBBEC" w14:textId="2FFC26FE"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7"/>
      <w:commentRangeStart w:id="8"/>
      <w:r w:rsidRPr="00D364E9">
        <w:rPr>
          <w:rFonts w:ascii="Times New Roman" w:hAnsi="Times New Roman" w:cs="Times New Roman"/>
          <w:sz w:val="22"/>
        </w:rPr>
        <w:t>(DRI)</w:t>
      </w:r>
      <w:r>
        <w:rPr>
          <w:rFonts w:ascii="Times New Roman" w:hAnsi="Times New Roman" w:cs="Times New Roman"/>
          <w:sz w:val="22"/>
        </w:rPr>
        <w:t xml:space="preserve"> in </w:t>
      </w:r>
      <w:commentRangeEnd w:id="7"/>
      <w:r w:rsidR="00876609">
        <w:rPr>
          <w:rStyle w:val="CommentReference"/>
        </w:rPr>
        <w:commentReference w:id="7"/>
      </w:r>
      <w:commentRangeEnd w:id="8"/>
      <w:r w:rsidR="00183683">
        <w:rPr>
          <w:rStyle w:val="CommentReference"/>
        </w:rPr>
        <w:commentReference w:id="8"/>
      </w:r>
      <w:r>
        <w:rPr>
          <w:rFonts w:ascii="Times New Roman" w:hAnsi="Times New Roman" w:cs="Times New Roman"/>
          <w:sz w:val="22"/>
        </w:rPr>
        <w:t>2006, covering energy, carbohydrate</w:t>
      </w:r>
      <w:r w:rsidR="00060361">
        <w:rPr>
          <w:rFonts w:ascii="Times New Roman" w:hAnsi="Times New Roman" w:cs="Times New Roman"/>
          <w:sz w:val="22"/>
        </w:rPr>
        <w:t>s</w:t>
      </w:r>
      <w:commentRangeStart w:id="9"/>
      <w:r>
        <w:rPr>
          <w:rFonts w:ascii="Times New Roman" w:hAnsi="Times New Roman" w:cs="Times New Roman"/>
          <w:sz w:val="22"/>
        </w:rPr>
        <w:t>, fa</w:t>
      </w:r>
      <w:r w:rsidR="00060361">
        <w:rPr>
          <w:rFonts w:ascii="Times New Roman" w:hAnsi="Times New Roman" w:cs="Times New Roman"/>
          <w:sz w:val="22"/>
        </w:rPr>
        <w:t xml:space="preserve">ts and fatty acids, </w:t>
      </w:r>
      <w:r>
        <w:rPr>
          <w:rFonts w:ascii="Times New Roman" w:hAnsi="Times New Roman" w:cs="Times New Roman"/>
          <w:sz w:val="22"/>
        </w:rPr>
        <w:t>protein, and amino acid requirements</w:t>
      </w:r>
      <w:commentRangeEnd w:id="9"/>
      <w:r w:rsidR="00794DB1">
        <w:rPr>
          <w:rStyle w:val="CommentReference"/>
        </w:rPr>
        <w:commentReference w:id="9"/>
      </w:r>
      <w:r w:rsidR="00060361">
        <w:rPr>
          <w:rFonts w:ascii="Times New Roman" w:hAnsi="Times New Roman" w:cs="Times New Roman"/>
          <w:sz w:val="22"/>
        </w:rPr>
        <w:t>, as well as micronutrients</w:t>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w:t>
      </w:r>
      <w:r w:rsidR="00060361">
        <w:rPr>
          <w:rFonts w:ascii="Times New Roman" w:hAnsi="Times New Roman" w:cs="Times New Roman"/>
          <w:sz w:val="22"/>
        </w:rPr>
        <w:t>, and are updated periodically</w:t>
      </w:r>
      <w:r w:rsidR="00A842A0">
        <w:rPr>
          <w:rFonts w:ascii="Times New Roman" w:hAnsi="Times New Roman" w:cs="Times New Roman"/>
          <w:sz w:val="22"/>
        </w:rPr>
        <w:t xml:space="preserve">. The </w:t>
      </w:r>
      <w:r w:rsidR="00794DB1">
        <w:rPr>
          <w:rFonts w:ascii="Times New Roman" w:hAnsi="Times New Roman" w:cs="Times New Roman"/>
          <w:sz w:val="22"/>
        </w:rPr>
        <w:t xml:space="preserve">US </w:t>
      </w:r>
      <w:r w:rsidR="00A842A0">
        <w:rPr>
          <w:rFonts w:ascii="Times New Roman" w:hAnsi="Times New Roman" w:cs="Times New Roman"/>
          <w:sz w:val="22"/>
        </w:rPr>
        <w:t>also posts dietary guidelines</w:t>
      </w:r>
      <w:r w:rsidR="00060361">
        <w:rPr>
          <w:rFonts w:ascii="Times New Roman" w:hAnsi="Times New Roman" w:cs="Times New Roman"/>
          <w:sz w:val="22"/>
        </w:rPr>
        <w:t xml:space="preserve"> for recommended intake</w:t>
      </w:r>
      <w:r w:rsidR="00A842A0">
        <w:rPr>
          <w:rFonts w:ascii="Times New Roman" w:hAnsi="Times New Roman" w:cs="Times New Roman"/>
          <w:sz w:val="22"/>
        </w:rPr>
        <w:t xml:space="preserve">,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r w:rsidR="00153AF5">
        <w:rPr>
          <w:rFonts w:ascii="Times New Roman" w:hAnsi="Times New Roman" w:cs="Times New Roman"/>
          <w:sz w:val="22"/>
        </w:rPr>
        <w:t xml:space="preserve"> </w:t>
      </w:r>
    </w:p>
    <w:p w14:paraId="4B51C468" w14:textId="1AE8A4BF" w:rsidR="008656AA" w:rsidRPr="00ED0451" w:rsidRDefault="008656AA" w:rsidP="00B52E31">
      <w:pPr>
        <w:spacing w:line="276" w:lineRule="auto"/>
        <w:rPr>
          <w:rFonts w:ascii="Times New Roman" w:hAnsi="Times New Roman" w:cs="Times New Roman"/>
          <w:sz w:val="22"/>
          <w:szCs w:val="22"/>
        </w:rPr>
      </w:pPr>
    </w:p>
    <w:p w14:paraId="478F0157" w14:textId="7AC1B572" w:rsidR="00037F67" w:rsidRDefault="008656AA" w:rsidP="00B52E31">
      <w:pPr>
        <w:spacing w:line="276" w:lineRule="auto"/>
        <w:rPr>
          <w:rFonts w:ascii="Times New Roman" w:hAnsi="Times New Roman" w:cs="Times New Roman"/>
          <w:sz w:val="22"/>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Organization (WHO) and U.N. Food and Agriculture </w:t>
      </w:r>
      <w:r w:rsidR="002D00B3">
        <w:rPr>
          <w:rFonts w:ascii="Times New Roman" w:hAnsi="Times New Roman" w:cs="Times New Roman"/>
          <w:sz w:val="22"/>
        </w:rPr>
        <w:t>Organization</w:t>
      </w:r>
      <w:r>
        <w:rPr>
          <w:rFonts w:ascii="Times New Roman" w:hAnsi="Times New Roman" w:cs="Times New Roman"/>
          <w:sz w:val="22"/>
        </w:rPr>
        <w:t xml:space="preserve"> (FAO) published</w:t>
      </w:r>
      <w:r w:rsidR="00D461B5">
        <w:rPr>
          <w:rFonts w:ascii="Times New Roman" w:hAnsi="Times New Roman" w:cs="Times New Roman"/>
          <w:sz w:val="22"/>
        </w:rPr>
        <w:t xml:space="preserve"> energy 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for protein (2002), energy (2005), carbohydrates (2007), fats and fatty acids (2010)</w:t>
      </w:r>
      <w:r w:rsidR="00155D9C">
        <w:rPr>
          <w:rFonts w:ascii="Times New Roman" w:hAnsi="Times New Roman" w:cs="Times New Roman"/>
          <w:sz w:val="22"/>
        </w:rPr>
        <w:t>, and vitamins and minerals (2004.) The</w:t>
      </w:r>
      <w:r w:rsidR="00D461B5">
        <w:rPr>
          <w:rFonts w:ascii="Times New Roman" w:hAnsi="Times New Roman" w:cs="Times New Roman"/>
          <w:sz w:val="22"/>
        </w:rPr>
        <w:t xml:space="preserv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w:t>
      </w:r>
      <w:proofErr w:type="spellStart"/>
      <w:r w:rsidR="007E3CC8">
        <w:rPr>
          <w:rFonts w:ascii="Times New Roman" w:hAnsi="Times New Roman" w:cs="Times New Roman"/>
          <w:sz w:val="22"/>
        </w:rPr>
        <w:t>Schenider</w:t>
      </w:r>
      <w:proofErr w:type="spellEnd"/>
      <w:r w:rsidR="007E3CC8">
        <w:rPr>
          <w:rFonts w:ascii="Times New Roman" w:hAnsi="Times New Roman" w:cs="Times New Roman"/>
          <w:sz w:val="22"/>
        </w:rPr>
        <w:t xml:space="preserve"> and </w:t>
      </w:r>
      <w:proofErr w:type="spellStart"/>
      <w:r w:rsidR="007E3CC8">
        <w:rPr>
          <w:rFonts w:ascii="Times New Roman" w:hAnsi="Times New Roman" w:cs="Times New Roman"/>
          <w:sz w:val="22"/>
        </w:rPr>
        <w:t>Hertforth</w:t>
      </w:r>
      <w:proofErr w:type="spellEnd"/>
      <w:r w:rsidR="007E3CC8">
        <w:rPr>
          <w:rFonts w:ascii="Times New Roman" w:hAnsi="Times New Roman" w:cs="Times New Roman"/>
          <w:sz w:val="22"/>
        </w:rPr>
        <w:t xml:space="preserve"> </w:t>
      </w:r>
      <w:r w:rsidR="007E3CC8">
        <w:rPr>
          <w:rFonts w:ascii="Times New Roman" w:hAnsi="Times New Roman" w:cs="Times New Roman"/>
          <w:sz w:val="22"/>
        </w:rPr>
        <w:lastRenderedPageBreak/>
        <w:t xml:space="preserve">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10"/>
      <w:commentRangeStart w:id="11"/>
      <w:r w:rsidR="00A842A0">
        <w:rPr>
          <w:rFonts w:ascii="Times New Roman" w:hAnsi="Times New Roman" w:cs="Times New Roman"/>
          <w:sz w:val="22"/>
        </w:rPr>
        <w:t>The WHO/FAO requirements are generally used for energy requirements</w:t>
      </w:r>
      <w:r w:rsidR="00494812">
        <w:rPr>
          <w:rFonts w:ascii="Times New Roman" w:hAnsi="Times New Roman" w:cs="Times New Roman"/>
          <w:sz w:val="22"/>
        </w:rPr>
        <w:t>, complementary to IOM standards for micronutrients</w:t>
      </w:r>
      <w:r w:rsidR="00037F67">
        <w:rPr>
          <w:rFonts w:ascii="Times New Roman" w:hAnsi="Times New Roman" w:cs="Times New Roman"/>
          <w:sz w:val="22"/>
        </w:rPr>
        <w:t>, as they do not provide average</w:t>
      </w:r>
      <w:r w:rsidR="0051496E">
        <w:rPr>
          <w:rFonts w:ascii="Times New Roman" w:hAnsi="Times New Roman" w:cs="Times New Roman"/>
          <w:sz w:val="22"/>
        </w:rPr>
        <w:t xml:space="preserve"> micronutrient</w:t>
      </w:r>
      <w:r w:rsidR="00037F67">
        <w:rPr>
          <w:rFonts w:ascii="Times New Roman" w:hAnsi="Times New Roman" w:cs="Times New Roman"/>
          <w:sz w:val="22"/>
        </w:rPr>
        <w:t xml:space="preserve"> requirements.</w:t>
      </w:r>
      <w:r w:rsidR="00A842A0">
        <w:rPr>
          <w:rFonts w:ascii="Times New Roman" w:hAnsi="Times New Roman" w:cs="Times New Roman"/>
          <w:sz w:val="22"/>
        </w:rPr>
        <w:t xml:space="preserve"> </w:t>
      </w:r>
      <w:commentRangeEnd w:id="10"/>
      <w:r w:rsidR="00810503">
        <w:rPr>
          <w:rStyle w:val="CommentReference"/>
        </w:rPr>
        <w:commentReference w:id="10"/>
      </w:r>
      <w:commentRangeEnd w:id="11"/>
      <w:r w:rsidR="00183683">
        <w:rPr>
          <w:rStyle w:val="CommentReference"/>
        </w:rPr>
        <w:commentReference w:id="11"/>
      </w:r>
      <w:r w:rsidR="00494812">
        <w:rPr>
          <w:rFonts w:ascii="Times New Roman" w:hAnsi="Times New Roman" w:cs="Times New Roman"/>
          <w:sz w:val="22"/>
        </w:rPr>
        <w:t xml:space="preserve">(Bermudez. </w:t>
      </w:r>
      <w:r w:rsidR="00B359A7">
        <w:rPr>
          <w:rFonts w:ascii="Times New Roman" w:hAnsi="Times New Roman" w:cs="Times New Roman"/>
          <w:sz w:val="22"/>
        </w:rPr>
        <w:t>et</w:t>
      </w:r>
      <w:r w:rsidR="00494812">
        <w:rPr>
          <w:rFonts w:ascii="Times New Roman" w:hAnsi="Times New Roman" w:cs="Times New Roman"/>
          <w:sz w:val="22"/>
        </w:rPr>
        <w:t xml:space="preserve"> al. 2012, </w:t>
      </w:r>
      <w:proofErr w:type="spellStart"/>
      <w:r w:rsidR="00494812">
        <w:rPr>
          <w:rFonts w:ascii="Times New Roman" w:hAnsi="Times New Roman" w:cs="Times New Roman"/>
          <w:sz w:val="22"/>
        </w:rPr>
        <w:t>Lividni</w:t>
      </w:r>
      <w:proofErr w:type="spellEnd"/>
      <w:r w:rsidR="00494812">
        <w:rPr>
          <w:rFonts w:ascii="Times New Roman" w:hAnsi="Times New Roman" w:cs="Times New Roman"/>
          <w:sz w:val="22"/>
        </w:rPr>
        <w:t xml:space="preserve"> </w:t>
      </w:r>
      <w:r w:rsidR="00B359A7">
        <w:rPr>
          <w:rFonts w:ascii="Times New Roman" w:hAnsi="Times New Roman" w:cs="Times New Roman"/>
          <w:sz w:val="22"/>
        </w:rPr>
        <w:t>et</w:t>
      </w:r>
      <w:r w:rsidR="00494812">
        <w:rPr>
          <w:rFonts w:ascii="Times New Roman" w:hAnsi="Times New Roman" w:cs="Times New Roman"/>
          <w:sz w:val="22"/>
        </w:rPr>
        <w:t xml:space="preserve"> al. 2013, </w:t>
      </w:r>
      <w:proofErr w:type="spellStart"/>
      <w:r w:rsidR="00494812" w:rsidRPr="00494812">
        <w:rPr>
          <w:rFonts w:ascii="Times New Roman" w:hAnsi="Times New Roman" w:cs="Times New Roman"/>
          <w:sz w:val="22"/>
        </w:rPr>
        <w:t>Sununtnasuk</w:t>
      </w:r>
      <w:proofErr w:type="spellEnd"/>
      <w:r w:rsidR="00BB10AB">
        <w:rPr>
          <w:rFonts w:ascii="Times New Roman" w:hAnsi="Times New Roman" w:cs="Times New Roman"/>
          <w:sz w:val="22"/>
        </w:rPr>
        <w:t xml:space="preserve"> </w:t>
      </w:r>
      <w:r w:rsidR="00B359A7">
        <w:rPr>
          <w:rFonts w:ascii="Times New Roman" w:hAnsi="Times New Roman" w:cs="Times New Roman"/>
          <w:sz w:val="22"/>
        </w:rPr>
        <w:t>et</w:t>
      </w:r>
      <w:r w:rsidR="00BB10AB">
        <w:rPr>
          <w:rFonts w:ascii="Times New Roman" w:hAnsi="Times New Roman" w:cs="Times New Roman"/>
          <w:sz w:val="22"/>
        </w:rPr>
        <w:t xml:space="preserve"> </w:t>
      </w:r>
      <w:r w:rsidR="00494812">
        <w:rPr>
          <w:rFonts w:ascii="Times New Roman" w:hAnsi="Times New Roman" w:cs="Times New Roman"/>
          <w:sz w:val="22"/>
        </w:rPr>
        <w:t>al</w:t>
      </w:r>
      <w:r w:rsidR="00494812" w:rsidRPr="00494812">
        <w:rPr>
          <w:rFonts w:ascii="Times New Roman" w:hAnsi="Times New Roman" w:cs="Times New Roman"/>
          <w:sz w:val="22"/>
        </w:rPr>
        <w:t>. 2017</w:t>
      </w:r>
      <w:r w:rsidR="00494812">
        <w:rPr>
          <w:rFonts w:ascii="Times New Roman" w:hAnsi="Times New Roman" w:cs="Times New Roman"/>
          <w:sz w:val="22"/>
        </w:rPr>
        <w:t>, Coates 2017)</w:t>
      </w:r>
      <w:r w:rsidR="00A87A54">
        <w:rPr>
          <w:rFonts w:ascii="Times New Roman" w:hAnsi="Times New Roman" w:cs="Times New Roman"/>
          <w:sz w:val="22"/>
        </w:rPr>
        <w:t>.</w:t>
      </w:r>
    </w:p>
    <w:p w14:paraId="550176E7" w14:textId="067F809D" w:rsidR="00ED0451" w:rsidRDefault="00ED0451" w:rsidP="00B52E31">
      <w:pPr>
        <w:spacing w:line="276" w:lineRule="auto"/>
        <w:rPr>
          <w:rFonts w:ascii="Times New Roman" w:hAnsi="Times New Roman" w:cs="Times New Roman"/>
          <w:sz w:val="22"/>
        </w:rPr>
      </w:pPr>
    </w:p>
    <w:p w14:paraId="4A843AF4" w14:textId="0497A366"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w:t>
      </w:r>
      <w:r w:rsidR="002F4410">
        <w:rPr>
          <w:rFonts w:ascii="Times New Roman" w:hAnsi="Times New Roman" w:cs="Times New Roman"/>
          <w:sz w:val="22"/>
        </w:rPr>
        <w:t xml:space="preserve"> (NIN)</w:t>
      </w:r>
      <w:r>
        <w:rPr>
          <w:rFonts w:ascii="Times New Roman" w:hAnsi="Times New Roman" w:cs="Times New Roman"/>
          <w:sz w:val="22"/>
        </w:rPr>
        <w:t xml:space="preserve"> published Dietary Recommendations for Indians in 2011, which provide</w:t>
      </w:r>
      <w:r w:rsidR="00060361">
        <w:rPr>
          <w:rFonts w:ascii="Times New Roman" w:hAnsi="Times New Roman" w:cs="Times New Roman"/>
          <w:sz w:val="22"/>
        </w:rPr>
        <w:t xml:space="preserve"> recommendations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sidR="00060361">
        <w:rPr>
          <w:rFonts w:ascii="Times New Roman" w:hAnsi="Times New Roman" w:cs="Times New Roman"/>
          <w:sz w:val="22"/>
        </w:rPr>
        <w:t>intakes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3D08C83F" w14:textId="7BD92657" w:rsidR="0051496E" w:rsidRDefault="0051496E" w:rsidP="00B52E31">
      <w:pPr>
        <w:spacing w:line="276" w:lineRule="auto"/>
        <w:rPr>
          <w:rFonts w:ascii="Times New Roman" w:hAnsi="Times New Roman" w:cs="Times New Roman"/>
          <w:sz w:val="22"/>
        </w:rPr>
      </w:pPr>
    </w:p>
    <w:p w14:paraId="54A0D2B6" w14:textId="77777777" w:rsidR="00FC7AD2" w:rsidRPr="00FC7AD2" w:rsidRDefault="00FC7AD2" w:rsidP="00B52E31">
      <w:pPr>
        <w:spacing w:line="276" w:lineRule="auto"/>
        <w:rPr>
          <w:rFonts w:ascii="Times New Roman" w:hAnsi="Times New Roman" w:cs="Times New Roman"/>
          <w:sz w:val="22"/>
        </w:rPr>
      </w:pPr>
    </w:p>
    <w:p w14:paraId="48819B35" w14:textId="4B3190B5" w:rsidR="00FC7AD2" w:rsidRPr="00FC7AD2" w:rsidRDefault="00FC7AD2" w:rsidP="00FC7AD2">
      <w:pPr>
        <w:spacing w:line="276" w:lineRule="auto"/>
        <w:rPr>
          <w:rFonts w:ascii="Times New Roman" w:hAnsi="Times New Roman" w:cs="Times New Roman"/>
          <w:i/>
          <w:iCs/>
          <w:sz w:val="22"/>
          <w:szCs w:val="22"/>
        </w:rPr>
      </w:pPr>
      <w:r w:rsidRPr="00FC7AD2">
        <w:rPr>
          <w:rFonts w:ascii="Times New Roman" w:hAnsi="Times New Roman" w:cs="Times New Roman"/>
          <w:i/>
          <w:iCs/>
          <w:color w:val="212529"/>
          <w:sz w:val="22"/>
          <w:szCs w:val="22"/>
          <w:shd w:val="clear" w:color="auto" w:fill="FFFFFF"/>
        </w:rPr>
        <w:t>Energy Requirements</w:t>
      </w:r>
    </w:p>
    <w:p w14:paraId="2F2C2C74" w14:textId="5754BB7F" w:rsidR="00FC7AD2" w:rsidRPr="00987DB6" w:rsidRDefault="00FC7AD2" w:rsidP="00FC7AD2">
      <w:pPr>
        <w:spacing w:after="120" w:line="276" w:lineRule="auto"/>
        <w:rPr>
          <w:rFonts w:ascii="Times New Roman" w:hAnsi="Times New Roman" w:cs="Times New Roman"/>
          <w:sz w:val="22"/>
          <w:szCs w:val="22"/>
        </w:rPr>
      </w:pPr>
      <w:r w:rsidRPr="00987DB6">
        <w:rPr>
          <w:rFonts w:ascii="Times New Roman" w:hAnsi="Times New Roman" w:cs="Times New Roman"/>
          <w:sz w:val="22"/>
          <w:szCs w:val="22"/>
        </w:rPr>
        <w:t xml:space="preserve">The IOM defines the </w:t>
      </w:r>
      <w:r w:rsidRPr="00987DB6">
        <w:rPr>
          <w:rFonts w:ascii="Times New Roman" w:hAnsi="Times New Roman" w:cs="Times New Roman"/>
          <w:b/>
          <w:bCs/>
          <w:sz w:val="22"/>
          <w:szCs w:val="22"/>
        </w:rPr>
        <w:t>Estimated Energy Requirement (EER)</w:t>
      </w:r>
      <w:r w:rsidRPr="00987DB6">
        <w:rPr>
          <w:rFonts w:ascii="Times New Roman" w:hAnsi="Times New Roman" w:cs="Times New Roman"/>
          <w:sz w:val="22"/>
          <w:szCs w:val="22"/>
        </w:rPr>
        <w:t xml:space="preserve"> as the “average dietary energy intake that is predicted to maintain energy balance in a healthy adult of a defined age, </w:t>
      </w:r>
      <w:r w:rsidR="002F4410">
        <w:rPr>
          <w:rFonts w:ascii="Times New Roman" w:hAnsi="Times New Roman" w:cs="Times New Roman"/>
          <w:sz w:val="22"/>
          <w:szCs w:val="22"/>
        </w:rPr>
        <w:t>sex</w:t>
      </w:r>
      <w:r w:rsidRPr="00987DB6">
        <w:rPr>
          <w:rFonts w:ascii="Times New Roman" w:hAnsi="Times New Roman" w:cs="Times New Roman"/>
          <w:sz w:val="22"/>
          <w:szCs w:val="22"/>
        </w:rPr>
        <w:t>, weight, height, and level of physical activity consistent with good health.” Th</w:t>
      </w:r>
      <w:r w:rsidR="002F4410">
        <w:rPr>
          <w:rFonts w:ascii="Times New Roman" w:hAnsi="Times New Roman" w:cs="Times New Roman"/>
          <w:sz w:val="22"/>
          <w:szCs w:val="22"/>
        </w:rPr>
        <w:t>e EER is also</w:t>
      </w:r>
      <w:r w:rsidRPr="00987DB6">
        <w:rPr>
          <w:rFonts w:ascii="Times New Roman" w:hAnsi="Times New Roman" w:cs="Times New Roman"/>
          <w:sz w:val="22"/>
          <w:szCs w:val="22"/>
        </w:rPr>
        <w:t xml:space="preserve"> adjusted for the needs of children, pregnant and lactating women. (IOM, 2000)</w:t>
      </w:r>
    </w:p>
    <w:p w14:paraId="4CB21CB5" w14:textId="2470C71E" w:rsidR="00FC7AD2" w:rsidRDefault="00FC7AD2" w:rsidP="00FC7AD2">
      <w:pPr>
        <w:spacing w:line="276" w:lineRule="auto"/>
        <w:rPr>
          <w:rFonts w:ascii="Times New Roman" w:hAnsi="Times New Roman" w:cs="Times New Roman"/>
          <w:sz w:val="22"/>
        </w:rPr>
      </w:pPr>
      <w:r w:rsidRPr="00A36F15">
        <w:rPr>
          <w:rFonts w:ascii="Times New Roman" w:hAnsi="Times New Roman" w:cs="Times New Roman"/>
          <w:sz w:val="22"/>
          <w:szCs w:val="22"/>
        </w:rPr>
        <w:t>The WHO/FAO approach to energy requirements for adults identifies a basal metabolic rate (BMR) which is the “minimum energy expenditure that is compatible with life.” It is a function of weight for each age</w:t>
      </w:r>
      <w:r w:rsidR="002F4410">
        <w:rPr>
          <w:rFonts w:ascii="Times New Roman" w:hAnsi="Times New Roman" w:cs="Times New Roman"/>
          <w:sz w:val="22"/>
          <w:szCs w:val="22"/>
        </w:rPr>
        <w:t>-</w:t>
      </w:r>
      <w:r w:rsidRPr="00A36F15">
        <w:rPr>
          <w:rFonts w:ascii="Times New Roman" w:hAnsi="Times New Roman" w:cs="Times New Roman"/>
          <w:sz w:val="22"/>
          <w:szCs w:val="22"/>
        </w:rPr>
        <w:t>sex group. The BMR is adjusted for pregnancy</w:t>
      </w:r>
      <w:r>
        <w:rPr>
          <w:rFonts w:ascii="Times New Roman" w:hAnsi="Times New Roman" w:cs="Times New Roman"/>
          <w:sz w:val="22"/>
        </w:rPr>
        <w:t xml:space="preserve"> and lactation status and then multiplied by the Physical Activity Level (PAL) multiplier to obtain the </w:t>
      </w:r>
      <w:r w:rsidRPr="00A36F15">
        <w:rPr>
          <w:rFonts w:ascii="Times New Roman" w:hAnsi="Times New Roman" w:cs="Times New Roman"/>
          <w:b/>
          <w:bCs/>
          <w:sz w:val="22"/>
        </w:rPr>
        <w:t>Total Energy Expenditure</w:t>
      </w:r>
      <w:r>
        <w:rPr>
          <w:rFonts w:ascii="Times New Roman" w:hAnsi="Times New Roman" w:cs="Times New Roman"/>
          <w:sz w:val="22"/>
        </w:rPr>
        <w:t xml:space="preserve"> </w:t>
      </w:r>
      <w:r w:rsidRPr="00A36F15">
        <w:rPr>
          <w:rFonts w:ascii="Times New Roman" w:hAnsi="Times New Roman" w:cs="Times New Roman"/>
          <w:b/>
          <w:bCs/>
          <w:sz w:val="22"/>
        </w:rPr>
        <w:t>(TEE)</w:t>
      </w:r>
      <w:r>
        <w:rPr>
          <w:rFonts w:ascii="Times New Roman" w:hAnsi="Times New Roman" w:cs="Times New Roman"/>
          <w:sz w:val="22"/>
        </w:rPr>
        <w:t>, which is the “energy spent, on average, in a 24-hour period by an individual, or a group of individuals.” For children, the Total Energy Expenditure calculations include weight for each age and sex group and is then adjusted to be 15% lower for sedentary children and 15% for active children. (WHO, 2001)</w:t>
      </w:r>
      <w:r w:rsidR="002F4410">
        <w:rPr>
          <w:rFonts w:ascii="Times New Roman" w:hAnsi="Times New Roman" w:cs="Times New Roman"/>
          <w:sz w:val="22"/>
        </w:rPr>
        <w:t xml:space="preserve"> WHO </w:t>
      </w:r>
    </w:p>
    <w:p w14:paraId="4772D612" w14:textId="77777777" w:rsidR="002F4410" w:rsidRDefault="002F4410" w:rsidP="00FC7AD2">
      <w:pPr>
        <w:spacing w:line="276" w:lineRule="auto"/>
        <w:rPr>
          <w:rFonts w:ascii="Times New Roman" w:hAnsi="Times New Roman" w:cs="Times New Roman"/>
          <w:sz w:val="22"/>
        </w:rPr>
      </w:pPr>
    </w:p>
    <w:p w14:paraId="7E56DA01" w14:textId="6079E959" w:rsidR="00ED0451" w:rsidRDefault="002F4410" w:rsidP="00B52E31">
      <w:pPr>
        <w:spacing w:line="276" w:lineRule="auto"/>
        <w:rPr>
          <w:rFonts w:ascii="Times New Roman" w:hAnsi="Times New Roman" w:cs="Times New Roman"/>
          <w:sz w:val="22"/>
        </w:rPr>
      </w:pPr>
      <w:r>
        <w:rPr>
          <w:rFonts w:ascii="Times New Roman" w:hAnsi="Times New Roman" w:cs="Times New Roman"/>
          <w:sz w:val="22"/>
        </w:rPr>
        <w:t xml:space="preserve">The India NIN are net energy requirements which are adjusted for sex, age group, pregnancy and lactation status. Activity level is taken into consideration when identifying energy requirements for adults over 18 years of age. </w:t>
      </w:r>
      <w:r w:rsidR="006245E1">
        <w:rPr>
          <w:rFonts w:ascii="Times New Roman" w:hAnsi="Times New Roman" w:cs="Times New Roman"/>
          <w:sz w:val="22"/>
        </w:rPr>
        <w:t>They were developed using the WHO/FAO methodology for BMR and TEE based on reference weights and heights. (NIN, 2011)</w:t>
      </w:r>
      <w:bookmarkStart w:id="12" w:name="_GoBack"/>
      <w:bookmarkEnd w:id="12"/>
    </w:p>
    <w:p w14:paraId="00B01130" w14:textId="77777777" w:rsidR="002F4410" w:rsidRPr="002D00B3" w:rsidRDefault="002F4410"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2FCA63B1"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w:t>
      </w:r>
      <w:r w:rsidR="002F4410">
        <w:rPr>
          <w:rFonts w:ascii="Times New Roman" w:hAnsi="Times New Roman" w:cs="Times New Roman"/>
          <w:sz w:val="22"/>
          <w:szCs w:val="22"/>
        </w:rPr>
        <w:t>energy</w:t>
      </w:r>
      <w:r w:rsidRPr="00F0581B">
        <w:rPr>
          <w:rFonts w:ascii="Times New Roman" w:hAnsi="Times New Roman" w:cs="Times New Roman"/>
          <w:sz w:val="22"/>
          <w:szCs w:val="22"/>
        </w:rPr>
        <w:t xml:space="preserve">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nutrient requirements and likelihood of an individual being identified as inadequate. </w:t>
      </w:r>
      <w:r w:rsidR="00862352">
        <w:rPr>
          <w:rFonts w:ascii="Times New Roman" w:hAnsi="Times New Roman" w:cs="Times New Roman"/>
          <w:sz w:val="22"/>
          <w:szCs w:val="22"/>
        </w:rPr>
        <w:t xml:space="preserve">All three sets of nutrient </w:t>
      </w:r>
      <w:r w:rsidR="002F4410">
        <w:rPr>
          <w:rFonts w:ascii="Times New Roman" w:hAnsi="Times New Roman" w:cs="Times New Roman"/>
          <w:sz w:val="22"/>
          <w:szCs w:val="22"/>
        </w:rPr>
        <w:t xml:space="preserve">reference sources </w:t>
      </w:r>
      <w:r w:rsidR="00862352">
        <w:rPr>
          <w:rFonts w:ascii="Times New Roman" w:hAnsi="Times New Roman" w:cs="Times New Roman"/>
          <w:sz w:val="22"/>
          <w:szCs w:val="22"/>
        </w:rPr>
        <w:t>adjust energy and often nutrient requirements based on classification of physical 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requirements </w:t>
      </w:r>
      <w:r w:rsidR="00857EF5">
        <w:rPr>
          <w:rFonts w:ascii="Times New Roman" w:hAnsi="Times New Roman" w:cs="Times New Roman"/>
          <w:sz w:val="22"/>
          <w:szCs w:val="22"/>
        </w:rPr>
        <w:t>are provided for each category, without provision of the underlying calculation.</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proofErr w:type="spellStart"/>
      <w:r w:rsidR="00820CEB">
        <w:rPr>
          <w:rFonts w:ascii="Times New Roman" w:eastAsia="Times New Roman" w:hAnsi="Times New Roman" w:cs="Times New Roman"/>
          <w:color w:val="212529"/>
          <w:sz w:val="22"/>
          <w:szCs w:val="22"/>
          <w:shd w:val="clear" w:color="auto" w:fill="FFFFFF"/>
        </w:rPr>
        <w:t>Karageorgou</w:t>
      </w:r>
      <w:proofErr w:type="spellEnd"/>
      <w:r w:rsidR="00820CEB">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appropriate activity level by occupation </w:t>
      </w:r>
      <w:r w:rsidR="00753BFD">
        <w:rPr>
          <w:rFonts w:ascii="Times New Roman" w:hAnsi="Times New Roman" w:cs="Times New Roman"/>
          <w:sz w:val="22"/>
          <w:szCs w:val="22"/>
        </w:rPr>
        <w:t xml:space="preserve">as in </w:t>
      </w:r>
      <w:proofErr w:type="spellStart"/>
      <w:r w:rsidR="00954294" w:rsidRPr="00F0581B">
        <w:rPr>
          <w:rFonts w:ascii="Times New Roman" w:hAnsi="Times New Roman" w:cs="Times New Roman"/>
          <w:sz w:val="22"/>
          <w:szCs w:val="22"/>
        </w:rPr>
        <w:t>Steeves</w:t>
      </w:r>
      <w:proofErr w:type="spellEnd"/>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individuals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29FFE947"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Nutrient requirements do not increase monotonically with respect to age. Children, pregnant, and lactating women have different nutrient requirement</w:t>
      </w:r>
      <w:r w:rsidR="00155D9C">
        <w:rPr>
          <w:rFonts w:ascii="Times New Roman" w:hAnsi="Times New Roman" w:cs="Times New Roman"/>
          <w:sz w:val="22"/>
          <w:szCs w:val="22"/>
        </w:rPr>
        <w:t>s</w:t>
      </w:r>
      <w:r>
        <w:rPr>
          <w:rFonts w:ascii="Times New Roman" w:hAnsi="Times New Roman" w:cs="Times New Roman"/>
          <w:sz w:val="22"/>
          <w:szCs w:val="22"/>
        </w:rPr>
        <w:t xml:space="preserve"> and require adjustments to calculations.</w:t>
      </w:r>
      <w:r w:rsidR="00F141A9">
        <w:rPr>
          <w:rFonts w:ascii="Times New Roman" w:hAnsi="Times New Roman" w:cs="Times New Roman"/>
          <w:sz w:val="22"/>
          <w:szCs w:val="22"/>
        </w:rPr>
        <w:t xml:space="preserve"> For example, iron requirements for pregnant and lactating women differ than for other women.</w:t>
      </w:r>
      <w:r w:rsidR="00F141A9">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group. 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w:t>
      </w:r>
      <w:proofErr w:type="spellStart"/>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w:t>
      </w:r>
      <w:proofErr w:type="spellEnd"/>
      <w:r w:rsidR="00CB75ED">
        <w:rPr>
          <w:rFonts w:ascii="Times New Roman" w:hAnsi="Times New Roman" w:cs="Times New Roman"/>
          <w:sz w:val="22"/>
          <w:szCs w:val="22"/>
        </w:rPr>
        <w:t xml:space="preserve"> and Fiedler 2017)</w:t>
      </w:r>
      <w:r w:rsidR="00987635">
        <w:rPr>
          <w:rFonts w:ascii="Times New Roman" w:hAnsi="Times New Roman" w:cs="Times New Roman"/>
          <w:sz w:val="22"/>
          <w:szCs w:val="22"/>
        </w:rPr>
        <w:t xml:space="preserve">. </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42C798E4"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IOM energy recommendations (and any nutrients that are a percentage of energy requirements) rely on incorporation of a weight, height, age,</w:t>
      </w:r>
      <w:r w:rsidR="00463DCF">
        <w:rPr>
          <w:rFonts w:ascii="Times New Roman" w:eastAsia="Times New Roman" w:hAnsi="Times New Roman" w:cs="Times New Roman"/>
          <w:color w:val="212529"/>
          <w:sz w:val="22"/>
          <w:szCs w:val="22"/>
          <w:shd w:val="clear" w:color="auto" w:fill="FFFFFF"/>
        </w:rPr>
        <w:t xml:space="preserve"> and</w:t>
      </w:r>
      <w:r>
        <w:rPr>
          <w:rFonts w:ascii="Times New Roman" w:eastAsia="Times New Roman" w:hAnsi="Times New Roman" w:cs="Times New Roman"/>
          <w:color w:val="212529"/>
          <w:sz w:val="22"/>
          <w:szCs w:val="22"/>
          <w:shd w:val="clear" w:color="auto" w:fill="FFFFFF"/>
        </w:rPr>
        <w:t xml:space="preserv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w:t>
      </w:r>
      <w:r w:rsidR="00463DCF">
        <w:rPr>
          <w:rFonts w:ascii="Times New Roman" w:eastAsia="Times New Roman" w:hAnsi="Times New Roman" w:cs="Times New Roman"/>
          <w:color w:val="212529"/>
          <w:sz w:val="22"/>
          <w:szCs w:val="22"/>
          <w:shd w:val="clear" w:color="auto" w:fill="FFFFFF"/>
        </w:rPr>
        <w:t xml:space="preserve"> (and some nutrient requirements)</w:t>
      </w:r>
      <w:r>
        <w:rPr>
          <w:rFonts w:ascii="Times New Roman" w:eastAsia="Times New Roman" w:hAnsi="Times New Roman" w:cs="Times New Roman"/>
          <w:color w:val="212529"/>
          <w:sz w:val="22"/>
          <w:szCs w:val="22"/>
          <w:shd w:val="clear" w:color="auto" w:fill="FFFFFF"/>
        </w:rPr>
        <w:t xml:space="preserve"> rely on a weight and physical activity </w:t>
      </w:r>
      <w:r w:rsidR="00463DCF">
        <w:rPr>
          <w:rFonts w:ascii="Times New Roman" w:eastAsia="Times New Roman" w:hAnsi="Times New Roman" w:cs="Times New Roman"/>
          <w:color w:val="212529"/>
          <w:sz w:val="22"/>
          <w:szCs w:val="22"/>
          <w:shd w:val="clear" w:color="auto" w:fill="FFFFFF"/>
        </w:rPr>
        <w:t xml:space="preserve">level </w:t>
      </w:r>
      <w:r>
        <w:rPr>
          <w:rFonts w:ascii="Times New Roman" w:eastAsia="Times New Roman" w:hAnsi="Times New Roman" w:cs="Times New Roman"/>
          <w:color w:val="212529"/>
          <w:sz w:val="22"/>
          <w:szCs w:val="22"/>
          <w:shd w:val="clear" w:color="auto" w:fill="FFFFFF"/>
        </w:rPr>
        <w:t>for a give</w:t>
      </w:r>
      <w:r w:rsidR="00463DCF">
        <w:rPr>
          <w:rFonts w:ascii="Times New Roman" w:eastAsia="Times New Roman" w:hAnsi="Times New Roman" w:cs="Times New Roman"/>
          <w:color w:val="212529"/>
          <w:sz w:val="22"/>
          <w:szCs w:val="22"/>
          <w:shd w:val="clear" w:color="auto" w:fill="FFFFFF"/>
        </w:rPr>
        <w:t>n</w:t>
      </w:r>
      <w:r>
        <w:rPr>
          <w:rFonts w:ascii="Times New Roman" w:eastAsia="Times New Roman" w:hAnsi="Times New Roman" w:cs="Times New Roman"/>
          <w:color w:val="212529"/>
          <w:sz w:val="22"/>
          <w:szCs w:val="22"/>
          <w:shd w:val="clear" w:color="auto" w:fill="FFFFFF"/>
        </w:rPr>
        <w:t xml:space="preser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w:t>
      </w:r>
      <w:r w:rsidR="00463DCF">
        <w:rPr>
          <w:rFonts w:ascii="Times New Roman" w:eastAsia="Times New Roman" w:hAnsi="Times New Roman" w:cs="Times New Roman"/>
          <w:color w:val="212529"/>
          <w:sz w:val="22"/>
          <w:szCs w:val="22"/>
          <w:shd w:val="clear" w:color="auto" w:fill="FFFFFF"/>
        </w:rPr>
        <w:t>Thus,</w:t>
      </w:r>
      <w:r>
        <w:rPr>
          <w:rFonts w:ascii="Times New Roman" w:eastAsia="Times New Roman" w:hAnsi="Times New Roman" w:cs="Times New Roman"/>
          <w:color w:val="212529"/>
          <w:sz w:val="22"/>
          <w:szCs w:val="22"/>
          <w:shd w:val="clear" w:color="auto" w:fill="FFFFFF"/>
        </w:rPr>
        <w:t xml:space="preserve">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 xml:space="preserve">The India energy and nutrient requirements are </w:t>
      </w:r>
      <w:r w:rsidR="00463DCF">
        <w:rPr>
          <w:rFonts w:ascii="Times New Roman" w:eastAsia="Times New Roman" w:hAnsi="Times New Roman" w:cs="Times New Roman"/>
          <w:color w:val="212529"/>
          <w:sz w:val="22"/>
          <w:szCs w:val="22"/>
          <w:shd w:val="clear" w:color="auto" w:fill="FFFFFF"/>
        </w:rPr>
        <w:t xml:space="preserve">provided by </w:t>
      </w:r>
      <w:r w:rsidR="009D6582">
        <w:rPr>
          <w:rFonts w:ascii="Times New Roman" w:eastAsia="Times New Roman" w:hAnsi="Times New Roman" w:cs="Times New Roman"/>
          <w:color w:val="212529"/>
          <w:sz w:val="22"/>
          <w:szCs w:val="22"/>
          <w:shd w:val="clear" w:color="auto" w:fill="FFFFFF"/>
        </w:rPr>
        <w:t>age, sex, physical activity, and life stage group, for a set reference height and weight that is</w:t>
      </w:r>
      <w:r w:rsidR="00463DCF">
        <w:rPr>
          <w:rFonts w:ascii="Times New Roman" w:eastAsia="Times New Roman" w:hAnsi="Times New Roman" w:cs="Times New Roman"/>
          <w:color w:val="212529"/>
          <w:sz w:val="22"/>
          <w:szCs w:val="22"/>
          <w:shd w:val="clear" w:color="auto" w:fill="FFFFFF"/>
        </w:rPr>
        <w:t xml:space="preserve"> also</w:t>
      </w:r>
      <w:r w:rsidR="009D6582">
        <w:rPr>
          <w:rFonts w:ascii="Times New Roman" w:eastAsia="Times New Roman" w:hAnsi="Times New Roman" w:cs="Times New Roman"/>
          <w:color w:val="212529"/>
          <w:sz w:val="22"/>
          <w:szCs w:val="22"/>
          <w:shd w:val="clear" w:color="auto" w:fill="FFFFFF"/>
        </w:rPr>
        <w:t xml:space="preserve"> given</w:t>
      </w:r>
      <w:r w:rsidR="00410727">
        <w:rPr>
          <w:rFonts w:ascii="Times New Roman" w:eastAsia="Times New Roman" w:hAnsi="Times New Roman" w:cs="Times New Roman"/>
          <w:color w:val="212529"/>
          <w:sz w:val="22"/>
          <w:szCs w:val="22"/>
          <w:shd w:val="clear" w:color="auto" w:fill="FFFFFF"/>
        </w:rPr>
        <w:t xml:space="preserve"> for that group</w:t>
      </w:r>
      <w:r w:rsidR="009D6582">
        <w:rPr>
          <w:rFonts w:ascii="Times New Roman" w:eastAsia="Times New Roman" w:hAnsi="Times New Roman" w:cs="Times New Roman"/>
          <w:color w:val="212529"/>
          <w:sz w:val="22"/>
          <w:szCs w:val="22"/>
          <w:shd w:val="clear" w:color="auto" w:fill="FFFFFF"/>
        </w:rPr>
        <w:t>.</w:t>
      </w:r>
      <w:r w:rsidR="00463DCF">
        <w:rPr>
          <w:rFonts w:ascii="Times New Roman" w:eastAsia="Times New Roman" w:hAnsi="Times New Roman" w:cs="Times New Roman"/>
          <w:color w:val="212529"/>
          <w:sz w:val="22"/>
          <w:szCs w:val="22"/>
          <w:shd w:val="clear" w:color="auto" w:fill="FFFFFF"/>
        </w:rPr>
        <w:t xml:space="preserve"> </w:t>
      </w:r>
    </w:p>
    <w:p w14:paraId="4E1AAE2D" w14:textId="5CEE53ED"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0554EA8E" w14:textId="13F5C34D" w:rsidR="00410727" w:rsidRDefault="00410727" w:rsidP="00410727">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When individual height and weight data are available, researchers can create individual-specific requirements by using the individual’s current weight and height, </w:t>
      </w:r>
      <w:commentRangeStart w:id="13"/>
      <w:commentRangeStart w:id="14"/>
      <w:r>
        <w:rPr>
          <w:rFonts w:ascii="Times New Roman" w:eastAsia="Times New Roman" w:hAnsi="Times New Roman" w:cs="Times New Roman"/>
          <w:color w:val="212529"/>
          <w:sz w:val="22"/>
          <w:szCs w:val="22"/>
          <w:shd w:val="clear" w:color="auto" w:fill="FFFFFF"/>
        </w:rPr>
        <w:t>resulting in an Estimated Energy Requirement (EER</w:t>
      </w:r>
      <w:commentRangeEnd w:id="13"/>
      <w:r>
        <w:rPr>
          <w:rStyle w:val="CommentReference"/>
        </w:rPr>
        <w:commentReference w:id="13"/>
      </w:r>
      <w:commentRangeEnd w:id="14"/>
      <w:r>
        <w:rPr>
          <w:rStyle w:val="CommentReference"/>
        </w:rPr>
        <w:commentReference w:id="14"/>
      </w:r>
      <w:r>
        <w:rPr>
          <w:rFonts w:ascii="Times New Roman" w:eastAsia="Times New Roman" w:hAnsi="Times New Roman" w:cs="Times New Roman"/>
          <w:color w:val="212529"/>
          <w:sz w:val="22"/>
          <w:szCs w:val="22"/>
          <w:shd w:val="clear" w:color="auto" w:fill="FFFFFF"/>
        </w:rPr>
        <w:t xml:space="preserve">). The EER is </w:t>
      </w:r>
      <w:r w:rsidRPr="002D00B3">
        <w:rPr>
          <w:rFonts w:ascii="Times New Roman" w:hAnsi="Times New Roman" w:cs="Times New Roman"/>
          <w:sz w:val="22"/>
          <w:szCs w:val="22"/>
        </w:rPr>
        <w:t>“the average dietary energy intake that is predicted to maintain energy balance in a healthy adult of a defined age, gender, weight, height, and level of physical activity consistent with good health</w:t>
      </w:r>
      <w:del w:id="15" w:author="Erin Coniker Lentz" w:date="2020-05-18T13:47:00Z">
        <w:r w:rsidRPr="002D00B3" w:rsidDel="00941F6F">
          <w:rPr>
            <w:rFonts w:ascii="Times New Roman" w:hAnsi="Times New Roman" w:cs="Times New Roman"/>
            <w:sz w:val="22"/>
            <w:szCs w:val="22"/>
          </w:rPr>
          <w:delText>.</w:delText>
        </w:r>
      </w:del>
      <w:r w:rsidRPr="002D00B3">
        <w:rPr>
          <w:rFonts w:ascii="Times New Roman" w:hAnsi="Times New Roman" w:cs="Times New Roman"/>
          <w:sz w:val="22"/>
          <w:szCs w:val="22"/>
        </w:rPr>
        <w:t>” (IOM 2006)</w:t>
      </w:r>
      <w:r>
        <w:rPr>
          <w:rFonts w:ascii="Times New Roman" w:hAnsi="Times New Roman" w:cs="Times New Roman"/>
          <w:sz w:val="22"/>
          <w:szCs w:val="22"/>
        </w:rPr>
        <w:t>. The WHO/FAO equivalent is the Total Energy Expenditure (TEE)</w:t>
      </w:r>
      <w:r w:rsidRPr="00410727">
        <w:rPr>
          <w:rFonts w:ascii="Times New Roman" w:hAnsi="Times New Roman" w:cs="Times New Roman"/>
          <w:sz w:val="22"/>
        </w:rPr>
        <w:t xml:space="preserve"> </w:t>
      </w:r>
      <w:r>
        <w:rPr>
          <w:rFonts w:ascii="Times New Roman" w:hAnsi="Times New Roman" w:cs="Times New Roman"/>
          <w:sz w:val="22"/>
        </w:rPr>
        <w:t>which is the “energy spent, on average, in a 24-hour period by an individual, or a group of individuals.” (FAO, 2004)</w:t>
      </w:r>
    </w:p>
    <w:p w14:paraId="3E16A216" w14:textId="77777777" w:rsidR="00410727" w:rsidRDefault="00410727" w:rsidP="000A094D">
      <w:pPr>
        <w:spacing w:line="276" w:lineRule="auto"/>
        <w:rPr>
          <w:rFonts w:ascii="Times New Roman" w:eastAsia="Times New Roman" w:hAnsi="Times New Roman" w:cs="Times New Roman"/>
          <w:b/>
          <w:bCs/>
          <w:color w:val="212529"/>
          <w:sz w:val="22"/>
          <w:szCs w:val="22"/>
          <w:shd w:val="clear" w:color="auto" w:fill="FFFFFF"/>
        </w:rPr>
      </w:pPr>
    </w:p>
    <w:p w14:paraId="4757D6A1" w14:textId="1051B0B9" w:rsidR="002C78F5" w:rsidRDefault="00097F07" w:rsidP="006A06A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Pr>
          <w:rFonts w:ascii="Times New Roman" w:eastAsia="Times New Roman" w:hAnsi="Times New Roman" w:cs="Times New Roman"/>
          <w:color w:val="212529"/>
          <w:sz w:val="22"/>
          <w:szCs w:val="22"/>
          <w:shd w:val="clear" w:color="auto" w:fill="FFFFFF"/>
        </w:rPr>
        <w:t xml:space="preserve">s for energy </w:t>
      </w:r>
      <w:r w:rsidR="00463DCF">
        <w:rPr>
          <w:rFonts w:ascii="Times New Roman" w:eastAsia="Times New Roman" w:hAnsi="Times New Roman" w:cs="Times New Roman"/>
          <w:color w:val="212529"/>
          <w:sz w:val="22"/>
          <w:szCs w:val="22"/>
          <w:shd w:val="clear" w:color="auto" w:fill="FFFFFF"/>
        </w:rPr>
        <w:t>or nutrient requirements</w:t>
      </w:r>
      <w:r w:rsidR="006A06AD">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 </w:t>
      </w:r>
      <w:r w:rsidR="00451E57">
        <w:rPr>
          <w:rFonts w:ascii="Times New Roman" w:eastAsia="Times New Roman" w:hAnsi="Times New Roman" w:cs="Times New Roman"/>
          <w:color w:val="212529"/>
          <w:sz w:val="22"/>
          <w:szCs w:val="22"/>
          <w:shd w:val="clear" w:color="auto" w:fill="FFFFFF"/>
        </w:rPr>
        <w:t>life stage</w:t>
      </w:r>
      <w:r w:rsidR="006A06AD">
        <w:rPr>
          <w:rFonts w:ascii="Times New Roman" w:eastAsia="Times New Roman" w:hAnsi="Times New Roman" w:cs="Times New Roman"/>
          <w:color w:val="212529"/>
          <w:sz w:val="22"/>
          <w:szCs w:val="22"/>
          <w:shd w:val="clear" w:color="auto" w:fill="FFFFFF"/>
        </w:rPr>
        <w:t xml:space="preserve"> group using the reference height and weight determined by the reference standard</w:t>
      </w:r>
      <w:r>
        <w:rPr>
          <w:rFonts w:ascii="Times New Roman" w:eastAsia="Times New Roman" w:hAnsi="Times New Roman" w:cs="Times New Roman"/>
          <w:color w:val="212529"/>
          <w:sz w:val="22"/>
          <w:szCs w:val="22"/>
          <w:shd w:val="clear" w:color="auto" w:fill="FFFFFF"/>
        </w:rPr>
        <w:t xml:space="preserve">. </w:t>
      </w:r>
      <w:r w:rsidR="002853C5">
        <w:rPr>
          <w:rFonts w:ascii="Times New Roman" w:hAnsi="Times New Roman" w:cs="Times New Roman"/>
          <w:color w:val="212529"/>
          <w:sz w:val="22"/>
          <w:szCs w:val="22"/>
          <w:shd w:val="clear" w:color="auto" w:fill="FFFFFF"/>
        </w:rPr>
        <w:t>While IOM, WHO/FAO, and India all provide reference weights and heights for age, sex, life stage groups, the gold standard recognized by nutritionists are the WHO child growth standards. These standards were developed in 2006 using measurements collected globally, using measurements for children under 5 and then extrapolation of references for children 5-19 years old</w:t>
      </w:r>
      <w:r w:rsidR="002853C5" w:rsidRPr="00463DCF">
        <w:rPr>
          <w:rFonts w:ascii="Times New Roman" w:hAnsi="Times New Roman" w:cs="Times New Roman"/>
          <w:sz w:val="22"/>
          <w:szCs w:val="22"/>
          <w:shd w:val="clear" w:color="auto" w:fill="FFFFFF"/>
        </w:rPr>
        <w:t>.</w:t>
      </w:r>
      <w:r w:rsidR="00463DCF" w:rsidRPr="00463DCF">
        <w:rPr>
          <w:rFonts w:ascii="Times New Roman" w:hAnsi="Times New Roman" w:cs="Times New Roman"/>
          <w:sz w:val="22"/>
          <w:szCs w:val="22"/>
          <w:shd w:val="clear" w:color="auto" w:fill="FFFFFF"/>
        </w:rPr>
        <w:t xml:space="preserve"> (WHO, </w:t>
      </w:r>
      <w:r w:rsidR="002853C5" w:rsidRPr="00463DCF">
        <w:rPr>
          <w:rFonts w:ascii="Times New Roman" w:hAnsi="Times New Roman" w:cs="Times New Roman"/>
          <w:sz w:val="22"/>
          <w:szCs w:val="22"/>
          <w:shd w:val="clear" w:color="auto" w:fill="FFFFFF"/>
        </w:rPr>
        <w:t>2006).</w:t>
      </w:r>
      <w:r w:rsidR="002C78F5" w:rsidRPr="00463DCF">
        <w:rPr>
          <w:rFonts w:ascii="Times New Roman" w:hAnsi="Times New Roman" w:cs="Times New Roman"/>
          <w:sz w:val="22"/>
          <w:szCs w:val="22"/>
        </w:rPr>
        <w:t xml:space="preserve"> </w:t>
      </w:r>
    </w:p>
    <w:p w14:paraId="7BC0D746" w14:textId="3E07604F" w:rsidR="00463DCF" w:rsidRDefault="00463DCF" w:rsidP="006A06AD">
      <w:pPr>
        <w:spacing w:line="276" w:lineRule="auto"/>
        <w:rPr>
          <w:rFonts w:ascii="Times New Roman" w:hAnsi="Times New Roman" w:cs="Times New Roman"/>
          <w:sz w:val="22"/>
          <w:szCs w:val="22"/>
        </w:rPr>
      </w:pPr>
    </w:p>
    <w:p w14:paraId="3C068620" w14:textId="28019B48" w:rsidR="002F4410" w:rsidRPr="002F4410" w:rsidRDefault="002F4410" w:rsidP="006A06AD">
      <w:pPr>
        <w:spacing w:line="276" w:lineRule="auto"/>
        <w:rPr>
          <w:rFonts w:ascii="Times New Roman" w:hAnsi="Times New Roman" w:cs="Times New Roman"/>
          <w:i/>
          <w:iCs/>
          <w:sz w:val="22"/>
          <w:szCs w:val="22"/>
        </w:rPr>
      </w:pPr>
      <w:r w:rsidRPr="002F4410">
        <w:rPr>
          <w:rFonts w:ascii="Times New Roman" w:hAnsi="Times New Roman" w:cs="Times New Roman"/>
          <w:i/>
          <w:iCs/>
          <w:sz w:val="22"/>
          <w:szCs w:val="22"/>
        </w:rPr>
        <w:t>Energy Inadequacy</w:t>
      </w:r>
    </w:p>
    <w:p w14:paraId="6D09DBB0" w14:textId="6058E510" w:rsidR="006A06AD" w:rsidRDefault="00463DCF" w:rsidP="006A06AD">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The result is that the same energy requirement</w:t>
      </w:r>
      <w:r w:rsidR="00410727">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holds for everyone within a specific life stage and gender group</w:t>
      </w:r>
      <w:r w:rsidR="00410727">
        <w:rPr>
          <w:rFonts w:ascii="Times New Roman" w:eastAsia="Times New Roman" w:hAnsi="Times New Roman" w:cs="Times New Roman"/>
          <w:color w:val="212529"/>
          <w:sz w:val="22"/>
          <w:szCs w:val="22"/>
          <w:shd w:val="clear" w:color="auto" w:fill="FFFFFF"/>
        </w:rPr>
        <w:t xml:space="preserve">. </w:t>
      </w:r>
      <w:r w:rsidR="00AF1B42">
        <w:rPr>
          <w:rFonts w:ascii="Times New Roman" w:hAnsi="Times New Roman" w:cs="Times New Roman"/>
          <w:sz w:val="22"/>
          <w:szCs w:val="22"/>
        </w:rPr>
        <w:t>A challenge of</w:t>
      </w:r>
      <w:r w:rsidR="006A06AD">
        <w:rPr>
          <w:rFonts w:ascii="Times New Roman" w:hAnsi="Times New Roman" w:cs="Times New Roman"/>
          <w:sz w:val="22"/>
          <w:szCs w:val="22"/>
        </w:rPr>
        <w:t xml:space="preserve"> using group-based reference heights and weights</w:t>
      </w:r>
      <w:r w:rsidR="008645FF">
        <w:rPr>
          <w:rFonts w:ascii="Times New Roman" w:hAnsi="Times New Roman" w:cs="Times New Roman"/>
          <w:sz w:val="22"/>
          <w:szCs w:val="22"/>
        </w:rPr>
        <w:t xml:space="preserve"> is that </w:t>
      </w:r>
      <w:r w:rsidR="006A06AD">
        <w:rPr>
          <w:rFonts w:ascii="Times New Roman" w:hAnsi="Times New Roman" w:cs="Times New Roman"/>
          <w:sz w:val="22"/>
          <w:szCs w:val="22"/>
        </w:rPr>
        <w:t xml:space="preserve">half of the </w:t>
      </w:r>
      <w:r w:rsidR="00331526" w:rsidRPr="00F060B2">
        <w:rPr>
          <w:rFonts w:ascii="Times New Roman" w:hAnsi="Times New Roman" w:cs="Times New Roman"/>
          <w:sz w:val="22"/>
          <w:szCs w:val="22"/>
          <w:highlight w:val="yellow"/>
        </w:rPr>
        <w:t>sampled</w:t>
      </w:r>
      <w:r w:rsidR="00331526">
        <w:rPr>
          <w:rFonts w:ascii="Times New Roman" w:hAnsi="Times New Roman" w:cs="Times New Roman"/>
          <w:sz w:val="22"/>
          <w:szCs w:val="22"/>
        </w:rPr>
        <w:t xml:space="preserve"> </w:t>
      </w:r>
      <w:r w:rsidR="006A06AD">
        <w:rPr>
          <w:rFonts w:ascii="Times New Roman" w:hAnsi="Times New Roman" w:cs="Times New Roman"/>
          <w:sz w:val="22"/>
          <w:szCs w:val="22"/>
        </w:rPr>
        <w:t>i</w:t>
      </w:r>
      <w:commentRangeStart w:id="16"/>
      <w:commentRangeStart w:id="17"/>
      <w:commentRangeStart w:id="18"/>
      <w:r w:rsidR="006A06AD">
        <w:rPr>
          <w:rFonts w:ascii="Times New Roman" w:hAnsi="Times New Roman" w:cs="Times New Roman"/>
          <w:sz w:val="22"/>
          <w:szCs w:val="22"/>
        </w:rPr>
        <w:t xml:space="preserve">ndividuals </w:t>
      </w:r>
      <w:commentRangeEnd w:id="16"/>
      <w:r w:rsidR="00331526">
        <w:rPr>
          <w:rStyle w:val="CommentReference"/>
        </w:rPr>
        <w:commentReference w:id="16"/>
      </w:r>
      <w:commentRangeEnd w:id="17"/>
      <w:r w:rsidR="0069560B">
        <w:rPr>
          <w:rStyle w:val="CommentReference"/>
        </w:rPr>
        <w:commentReference w:id="17"/>
      </w:r>
      <w:commentRangeEnd w:id="18"/>
      <w:r w:rsidR="001D0CDE">
        <w:rPr>
          <w:rStyle w:val="CommentReference"/>
        </w:rPr>
        <w:commentReference w:id="18"/>
      </w:r>
      <w:r w:rsidR="006A06AD">
        <w:rPr>
          <w:rFonts w:ascii="Times New Roman" w:hAnsi="Times New Roman" w:cs="Times New Roman"/>
          <w:sz w:val="22"/>
          <w:szCs w:val="22"/>
        </w:rPr>
        <w:t>in the group should maintain their health with the group energy intake</w:t>
      </w:r>
      <w:r w:rsidR="00331526">
        <w:rPr>
          <w:rFonts w:ascii="Times New Roman" w:hAnsi="Times New Roman" w:cs="Times New Roman"/>
          <w:sz w:val="22"/>
          <w:szCs w:val="22"/>
        </w:rPr>
        <w:t xml:space="preserve">, </w:t>
      </w:r>
      <w:r w:rsidR="00331526" w:rsidRPr="00F060B2">
        <w:rPr>
          <w:rFonts w:ascii="Times New Roman" w:hAnsi="Times New Roman" w:cs="Times New Roman"/>
          <w:sz w:val="22"/>
          <w:szCs w:val="22"/>
          <w:highlight w:val="yellow"/>
        </w:rPr>
        <w:t xml:space="preserve">but half may need </w:t>
      </w:r>
      <w:r w:rsidR="00331526" w:rsidRPr="00F060B2">
        <w:rPr>
          <w:rFonts w:ascii="Times New Roman" w:hAnsi="Times New Roman" w:cs="Times New Roman"/>
          <w:sz w:val="22"/>
          <w:szCs w:val="22"/>
          <w:highlight w:val="yellow"/>
        </w:rPr>
        <w:lastRenderedPageBreak/>
        <w:t>more</w:t>
      </w:r>
      <w:r w:rsidR="006A06AD" w:rsidRPr="00F060B2">
        <w:rPr>
          <w:rFonts w:ascii="Times New Roman" w:hAnsi="Times New Roman" w:cs="Times New Roman"/>
          <w:sz w:val="22"/>
          <w:szCs w:val="22"/>
          <w:highlight w:val="yellow"/>
        </w:rPr>
        <w:t>.</w:t>
      </w:r>
      <w:r w:rsidR="006A06AD">
        <w:rPr>
          <w:rFonts w:ascii="Times New Roman" w:hAnsi="Times New Roman" w:cs="Times New Roman"/>
          <w:sz w:val="22"/>
          <w:szCs w:val="22"/>
        </w:rPr>
        <w:t xml:space="preserve"> However, this </w:t>
      </w:r>
      <w:r w:rsidR="004E3878">
        <w:rPr>
          <w:rFonts w:ascii="Times New Roman" w:hAnsi="Times New Roman" w:cs="Times New Roman"/>
          <w:sz w:val="22"/>
          <w:szCs w:val="22"/>
        </w:rPr>
        <w:t xml:space="preserve">intake </w:t>
      </w:r>
      <w:r w:rsidR="006A06AD">
        <w:rPr>
          <w:rFonts w:ascii="Times New Roman" w:hAnsi="Times New Roman" w:cs="Times New Roman"/>
          <w:sz w:val="22"/>
          <w:szCs w:val="22"/>
        </w:rPr>
        <w:t xml:space="preserve">level might be unrealistic if a population is currently below the reference height or weight for their age, sex, </w:t>
      </w:r>
      <w:r w:rsidR="00451E57">
        <w:rPr>
          <w:rFonts w:ascii="Times New Roman" w:hAnsi="Times New Roman" w:cs="Times New Roman"/>
          <w:sz w:val="22"/>
          <w:szCs w:val="22"/>
        </w:rPr>
        <w:t>life stage</w:t>
      </w:r>
      <w:r w:rsidR="006A06AD">
        <w:rPr>
          <w:rFonts w:ascii="Times New Roman" w:hAnsi="Times New Roman" w:cs="Times New Roman"/>
          <w:sz w:val="22"/>
          <w:szCs w:val="22"/>
        </w:rPr>
        <w:t xml:space="preserve"> group, </w:t>
      </w:r>
      <w:r w:rsidR="008D1302">
        <w:rPr>
          <w:rFonts w:ascii="Times New Roman" w:hAnsi="Times New Roman" w:cs="Times New Roman"/>
          <w:sz w:val="22"/>
          <w:szCs w:val="22"/>
        </w:rPr>
        <w:t xml:space="preserve">and even more so if applying US/Canada based standards to global populations. </w:t>
      </w:r>
      <w:r w:rsidR="006A06AD">
        <w:rPr>
          <w:rFonts w:ascii="Times New Roman" w:hAnsi="Times New Roman" w:cs="Times New Roman"/>
          <w:sz w:val="22"/>
          <w:szCs w:val="22"/>
        </w:rPr>
        <w:t>Using the individual-specific</w:t>
      </w:r>
      <w:r w:rsidR="004E3878">
        <w:rPr>
          <w:rFonts w:ascii="Times New Roman" w:hAnsi="Times New Roman" w:cs="Times New Roman"/>
          <w:sz w:val="22"/>
          <w:szCs w:val="22"/>
        </w:rPr>
        <w:t xml:space="preserve"> </w:t>
      </w:r>
      <w:r w:rsidR="00410727">
        <w:rPr>
          <w:rFonts w:ascii="Times New Roman" w:hAnsi="Times New Roman" w:cs="Times New Roman"/>
          <w:sz w:val="22"/>
          <w:szCs w:val="22"/>
        </w:rPr>
        <w:t>energy requirement</w:t>
      </w:r>
      <w:r w:rsidR="006A06AD">
        <w:rPr>
          <w:rFonts w:ascii="Times New Roman" w:hAnsi="Times New Roman" w:cs="Times New Roman"/>
          <w:sz w:val="22"/>
          <w:szCs w:val="22"/>
        </w:rPr>
        <w:t xml:space="preserve"> allows for the maintenance of the health status of that individual</w:t>
      </w:r>
      <w:r w:rsidR="004E3878">
        <w:rPr>
          <w:rFonts w:ascii="Times New Roman" w:hAnsi="Times New Roman" w:cs="Times New Roman"/>
          <w:sz w:val="22"/>
          <w:szCs w:val="22"/>
        </w:rPr>
        <w:t xml:space="preserve">. </w:t>
      </w:r>
      <w:r w:rsidR="006A06AD">
        <w:rPr>
          <w:rFonts w:ascii="Times New Roman" w:hAnsi="Times New Roman" w:cs="Times New Roman"/>
          <w:sz w:val="22"/>
          <w:szCs w:val="22"/>
        </w:rPr>
        <w:t xml:space="preserve"> </w:t>
      </w:r>
      <w:r w:rsidR="004E3878">
        <w:rPr>
          <w:rFonts w:ascii="Times New Roman" w:hAnsi="Times New Roman" w:cs="Times New Roman"/>
          <w:sz w:val="22"/>
          <w:szCs w:val="22"/>
        </w:rPr>
        <w:t>I</w:t>
      </w:r>
      <w:r w:rsidR="006A06AD">
        <w:rPr>
          <w:rFonts w:ascii="Times New Roman" w:hAnsi="Times New Roman" w:cs="Times New Roman"/>
          <w:sz w:val="22"/>
          <w:szCs w:val="22"/>
        </w:rPr>
        <w:t>f his or her weight or height is below or above the standard</w:t>
      </w:r>
      <w:r w:rsidR="002E38A7">
        <w:rPr>
          <w:rFonts w:ascii="Times New Roman" w:hAnsi="Times New Roman" w:cs="Times New Roman"/>
          <w:sz w:val="22"/>
          <w:szCs w:val="22"/>
        </w:rPr>
        <w:t xml:space="preserve"> and is not considered “healthy” by nutritional standards</w:t>
      </w:r>
      <w:r w:rsidR="006A06AD">
        <w:rPr>
          <w:rFonts w:ascii="Times New Roman" w:hAnsi="Times New Roman" w:cs="Times New Roman"/>
          <w:sz w:val="22"/>
          <w:szCs w:val="22"/>
        </w:rPr>
        <w:t xml:space="preserve">, the energy requirement might not be appropriate for maintaining health. Additionally, it may be unrealistic to aggregate </w:t>
      </w:r>
      <w:r w:rsidR="008D1302">
        <w:rPr>
          <w:rFonts w:ascii="Times New Roman" w:hAnsi="Times New Roman" w:cs="Times New Roman"/>
          <w:sz w:val="22"/>
          <w:szCs w:val="22"/>
        </w:rPr>
        <w:t xml:space="preserve">the individual-specific measure of inadequacy and infer statistics about the prevalence of inadequacy at a population </w:t>
      </w:r>
      <w:commentRangeStart w:id="19"/>
      <w:commentRangeStart w:id="20"/>
      <w:r w:rsidR="008D1302">
        <w:rPr>
          <w:rFonts w:ascii="Times New Roman" w:hAnsi="Times New Roman" w:cs="Times New Roman"/>
          <w:sz w:val="22"/>
          <w:szCs w:val="22"/>
        </w:rPr>
        <w:t xml:space="preserve">level. </w:t>
      </w:r>
      <w:commentRangeEnd w:id="19"/>
      <w:r w:rsidR="00CE3C6D">
        <w:rPr>
          <w:rStyle w:val="CommentReference"/>
        </w:rPr>
        <w:commentReference w:id="19"/>
      </w:r>
      <w:commentRangeEnd w:id="20"/>
      <w:r w:rsidR="0069560B">
        <w:rPr>
          <w:rStyle w:val="CommentReference"/>
        </w:rPr>
        <w:commentReference w:id="20"/>
      </w:r>
    </w:p>
    <w:p w14:paraId="5981E31F" w14:textId="5C7C4DDD" w:rsidR="00410727" w:rsidRDefault="00410727" w:rsidP="00410727">
      <w:pPr>
        <w:spacing w:line="276" w:lineRule="auto"/>
        <w:rPr>
          <w:rFonts w:ascii="Times New Roman" w:eastAsia="Times New Roman" w:hAnsi="Times New Roman" w:cs="Times New Roman"/>
          <w:b/>
          <w:bCs/>
          <w:color w:val="212529"/>
          <w:sz w:val="22"/>
          <w:szCs w:val="22"/>
          <w:shd w:val="clear" w:color="auto" w:fill="FFFFFF"/>
        </w:rPr>
      </w:pPr>
    </w:p>
    <w:p w14:paraId="26534447" w14:textId="77777777" w:rsidR="002F4410" w:rsidRDefault="002F4410" w:rsidP="002F4410">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rPr>
        <w:t xml:space="preserve">As discussed in section 4, there is inconsistency in whether adequacy is determined by comparing actual or allocated intake to the requirement for the individual (based on their actual weight and height) or comparing intake to the requirement for a reference individual for the individual’s age, sex, and life stage group. Either approach classifies an individual as inadequate if they are below the requirement, a variation of the cut-point method, which can be distortionary using the reference individual approach. It assumed </w:t>
      </w:r>
      <w:r>
        <w:rPr>
          <w:rFonts w:ascii="Times New Roman" w:hAnsi="Times New Roman" w:cs="Times New Roman"/>
          <w:sz w:val="22"/>
          <w:szCs w:val="22"/>
        </w:rPr>
        <w:t>that</w:t>
      </w:r>
      <w:r w:rsidRPr="00C31C36">
        <w:rPr>
          <w:rFonts w:ascii="Times New Roman" w:hAnsi="Times New Roman" w:cs="Times New Roman"/>
          <w:sz w:val="22"/>
          <w:szCs w:val="22"/>
        </w:rPr>
        <w:t xml:space="preserve"> </w:t>
      </w:r>
      <w:r w:rsidRPr="00C31C36">
        <w:rPr>
          <w:rFonts w:ascii="Times New Roman" w:eastAsia="Times New Roman" w:hAnsi="Times New Roman" w:cs="Times New Roman"/>
          <w:color w:val="212529"/>
          <w:sz w:val="22"/>
          <w:szCs w:val="22"/>
          <w:shd w:val="clear" w:color="auto" w:fill="FFFFFF"/>
        </w:rPr>
        <w:t xml:space="preserve">intakes and requirements are independent </w:t>
      </w:r>
      <w:r>
        <w:rPr>
          <w:rFonts w:ascii="Times New Roman" w:eastAsia="Times New Roman" w:hAnsi="Times New Roman" w:cs="Times New Roman"/>
          <w:color w:val="212529"/>
          <w:sz w:val="22"/>
          <w:szCs w:val="22"/>
          <w:shd w:val="clear" w:color="auto" w:fill="FFFFFF"/>
        </w:rPr>
        <w:t>which is unlikely to be true</w:t>
      </w:r>
      <w:r w:rsidRPr="00C31C36">
        <w:rPr>
          <w:rFonts w:ascii="Times New Roman" w:eastAsia="Times New Roman" w:hAnsi="Times New Roman" w:cs="Times New Roman"/>
          <w:color w:val="212529"/>
          <w:sz w:val="22"/>
          <w:szCs w:val="22"/>
          <w:shd w:val="clear" w:color="auto" w:fill="FFFFFF"/>
        </w:rPr>
        <w:t xml:space="preserve"> for energy: people feel hungry and so they eat more, reflecting accurate signaling and actions</w:t>
      </w:r>
    </w:p>
    <w:p w14:paraId="636F1ADA" w14:textId="77777777" w:rsidR="002F4410" w:rsidRPr="003959FD" w:rsidRDefault="002F4410" w:rsidP="002F4410">
      <w:pPr>
        <w:spacing w:line="276" w:lineRule="auto"/>
        <w:rPr>
          <w:rFonts w:ascii="Times New Roman" w:hAnsi="Times New Roman" w:cs="Times New Roman"/>
          <w:sz w:val="22"/>
        </w:rPr>
      </w:pPr>
      <w:r w:rsidRPr="00C31C36">
        <w:rPr>
          <w:rFonts w:ascii="Times New Roman" w:eastAsia="Times New Roman" w:hAnsi="Times New Roman" w:cs="Times New Roman"/>
          <w:color w:val="212529"/>
          <w:sz w:val="22"/>
          <w:szCs w:val="22"/>
          <w:shd w:val="clear" w:color="auto" w:fill="FFFFFF"/>
        </w:rPr>
        <w:t xml:space="preserve"> </w:t>
      </w:r>
    </w:p>
    <w:p w14:paraId="38660CD7" w14:textId="77777777" w:rsidR="002F4410" w:rsidRPr="00C31C36" w:rsidRDefault="002F4410" w:rsidP="002F4410">
      <w:pPr>
        <w:spacing w:after="120" w:line="276" w:lineRule="auto"/>
        <w:rPr>
          <w:rFonts w:ascii="Times New Roman" w:hAnsi="Times New Roman" w:cs="Times New Roman"/>
          <w:sz w:val="22"/>
          <w:szCs w:val="22"/>
        </w:rPr>
      </w:pPr>
      <w:r>
        <w:rPr>
          <w:rFonts w:ascii="Times New Roman" w:hAnsi="Times New Roman" w:cs="Times New Roman"/>
          <w:sz w:val="22"/>
          <w:szCs w:val="22"/>
        </w:rPr>
        <w:t xml:space="preserve">Energy adequacy can also be identified using </w:t>
      </w:r>
      <w:r w:rsidRPr="00C31C36">
        <w:rPr>
          <w:rFonts w:ascii="Times New Roman" w:hAnsi="Times New Roman" w:cs="Times New Roman"/>
          <w:sz w:val="22"/>
          <w:szCs w:val="22"/>
        </w:rPr>
        <w:t>Body Mass Index (BMI)</w:t>
      </w:r>
      <w:r>
        <w:rPr>
          <w:rFonts w:ascii="Times New Roman" w:hAnsi="Times New Roman" w:cs="Times New Roman"/>
          <w:sz w:val="22"/>
          <w:szCs w:val="22"/>
        </w:rPr>
        <w:t xml:space="preserve">, which is </w:t>
      </w:r>
      <w:r w:rsidRPr="00C31C36">
        <w:rPr>
          <w:rFonts w:ascii="Times New Roman" w:hAnsi="Times New Roman" w:cs="Times New Roman"/>
          <w:sz w:val="22"/>
          <w:szCs w:val="22"/>
        </w:rPr>
        <w:t>the individual</w:t>
      </w:r>
      <w:r>
        <w:rPr>
          <w:rFonts w:ascii="Times New Roman" w:hAnsi="Times New Roman" w:cs="Times New Roman"/>
          <w:sz w:val="22"/>
          <w:szCs w:val="22"/>
        </w:rPr>
        <w:t>’s</w:t>
      </w:r>
      <w:r w:rsidRPr="00C31C36">
        <w:rPr>
          <w:rFonts w:ascii="Times New Roman" w:hAnsi="Times New Roman" w:cs="Times New Roman"/>
          <w:sz w:val="22"/>
          <w:szCs w:val="22"/>
        </w:rPr>
        <w:t xml:space="preserve"> weight in kilograms divided by the square of the individual’s height in meters. The WHO defines healthy BMI within the 18.5-24.9 range. (WHO, xx)</w:t>
      </w:r>
    </w:p>
    <w:p w14:paraId="27C40728" w14:textId="77777777" w:rsidR="002F4410" w:rsidRDefault="002F4410" w:rsidP="00410727">
      <w:pPr>
        <w:spacing w:line="276" w:lineRule="auto"/>
        <w:rPr>
          <w:rFonts w:ascii="Times New Roman" w:eastAsia="Times New Roman" w:hAnsi="Times New Roman" w:cs="Times New Roman"/>
          <w:b/>
          <w:bCs/>
          <w:color w:val="212529"/>
          <w:sz w:val="22"/>
          <w:szCs w:val="22"/>
          <w:shd w:val="clear" w:color="auto" w:fill="FFFFFF"/>
        </w:rPr>
      </w:pPr>
    </w:p>
    <w:p w14:paraId="0EFF09A3" w14:textId="77777777" w:rsidR="00DC42AB" w:rsidDel="00E17591" w:rsidRDefault="00DC42AB" w:rsidP="000A094D">
      <w:pPr>
        <w:spacing w:line="276" w:lineRule="auto"/>
        <w:rPr>
          <w:del w:id="21" w:author="Erin Coniker Lentz" w:date="2020-05-18T12:12:00Z"/>
          <w:rFonts w:ascii="Times New Roman" w:eastAsia="Times New Roman" w:hAnsi="Times New Roman" w:cs="Times New Roman"/>
          <w:color w:val="212529"/>
          <w:sz w:val="22"/>
          <w:szCs w:val="22"/>
          <w:shd w:val="clear" w:color="auto" w:fill="FFFFFF"/>
        </w:rPr>
      </w:pPr>
    </w:p>
    <w:p w14:paraId="1F9E9FCF" w14:textId="6098B85E" w:rsidR="006A27B2" w:rsidRPr="00987DB6" w:rsidRDefault="00FC7AD2"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w:t>
      </w:r>
      <w:r w:rsidR="0051496E">
        <w:rPr>
          <w:rFonts w:ascii="Times New Roman" w:eastAsia="Times New Roman" w:hAnsi="Times New Roman" w:cs="Times New Roman"/>
          <w:color w:val="212529"/>
          <w:sz w:val="22"/>
          <w:szCs w:val="22"/>
          <w:shd w:val="clear" w:color="auto" w:fill="FFFFFF"/>
        </w:rPr>
        <w:t>utrients</w:t>
      </w:r>
    </w:p>
    <w:p w14:paraId="6DDBF0D2" w14:textId="77777777" w:rsidR="00987DB6" w:rsidRPr="00987DB6" w:rsidRDefault="00DC42AB" w:rsidP="000A094D">
      <w:pPr>
        <w:spacing w:line="276" w:lineRule="auto"/>
        <w:rPr>
          <w:rFonts w:ascii="Times New Roman" w:eastAsia="Times New Roman" w:hAnsi="Times New Roman" w:cs="Times New Roman"/>
          <w:color w:val="212529"/>
          <w:sz w:val="22"/>
          <w:szCs w:val="22"/>
          <w:shd w:val="clear" w:color="auto" w:fill="FFFFFF"/>
        </w:rPr>
      </w:pPr>
      <w:commentRangeStart w:id="22"/>
      <w:r w:rsidRPr="00987DB6">
        <w:rPr>
          <w:rFonts w:ascii="Times New Roman" w:eastAsia="Times New Roman" w:hAnsi="Times New Roman" w:cs="Times New Roman"/>
          <w:color w:val="212529"/>
          <w:sz w:val="22"/>
          <w:szCs w:val="22"/>
          <w:shd w:val="clear" w:color="auto" w:fill="FFFFFF"/>
        </w:rPr>
        <w:t xml:space="preserve">In general, the standards set forth differ </w:t>
      </w:r>
      <w:r w:rsidR="00987DB6" w:rsidRPr="00987DB6">
        <w:rPr>
          <w:rFonts w:ascii="Times New Roman" w:eastAsia="Times New Roman" w:hAnsi="Times New Roman" w:cs="Times New Roman"/>
          <w:color w:val="212529"/>
          <w:sz w:val="22"/>
          <w:szCs w:val="22"/>
          <w:shd w:val="clear" w:color="auto" w:fill="FFFFFF"/>
        </w:rPr>
        <w:t>across three dimensions:</w:t>
      </w:r>
    </w:p>
    <w:p w14:paraId="4023C103" w14:textId="2B2141F5" w:rsidR="00987DB6" w:rsidRPr="00987DB6" w:rsidRDefault="00987DB6" w:rsidP="00987DB6">
      <w:pPr>
        <w:pStyle w:val="ListParagraph"/>
        <w:numPr>
          <w:ilvl w:val="0"/>
          <w:numId w:val="26"/>
        </w:numPr>
        <w:spacing w:line="276" w:lineRule="auto"/>
        <w:rPr>
          <w:color w:val="212529"/>
          <w:sz w:val="22"/>
          <w:szCs w:val="22"/>
          <w:shd w:val="clear" w:color="auto" w:fill="FFFFFF"/>
        </w:rPr>
      </w:pPr>
      <w:r w:rsidRPr="00987DB6">
        <w:rPr>
          <w:color w:val="212529"/>
          <w:sz w:val="22"/>
          <w:szCs w:val="22"/>
          <w:shd w:val="clear" w:color="auto" w:fill="FFFFFF"/>
        </w:rPr>
        <w:t>W</w:t>
      </w:r>
      <w:r w:rsidR="00DC42AB" w:rsidRPr="00987DB6">
        <w:rPr>
          <w:color w:val="212529"/>
          <w:sz w:val="22"/>
          <w:szCs w:val="22"/>
          <w:shd w:val="clear" w:color="auto" w:fill="FFFFFF"/>
        </w:rPr>
        <w:t xml:space="preserve">hether the standards will be used </w:t>
      </w:r>
      <w:r>
        <w:rPr>
          <w:color w:val="212529"/>
          <w:sz w:val="22"/>
          <w:szCs w:val="22"/>
          <w:shd w:val="clear" w:color="auto" w:fill="FFFFFF"/>
        </w:rPr>
        <w:t>assess</w:t>
      </w:r>
      <w:r w:rsidR="00DC42AB" w:rsidRPr="00987DB6">
        <w:rPr>
          <w:color w:val="212529"/>
          <w:sz w:val="22"/>
          <w:szCs w:val="22"/>
          <w:shd w:val="clear" w:color="auto" w:fill="FFFFFF"/>
        </w:rPr>
        <w:t xml:space="preserve"> inadequacy </w:t>
      </w:r>
      <w:r>
        <w:rPr>
          <w:color w:val="212529"/>
          <w:sz w:val="22"/>
          <w:szCs w:val="22"/>
          <w:shd w:val="clear" w:color="auto" w:fill="FFFFFF"/>
        </w:rPr>
        <w:t xml:space="preserve">or safety of nutrient intake </w:t>
      </w:r>
      <w:r w:rsidR="00DC42AB" w:rsidRPr="00987DB6">
        <w:rPr>
          <w:color w:val="212529"/>
          <w:sz w:val="22"/>
          <w:szCs w:val="22"/>
          <w:shd w:val="clear" w:color="auto" w:fill="FFFFFF"/>
        </w:rPr>
        <w:t>compared to making dietary recommendations</w:t>
      </w:r>
    </w:p>
    <w:p w14:paraId="274193A1" w14:textId="2680F4AB" w:rsidR="00987DB6" w:rsidRPr="00987DB6" w:rsidRDefault="00987DB6" w:rsidP="00987DB6">
      <w:pPr>
        <w:pStyle w:val="ListParagraph"/>
        <w:numPr>
          <w:ilvl w:val="0"/>
          <w:numId w:val="26"/>
        </w:numPr>
        <w:spacing w:line="276" w:lineRule="auto"/>
        <w:rPr>
          <w:color w:val="212529"/>
          <w:sz w:val="22"/>
          <w:szCs w:val="22"/>
          <w:shd w:val="clear" w:color="auto" w:fill="FFFFFF"/>
        </w:rPr>
      </w:pPr>
      <w:r>
        <w:rPr>
          <w:color w:val="212529"/>
          <w:sz w:val="22"/>
          <w:szCs w:val="22"/>
          <w:shd w:val="clear" w:color="auto" w:fill="FFFFFF"/>
        </w:rPr>
        <w:t>W</w:t>
      </w:r>
      <w:r w:rsidR="00DC42AB" w:rsidRPr="00987DB6">
        <w:rPr>
          <w:color w:val="212529"/>
          <w:sz w:val="22"/>
          <w:szCs w:val="22"/>
          <w:shd w:val="clear" w:color="auto" w:fill="FFFFFF"/>
        </w:rPr>
        <w:t xml:space="preserve">hether the </w:t>
      </w:r>
      <w:proofErr w:type="spellStart"/>
      <w:r>
        <w:rPr>
          <w:color w:val="212529"/>
          <w:sz w:val="22"/>
          <w:szCs w:val="22"/>
          <w:shd w:val="clear" w:color="auto" w:fill="FFFFFF"/>
        </w:rPr>
        <w:t>assesment</w:t>
      </w:r>
      <w:proofErr w:type="spellEnd"/>
      <w:r w:rsidR="00DC42AB" w:rsidRPr="00987DB6">
        <w:rPr>
          <w:color w:val="212529"/>
          <w:sz w:val="22"/>
          <w:szCs w:val="22"/>
          <w:shd w:val="clear" w:color="auto" w:fill="FFFFFF"/>
        </w:rPr>
        <w:t xml:space="preserve"> or recommendation</w:t>
      </w:r>
      <w:r>
        <w:rPr>
          <w:color w:val="212529"/>
          <w:sz w:val="22"/>
          <w:szCs w:val="22"/>
          <w:shd w:val="clear" w:color="auto" w:fill="FFFFFF"/>
        </w:rPr>
        <w:t xml:space="preserve"> is</w:t>
      </w:r>
      <w:r w:rsidR="00DC42AB" w:rsidRPr="00987DB6">
        <w:rPr>
          <w:color w:val="212529"/>
          <w:sz w:val="22"/>
          <w:szCs w:val="22"/>
          <w:shd w:val="clear" w:color="auto" w:fill="FFFFFF"/>
        </w:rPr>
        <w:t xml:space="preserve"> being made at an individual or population level</w:t>
      </w:r>
    </w:p>
    <w:p w14:paraId="612CEF93" w14:textId="77777777" w:rsidR="00987DB6" w:rsidRPr="00987DB6" w:rsidRDefault="00987DB6" w:rsidP="00987DB6">
      <w:pPr>
        <w:spacing w:line="276" w:lineRule="auto"/>
        <w:rPr>
          <w:rFonts w:ascii="Times New Roman" w:hAnsi="Times New Roman" w:cs="Times New Roman"/>
          <w:color w:val="212529"/>
          <w:sz w:val="22"/>
          <w:szCs w:val="22"/>
          <w:shd w:val="clear" w:color="auto" w:fill="FFFFFF"/>
        </w:rPr>
      </w:pPr>
    </w:p>
    <w:p w14:paraId="2F345A29" w14:textId="77777777" w:rsidR="00372DD5" w:rsidRDefault="00A36F15" w:rsidP="00987DB6">
      <w:pPr>
        <w:spacing w:line="276" w:lineRule="auto"/>
        <w:rPr>
          <w:rFonts w:ascii="Times New Roman" w:hAnsi="Times New Roman" w:cs="Times New Roman"/>
          <w:color w:val="212529"/>
          <w:sz w:val="22"/>
          <w:szCs w:val="22"/>
          <w:shd w:val="clear" w:color="auto" w:fill="FFFFFF"/>
        </w:rPr>
      </w:pPr>
      <w:r w:rsidRPr="00987DB6">
        <w:rPr>
          <w:rFonts w:ascii="Times New Roman" w:hAnsi="Times New Roman" w:cs="Times New Roman"/>
          <w:color w:val="212529"/>
          <w:sz w:val="22"/>
          <w:szCs w:val="22"/>
          <w:shd w:val="clear" w:color="auto" w:fill="FFFFFF"/>
        </w:rPr>
        <w:t>We focus on identifying</w:t>
      </w:r>
      <w:r w:rsidR="00CB5947" w:rsidRPr="00987DB6">
        <w:rPr>
          <w:rFonts w:ascii="Times New Roman" w:hAnsi="Times New Roman" w:cs="Times New Roman"/>
          <w:color w:val="212529"/>
          <w:sz w:val="22"/>
          <w:szCs w:val="22"/>
          <w:shd w:val="clear" w:color="auto" w:fill="FFFFFF"/>
        </w:rPr>
        <w:t xml:space="preserve"> individual or population level</w:t>
      </w:r>
      <w:r w:rsidRPr="00987DB6">
        <w:rPr>
          <w:rFonts w:ascii="Times New Roman" w:hAnsi="Times New Roman" w:cs="Times New Roman"/>
          <w:color w:val="212529"/>
          <w:sz w:val="22"/>
          <w:szCs w:val="22"/>
          <w:shd w:val="clear" w:color="auto" w:fill="FFFFFF"/>
        </w:rPr>
        <w:t xml:space="preserve"> </w:t>
      </w:r>
      <w:r w:rsidR="00987DB6">
        <w:rPr>
          <w:rFonts w:ascii="Times New Roman" w:hAnsi="Times New Roman" w:cs="Times New Roman"/>
          <w:color w:val="212529"/>
          <w:sz w:val="22"/>
          <w:szCs w:val="22"/>
          <w:shd w:val="clear" w:color="auto" w:fill="FFFFFF"/>
        </w:rPr>
        <w:t xml:space="preserve">nutrient </w:t>
      </w:r>
      <w:r w:rsidRPr="00987DB6">
        <w:rPr>
          <w:rFonts w:ascii="Times New Roman" w:hAnsi="Times New Roman" w:cs="Times New Roman"/>
          <w:color w:val="212529"/>
          <w:sz w:val="22"/>
          <w:szCs w:val="22"/>
          <w:shd w:val="clear" w:color="auto" w:fill="FFFFFF"/>
        </w:rPr>
        <w:t>inadequacy</w:t>
      </w:r>
      <w:r w:rsidR="00CB5947" w:rsidRPr="00987DB6">
        <w:rPr>
          <w:rFonts w:ascii="Times New Roman" w:hAnsi="Times New Roman" w:cs="Times New Roman"/>
          <w:color w:val="212529"/>
          <w:sz w:val="22"/>
          <w:szCs w:val="22"/>
          <w:shd w:val="clear" w:color="auto" w:fill="FFFFFF"/>
        </w:rPr>
        <w:t>,</w:t>
      </w:r>
      <w:r w:rsidRPr="00987DB6">
        <w:rPr>
          <w:rFonts w:ascii="Times New Roman" w:hAnsi="Times New Roman" w:cs="Times New Roman"/>
          <w:color w:val="212529"/>
          <w:sz w:val="22"/>
          <w:szCs w:val="22"/>
          <w:shd w:val="clear" w:color="auto" w:fill="FFFFFF"/>
        </w:rPr>
        <w:t xml:space="preserve"> which is </w:t>
      </w:r>
      <w:r w:rsidR="00CB5947" w:rsidRPr="00987DB6">
        <w:rPr>
          <w:rFonts w:ascii="Times New Roman" w:hAnsi="Times New Roman" w:cs="Times New Roman"/>
          <w:color w:val="212529"/>
          <w:sz w:val="22"/>
          <w:szCs w:val="22"/>
          <w:shd w:val="clear" w:color="auto" w:fill="FFFFFF"/>
        </w:rPr>
        <w:t xml:space="preserve">of </w:t>
      </w:r>
      <w:r w:rsidR="00987DB6">
        <w:rPr>
          <w:rFonts w:ascii="Times New Roman" w:hAnsi="Times New Roman" w:cs="Times New Roman"/>
          <w:color w:val="212529"/>
          <w:sz w:val="22"/>
          <w:szCs w:val="22"/>
          <w:shd w:val="clear" w:color="auto" w:fill="FFFFFF"/>
        </w:rPr>
        <w:t xml:space="preserve">primary </w:t>
      </w:r>
      <w:r w:rsidR="00CB5947" w:rsidRPr="00987DB6">
        <w:rPr>
          <w:rFonts w:ascii="Times New Roman" w:hAnsi="Times New Roman" w:cs="Times New Roman"/>
          <w:color w:val="212529"/>
          <w:sz w:val="22"/>
          <w:szCs w:val="22"/>
          <w:shd w:val="clear" w:color="auto" w:fill="FFFFFF"/>
        </w:rPr>
        <w:t>interest</w:t>
      </w:r>
      <w:r w:rsidRPr="00987DB6">
        <w:rPr>
          <w:rFonts w:ascii="Times New Roman" w:hAnsi="Times New Roman" w:cs="Times New Roman"/>
          <w:color w:val="212529"/>
          <w:sz w:val="22"/>
          <w:szCs w:val="22"/>
          <w:shd w:val="clear" w:color="auto" w:fill="FFFFFF"/>
        </w:rPr>
        <w:t xml:space="preserve"> </w:t>
      </w:r>
      <w:r w:rsidR="00987DB6">
        <w:rPr>
          <w:rFonts w:ascii="Times New Roman" w:hAnsi="Times New Roman" w:cs="Times New Roman"/>
          <w:color w:val="212529"/>
          <w:sz w:val="22"/>
          <w:szCs w:val="22"/>
          <w:shd w:val="clear" w:color="auto" w:fill="FFFFFF"/>
        </w:rPr>
        <w:t>to</w:t>
      </w:r>
      <w:r w:rsidRPr="00987DB6">
        <w:rPr>
          <w:rFonts w:ascii="Times New Roman" w:hAnsi="Times New Roman" w:cs="Times New Roman"/>
          <w:color w:val="212529"/>
          <w:sz w:val="22"/>
          <w:szCs w:val="22"/>
          <w:shd w:val="clear" w:color="auto" w:fill="FFFFFF"/>
        </w:rPr>
        <w:t xml:space="preserve"> social scientists.</w:t>
      </w:r>
      <w:r w:rsidR="001920A1" w:rsidRPr="00987DB6">
        <w:rPr>
          <w:rFonts w:ascii="Times New Roman" w:hAnsi="Times New Roman" w:cs="Times New Roman"/>
          <w:color w:val="212529"/>
          <w:sz w:val="22"/>
          <w:szCs w:val="22"/>
          <w:shd w:val="clear" w:color="auto" w:fill="FFFFFF"/>
        </w:rPr>
        <w:t xml:space="preserve"> </w:t>
      </w:r>
      <w:commentRangeEnd w:id="22"/>
      <w:r w:rsidR="00D770FC" w:rsidRPr="00987DB6">
        <w:rPr>
          <w:rStyle w:val="CommentReference"/>
          <w:rFonts w:ascii="Times New Roman" w:hAnsi="Times New Roman" w:cs="Times New Roman"/>
          <w:sz w:val="22"/>
          <w:szCs w:val="22"/>
        </w:rPr>
        <w:commentReference w:id="22"/>
      </w:r>
      <w:r w:rsidR="00DA7F73" w:rsidRPr="00987DB6">
        <w:rPr>
          <w:rFonts w:ascii="Times New Roman" w:hAnsi="Times New Roman" w:cs="Times New Roman"/>
          <w:color w:val="212529"/>
          <w:sz w:val="22"/>
          <w:szCs w:val="22"/>
          <w:shd w:val="clear" w:color="auto" w:fill="FFFFFF"/>
        </w:rPr>
        <w:t xml:space="preserve"> Appendix Table 2.1 demonstrates the variation in terminology for the nutrient reference standards by reference source. (Allen, 2019) </w:t>
      </w:r>
    </w:p>
    <w:p w14:paraId="6A695442" w14:textId="77777777" w:rsidR="003B4590" w:rsidRDefault="003B4590" w:rsidP="00987DB6">
      <w:pPr>
        <w:spacing w:line="276" w:lineRule="auto"/>
        <w:rPr>
          <w:rFonts w:ascii="Times New Roman" w:hAnsi="Times New Roman" w:cs="Times New Roman"/>
          <w:color w:val="212529"/>
          <w:sz w:val="22"/>
          <w:szCs w:val="22"/>
          <w:shd w:val="clear" w:color="auto" w:fill="FFFFFF"/>
        </w:rPr>
      </w:pPr>
    </w:p>
    <w:p w14:paraId="1FEED4C5" w14:textId="479B1158" w:rsidR="00372DD5" w:rsidRPr="00372DD5" w:rsidRDefault="00372DD5" w:rsidP="00987DB6">
      <w:pPr>
        <w:spacing w:line="276" w:lineRule="auto"/>
        <w:rPr>
          <w:rFonts w:ascii="Times New Roman" w:hAnsi="Times New Roman" w:cs="Times New Roman"/>
          <w:i/>
          <w:iCs/>
          <w:color w:val="212529"/>
          <w:sz w:val="22"/>
          <w:szCs w:val="22"/>
          <w:shd w:val="clear" w:color="auto" w:fill="FFFFFF"/>
        </w:rPr>
      </w:pPr>
      <w:r w:rsidRPr="00372DD5">
        <w:rPr>
          <w:rFonts w:ascii="Times New Roman" w:hAnsi="Times New Roman" w:cs="Times New Roman"/>
          <w:i/>
          <w:iCs/>
          <w:color w:val="212529"/>
          <w:sz w:val="22"/>
          <w:szCs w:val="22"/>
          <w:shd w:val="clear" w:color="auto" w:fill="FFFFFF"/>
        </w:rPr>
        <w:t xml:space="preserve">Types of </w:t>
      </w:r>
      <w:r w:rsidR="00E046A3">
        <w:rPr>
          <w:rFonts w:ascii="Times New Roman" w:hAnsi="Times New Roman" w:cs="Times New Roman"/>
          <w:i/>
          <w:iCs/>
          <w:color w:val="212529"/>
          <w:sz w:val="22"/>
          <w:szCs w:val="22"/>
          <w:shd w:val="clear" w:color="auto" w:fill="FFFFFF"/>
        </w:rPr>
        <w:t xml:space="preserve">Micronutrient </w:t>
      </w:r>
      <w:r w:rsidR="003B4590">
        <w:rPr>
          <w:rFonts w:ascii="Times New Roman" w:hAnsi="Times New Roman" w:cs="Times New Roman"/>
          <w:i/>
          <w:iCs/>
          <w:color w:val="212529"/>
          <w:sz w:val="22"/>
          <w:szCs w:val="22"/>
          <w:shd w:val="clear" w:color="auto" w:fill="FFFFFF"/>
        </w:rPr>
        <w:t>Standards</w:t>
      </w:r>
      <w:r w:rsidR="00E046A3">
        <w:rPr>
          <w:rFonts w:ascii="Times New Roman" w:hAnsi="Times New Roman" w:cs="Times New Roman"/>
          <w:i/>
          <w:iCs/>
          <w:color w:val="212529"/>
          <w:sz w:val="22"/>
          <w:szCs w:val="22"/>
          <w:shd w:val="clear" w:color="auto" w:fill="FFFFFF"/>
        </w:rPr>
        <w:t>:</w:t>
      </w:r>
    </w:p>
    <w:p w14:paraId="2C03E3C4" w14:textId="167405F3" w:rsidR="00372DD5" w:rsidRPr="00372DD5" w:rsidRDefault="00372DD5" w:rsidP="00372DD5">
      <w:pPr>
        <w:pStyle w:val="ListParagraph"/>
        <w:numPr>
          <w:ilvl w:val="0"/>
          <w:numId w:val="20"/>
        </w:numPr>
        <w:spacing w:after="120" w:line="276" w:lineRule="auto"/>
        <w:rPr>
          <w:sz w:val="22"/>
          <w:szCs w:val="22"/>
        </w:rPr>
      </w:pPr>
      <w:r>
        <w:rPr>
          <w:b/>
          <w:bCs/>
          <w:sz w:val="22"/>
          <w:szCs w:val="22"/>
        </w:rPr>
        <w:t xml:space="preserve">Average </w:t>
      </w:r>
      <w:r w:rsidR="00182C80">
        <w:rPr>
          <w:b/>
          <w:bCs/>
          <w:sz w:val="22"/>
          <w:szCs w:val="22"/>
        </w:rPr>
        <w:t xml:space="preserve">Nutrient </w:t>
      </w:r>
      <w:r>
        <w:rPr>
          <w:b/>
          <w:bCs/>
          <w:sz w:val="22"/>
          <w:szCs w:val="22"/>
        </w:rPr>
        <w:t>Requirement (AR):</w:t>
      </w:r>
      <w:r w:rsidRPr="00372DD5">
        <w:rPr>
          <w:sz w:val="22"/>
          <w:szCs w:val="22"/>
        </w:rPr>
        <w:t xml:space="preserve"> </w:t>
      </w:r>
      <w:r w:rsidRPr="00773701">
        <w:rPr>
          <w:sz w:val="22"/>
          <w:szCs w:val="22"/>
        </w:rPr>
        <w:t xml:space="preserve">The average daily nutrient intake level that is estimated to meet the requirements of half of the healthy individuals in a </w:t>
      </w:r>
      <w:proofErr w:type="gramStart"/>
      <w:r w:rsidRPr="00773701">
        <w:rPr>
          <w:sz w:val="22"/>
          <w:szCs w:val="22"/>
        </w:rPr>
        <w:t>particular life</w:t>
      </w:r>
      <w:proofErr w:type="gramEnd"/>
      <w:r w:rsidRPr="00773701">
        <w:rPr>
          <w:sz w:val="22"/>
          <w:szCs w:val="22"/>
        </w:rPr>
        <w:t xml:space="preserve"> stage and gender group.</w:t>
      </w:r>
      <w:r>
        <w:rPr>
          <w:sz w:val="22"/>
          <w:szCs w:val="22"/>
        </w:rPr>
        <w:t xml:space="preserve"> The IOM</w:t>
      </w:r>
      <w:r w:rsidR="00E046A3">
        <w:rPr>
          <w:sz w:val="22"/>
          <w:szCs w:val="22"/>
        </w:rPr>
        <w:t xml:space="preserve"> and WHO/FAO</w:t>
      </w:r>
      <w:r>
        <w:rPr>
          <w:sz w:val="22"/>
          <w:szCs w:val="22"/>
        </w:rPr>
        <w:t xml:space="preserve"> calls this “</w:t>
      </w:r>
      <w:r w:rsidRPr="00372DD5">
        <w:rPr>
          <w:b/>
          <w:bCs/>
          <w:sz w:val="22"/>
          <w:szCs w:val="22"/>
        </w:rPr>
        <w:t>Estimated Average Requirement</w:t>
      </w:r>
      <w:r>
        <w:rPr>
          <w:b/>
          <w:bCs/>
          <w:sz w:val="22"/>
          <w:szCs w:val="22"/>
        </w:rPr>
        <w:t>”</w:t>
      </w:r>
      <w:r w:rsidRPr="00372DD5">
        <w:rPr>
          <w:b/>
          <w:bCs/>
          <w:sz w:val="22"/>
          <w:szCs w:val="22"/>
        </w:rPr>
        <w:t xml:space="preserve"> (EAR)</w:t>
      </w:r>
      <w:r w:rsidR="00182C80">
        <w:rPr>
          <w:sz w:val="22"/>
          <w:szCs w:val="22"/>
        </w:rPr>
        <w:t xml:space="preserve">, but as of 2011, NASEM uses </w:t>
      </w:r>
      <w:r w:rsidR="00182C80" w:rsidRPr="00182C80">
        <w:rPr>
          <w:b/>
          <w:bCs/>
          <w:sz w:val="22"/>
          <w:szCs w:val="22"/>
        </w:rPr>
        <w:t>“Average Requirement” (AR).</w:t>
      </w:r>
      <w:r w:rsidRPr="00372DD5">
        <w:rPr>
          <w:sz w:val="22"/>
          <w:szCs w:val="22"/>
        </w:rPr>
        <w:t xml:space="preserve"> Although</w:t>
      </w:r>
      <w:r w:rsidR="00182C80">
        <w:rPr>
          <w:sz w:val="22"/>
          <w:szCs w:val="22"/>
        </w:rPr>
        <w:t xml:space="preserve"> the AR</w:t>
      </w:r>
      <w:r w:rsidRPr="00372DD5">
        <w:rPr>
          <w:sz w:val="22"/>
          <w:szCs w:val="22"/>
        </w:rPr>
        <w:t xml:space="preserve"> can also be used to examine the probability that usual intake is inadequate for individuals (in conjunction with information on the variability of requirements), </w:t>
      </w:r>
      <w:r w:rsidRPr="00E046A3">
        <w:rPr>
          <w:sz w:val="22"/>
          <w:szCs w:val="22"/>
          <w:u w:val="single"/>
        </w:rPr>
        <w:t>it is not meant to be used as a goal for daily intake by individuals</w:t>
      </w:r>
      <w:r w:rsidRPr="00372DD5">
        <w:rPr>
          <w:sz w:val="22"/>
          <w:szCs w:val="22"/>
        </w:rPr>
        <w:t>.</w:t>
      </w:r>
      <w:r w:rsidR="00182C80" w:rsidRPr="00182C80">
        <w:rPr>
          <w:sz w:val="22"/>
          <w:szCs w:val="22"/>
        </w:rPr>
        <w:t xml:space="preserve"> </w:t>
      </w:r>
      <w:r w:rsidR="00182C80">
        <w:rPr>
          <w:sz w:val="22"/>
          <w:szCs w:val="22"/>
        </w:rPr>
        <w:t xml:space="preserve">The AR </w:t>
      </w:r>
      <w:r w:rsidR="00182C80">
        <w:rPr>
          <w:sz w:val="22"/>
          <w:szCs w:val="22"/>
        </w:rPr>
        <w:t xml:space="preserve">may be the mean or the median of the </w:t>
      </w:r>
      <w:r w:rsidR="00182C80" w:rsidRPr="00182C80">
        <w:rPr>
          <w:i/>
          <w:iCs/>
          <w:sz w:val="22"/>
          <w:szCs w:val="22"/>
        </w:rPr>
        <w:t>requirement distribution</w:t>
      </w:r>
      <w:r w:rsidR="00182C80">
        <w:rPr>
          <w:sz w:val="22"/>
          <w:szCs w:val="22"/>
        </w:rPr>
        <w:t xml:space="preserve">, which </w:t>
      </w:r>
      <w:r w:rsidR="00182C80" w:rsidRPr="00773701">
        <w:rPr>
          <w:sz w:val="22"/>
          <w:szCs w:val="22"/>
        </w:rPr>
        <w:t>is the variability in a requirement across</w:t>
      </w:r>
      <w:r w:rsidR="00182C80">
        <w:rPr>
          <w:sz w:val="22"/>
          <w:szCs w:val="22"/>
        </w:rPr>
        <w:t xml:space="preserve"> healthy</w:t>
      </w:r>
      <w:r w:rsidR="00182C80" w:rsidRPr="00773701">
        <w:rPr>
          <w:sz w:val="22"/>
          <w:szCs w:val="22"/>
        </w:rPr>
        <w:t xml:space="preserve"> individuals</w:t>
      </w:r>
      <w:r w:rsidR="00182C80">
        <w:rPr>
          <w:sz w:val="22"/>
          <w:szCs w:val="22"/>
        </w:rPr>
        <w:t xml:space="preserve"> in the age, sex and life stage group</w:t>
      </w:r>
      <w:r w:rsidR="00182C80" w:rsidRPr="00773701">
        <w:rPr>
          <w:sz w:val="22"/>
          <w:szCs w:val="22"/>
        </w:rPr>
        <w:t xml:space="preserve">. </w:t>
      </w:r>
      <w:r w:rsidR="00182C80">
        <w:rPr>
          <w:sz w:val="22"/>
          <w:szCs w:val="22"/>
        </w:rPr>
        <w:t xml:space="preserve">The </w:t>
      </w:r>
      <w:r w:rsidR="00182C80" w:rsidRPr="00182C80">
        <w:rPr>
          <w:i/>
          <w:iCs/>
          <w:sz w:val="22"/>
          <w:szCs w:val="22"/>
        </w:rPr>
        <w:t>intake distribution</w:t>
      </w:r>
      <w:r w:rsidR="00182C80" w:rsidRPr="00773701">
        <w:rPr>
          <w:sz w:val="22"/>
          <w:szCs w:val="22"/>
        </w:rPr>
        <w:t xml:space="preserve"> is the reported variability in nutrient intake within an individual.</w:t>
      </w:r>
    </w:p>
    <w:p w14:paraId="075D14BC" w14:textId="5E0C319E" w:rsidR="00372DD5" w:rsidRPr="00182C80" w:rsidRDefault="00182C80" w:rsidP="00F976D2">
      <w:pPr>
        <w:pStyle w:val="ListParagraph"/>
        <w:numPr>
          <w:ilvl w:val="0"/>
          <w:numId w:val="20"/>
        </w:numPr>
        <w:spacing w:after="120" w:line="276" w:lineRule="auto"/>
        <w:rPr>
          <w:sz w:val="22"/>
          <w:szCs w:val="22"/>
        </w:rPr>
      </w:pPr>
      <w:r w:rsidRPr="00182C80">
        <w:rPr>
          <w:b/>
          <w:bCs/>
          <w:sz w:val="22"/>
          <w:szCs w:val="22"/>
        </w:rPr>
        <w:t xml:space="preserve">Individual </w:t>
      </w:r>
      <w:r w:rsidR="00372DD5" w:rsidRPr="00182C80">
        <w:rPr>
          <w:b/>
          <w:bCs/>
          <w:sz w:val="22"/>
          <w:szCs w:val="22"/>
        </w:rPr>
        <w:t>Recommended Intake</w:t>
      </w:r>
      <w:r w:rsidRPr="00182C80">
        <w:rPr>
          <w:b/>
          <w:bCs/>
          <w:sz w:val="22"/>
          <w:szCs w:val="22"/>
        </w:rPr>
        <w:t>:</w:t>
      </w:r>
      <w:r w:rsidR="00372DD5" w:rsidRPr="00182C80">
        <w:rPr>
          <w:b/>
          <w:bCs/>
          <w:sz w:val="22"/>
          <w:szCs w:val="22"/>
        </w:rPr>
        <w:t xml:space="preserve"> </w:t>
      </w:r>
      <w:r w:rsidR="00372DD5" w:rsidRPr="00182C80">
        <w:rPr>
          <w:sz w:val="22"/>
          <w:szCs w:val="22"/>
        </w:rPr>
        <w:t xml:space="preserve">The average daily nutrient intake level that is estimated to meet the requirement of nearly all (97-98 %) of the healthy individuals in a </w:t>
      </w:r>
      <w:proofErr w:type="gramStart"/>
      <w:r w:rsidR="00372DD5" w:rsidRPr="00182C80">
        <w:rPr>
          <w:sz w:val="22"/>
          <w:szCs w:val="22"/>
        </w:rPr>
        <w:t>particular life</w:t>
      </w:r>
      <w:proofErr w:type="gramEnd"/>
      <w:r w:rsidR="00372DD5" w:rsidRPr="00182C80">
        <w:rPr>
          <w:sz w:val="22"/>
          <w:szCs w:val="22"/>
        </w:rPr>
        <w:t xml:space="preserve"> stage and gender group. It is the AR + 2SD. </w:t>
      </w:r>
      <w:r w:rsidR="00372DD5" w:rsidRPr="00182C80">
        <w:rPr>
          <w:sz w:val="22"/>
          <w:szCs w:val="22"/>
        </w:rPr>
        <w:t>The IOM calls this “</w:t>
      </w:r>
      <w:r w:rsidR="00372DD5" w:rsidRPr="00182C80">
        <w:rPr>
          <w:b/>
          <w:bCs/>
          <w:sz w:val="22"/>
          <w:szCs w:val="22"/>
        </w:rPr>
        <w:t>Recommended Daily Allowance</w:t>
      </w:r>
      <w:r w:rsidR="00372DD5" w:rsidRPr="00182C80">
        <w:rPr>
          <w:b/>
          <w:bCs/>
          <w:sz w:val="22"/>
          <w:szCs w:val="22"/>
        </w:rPr>
        <w:t>”</w:t>
      </w:r>
      <w:r w:rsidR="00372DD5" w:rsidRPr="00182C80">
        <w:rPr>
          <w:b/>
          <w:bCs/>
          <w:sz w:val="22"/>
          <w:szCs w:val="22"/>
        </w:rPr>
        <w:t xml:space="preserve"> </w:t>
      </w:r>
      <w:r w:rsidR="00372DD5" w:rsidRPr="00182C80">
        <w:rPr>
          <w:b/>
          <w:bCs/>
          <w:sz w:val="22"/>
          <w:szCs w:val="22"/>
        </w:rPr>
        <w:lastRenderedPageBreak/>
        <w:t>(RDA)</w:t>
      </w:r>
      <w:r w:rsidR="00372DD5" w:rsidRPr="00182C80">
        <w:rPr>
          <w:sz w:val="22"/>
          <w:szCs w:val="22"/>
        </w:rPr>
        <w:t xml:space="preserve"> while WHO/FAO call it </w:t>
      </w:r>
      <w:r w:rsidR="00372DD5" w:rsidRPr="00182C80">
        <w:rPr>
          <w:b/>
          <w:bCs/>
          <w:sz w:val="22"/>
          <w:szCs w:val="22"/>
        </w:rPr>
        <w:t>“Recommended Nutrient Intake” (RNI)</w:t>
      </w:r>
      <w:r w:rsidR="00372DD5" w:rsidRPr="00182C80">
        <w:rPr>
          <w:sz w:val="22"/>
          <w:szCs w:val="22"/>
        </w:rPr>
        <w:t xml:space="preserve"> and NASEM use the term </w:t>
      </w:r>
      <w:r w:rsidR="00372DD5" w:rsidRPr="00182C80">
        <w:rPr>
          <w:b/>
          <w:bCs/>
          <w:sz w:val="22"/>
          <w:szCs w:val="22"/>
        </w:rPr>
        <w:t>“Recommended Intake” (RI).</w:t>
      </w:r>
      <w:r w:rsidR="00372DD5" w:rsidRPr="00182C80">
        <w:rPr>
          <w:sz w:val="22"/>
          <w:szCs w:val="22"/>
        </w:rPr>
        <w:t xml:space="preserve"> The RDA thus exceeds the requirements of nearly all members of the group. It can be used as a guide for daily intake by individuals. </w:t>
      </w:r>
      <w:r w:rsidR="00372DD5" w:rsidRPr="00E046A3">
        <w:rPr>
          <w:color w:val="212529"/>
          <w:sz w:val="22"/>
          <w:szCs w:val="22"/>
          <w:u w:val="single"/>
          <w:shd w:val="clear" w:color="auto" w:fill="FFFFFF"/>
        </w:rPr>
        <w:t>RDAs are not recommending for assessing the adequacy of intake for a group</w:t>
      </w:r>
      <w:r w:rsidR="00372DD5" w:rsidRPr="00182C80">
        <w:rPr>
          <w:color w:val="212529"/>
          <w:sz w:val="22"/>
          <w:szCs w:val="22"/>
          <w:shd w:val="clear" w:color="auto" w:fill="FFFFFF"/>
        </w:rPr>
        <w:t>, as 97-98% of the population should meet the RDA requirement</w:t>
      </w:r>
      <w:r w:rsidR="00372DD5" w:rsidRPr="00182C80">
        <w:rPr>
          <w:sz w:val="22"/>
          <w:szCs w:val="22"/>
        </w:rPr>
        <w:t xml:space="preserve"> Usual intake at the RDA should have a low probability of inadequacy.</w:t>
      </w:r>
      <w:r w:rsidR="00372DD5" w:rsidRPr="00182C80">
        <w:rPr>
          <w:color w:val="212529"/>
          <w:sz w:val="22"/>
          <w:szCs w:val="22"/>
          <w:shd w:val="clear" w:color="auto" w:fill="FFFFFF"/>
        </w:rPr>
        <w:t xml:space="preserve"> </w:t>
      </w:r>
      <w:r w:rsidRPr="00182C80">
        <w:rPr>
          <w:color w:val="212529"/>
          <w:sz w:val="22"/>
          <w:szCs w:val="22"/>
          <w:shd w:val="clear" w:color="auto" w:fill="FFFFFF"/>
        </w:rPr>
        <w:t xml:space="preserve"> If </w:t>
      </w:r>
      <w:r>
        <w:rPr>
          <w:color w:val="212529"/>
          <w:sz w:val="22"/>
          <w:szCs w:val="22"/>
          <w:shd w:val="clear" w:color="auto" w:fill="FFFFFF"/>
        </w:rPr>
        <w:t>the</w:t>
      </w:r>
      <w:r w:rsidRPr="00182C80">
        <w:rPr>
          <w:color w:val="212529"/>
          <w:sz w:val="22"/>
          <w:szCs w:val="22"/>
          <w:shd w:val="clear" w:color="auto" w:fill="FFFFFF"/>
        </w:rPr>
        <w:t xml:space="preserve"> </w:t>
      </w:r>
      <w:r w:rsidRPr="00182C80">
        <w:rPr>
          <w:sz w:val="22"/>
          <w:szCs w:val="22"/>
        </w:rPr>
        <w:t>RI/RNI/RDA</w:t>
      </w:r>
      <w:r w:rsidRPr="00182C80">
        <w:rPr>
          <w:sz w:val="22"/>
          <w:szCs w:val="22"/>
        </w:rPr>
        <w:t xml:space="preserve"> cannot be determined, the </w:t>
      </w:r>
      <w:r w:rsidR="00372DD5" w:rsidRPr="00182C80">
        <w:rPr>
          <w:b/>
          <w:bCs/>
          <w:sz w:val="22"/>
          <w:szCs w:val="22"/>
        </w:rPr>
        <w:t>Adequate Intake (AI)</w:t>
      </w:r>
      <w:r>
        <w:rPr>
          <w:b/>
          <w:bCs/>
          <w:sz w:val="22"/>
          <w:szCs w:val="22"/>
        </w:rPr>
        <w:t xml:space="preserve"> </w:t>
      </w:r>
      <w:r>
        <w:rPr>
          <w:sz w:val="22"/>
          <w:szCs w:val="22"/>
        </w:rPr>
        <w:t>is used, which the IOM defines as t</w:t>
      </w:r>
      <w:r w:rsidR="00372DD5" w:rsidRPr="00182C80">
        <w:rPr>
          <w:sz w:val="22"/>
          <w:szCs w:val="22"/>
        </w:rPr>
        <w:t>he recommended average daily intake level based on observed or experimentally determined approximations or estimates of nutrient intake by a group (or groups) of apparently healthy people that are assumed to be adequate</w:t>
      </w:r>
      <w:r>
        <w:rPr>
          <w:sz w:val="22"/>
          <w:szCs w:val="22"/>
        </w:rPr>
        <w:t>.</w:t>
      </w:r>
    </w:p>
    <w:p w14:paraId="18F11D8E" w14:textId="2C14B708" w:rsidR="00372DD5" w:rsidRPr="00773701" w:rsidRDefault="00372DD5" w:rsidP="00372DD5">
      <w:pPr>
        <w:pStyle w:val="ListParagraph"/>
        <w:numPr>
          <w:ilvl w:val="0"/>
          <w:numId w:val="20"/>
        </w:numPr>
        <w:spacing w:after="120" w:line="276" w:lineRule="auto"/>
        <w:rPr>
          <w:sz w:val="22"/>
          <w:szCs w:val="22"/>
        </w:rPr>
      </w:pPr>
      <w:r w:rsidRPr="00773701">
        <w:rPr>
          <w:b/>
          <w:bCs/>
          <w:sz w:val="22"/>
          <w:szCs w:val="22"/>
        </w:rPr>
        <w:t>Tolerable Upper Limit (UL):</w:t>
      </w:r>
      <w:r w:rsidRPr="00773701">
        <w:rPr>
          <w:sz w:val="22"/>
          <w:szCs w:val="22"/>
        </w:rPr>
        <w:t xml:space="preserve"> The highest average daily nutrient intake level that is likely to pose no risk of adverse health effects to almost all individuals in the general population. As intake increases above the UL, the potential risk of adverse effects may increase.</w:t>
      </w:r>
      <w:r w:rsidR="00182C80">
        <w:rPr>
          <w:sz w:val="22"/>
          <w:szCs w:val="22"/>
        </w:rPr>
        <w:t xml:space="preserve"> </w:t>
      </w:r>
    </w:p>
    <w:p w14:paraId="4BB2C1A2" w14:textId="77777777" w:rsidR="00182C80" w:rsidRDefault="00182C80" w:rsidP="00372DD5">
      <w:pPr>
        <w:pStyle w:val="ListParagraph"/>
        <w:spacing w:after="120" w:line="276" w:lineRule="auto"/>
        <w:rPr>
          <w:sz w:val="22"/>
          <w:szCs w:val="22"/>
        </w:rPr>
      </w:pPr>
    </w:p>
    <w:p w14:paraId="5FB9524D" w14:textId="7090B987" w:rsidR="00182C80" w:rsidRDefault="00182C80" w:rsidP="00182C80">
      <w:pPr>
        <w:pStyle w:val="ListParagraph"/>
        <w:spacing w:after="120" w:line="276" w:lineRule="auto"/>
        <w:ind w:left="0"/>
        <w:rPr>
          <w:sz w:val="22"/>
          <w:szCs w:val="22"/>
        </w:rPr>
      </w:pPr>
      <w:r>
        <w:rPr>
          <w:sz w:val="22"/>
          <w:szCs w:val="22"/>
        </w:rPr>
        <w:t>A comparison of the various terms from Allen (2019) is included below.</w:t>
      </w:r>
    </w:p>
    <w:p w14:paraId="7B2A6CF2" w14:textId="64EEDE18" w:rsidR="00182C80" w:rsidRDefault="00182C80" w:rsidP="00182C80">
      <w:pPr>
        <w:pStyle w:val="ListParagraph"/>
        <w:spacing w:after="120" w:line="276" w:lineRule="auto"/>
        <w:ind w:left="0"/>
        <w:rPr>
          <w:sz w:val="22"/>
          <w:szCs w:val="22"/>
        </w:rPr>
      </w:pPr>
      <w:r>
        <w:rPr>
          <w:noProof/>
          <w:sz w:val="22"/>
          <w:szCs w:val="22"/>
        </w:rPr>
        <w:drawing>
          <wp:inline distT="0" distB="0" distL="0" distR="0" wp14:anchorId="3ACB25AC" wp14:editId="5A5C41E0">
            <wp:extent cx="3514725" cy="2695575"/>
            <wp:effectExtent l="0" t="0" r="9525" b="952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en 2019 3.JPG"/>
                    <pic:cNvPicPr/>
                  </pic:nvPicPr>
                  <pic:blipFill>
                    <a:blip r:embed="rId13">
                      <a:extLst>
                        <a:ext uri="{28A0092B-C50C-407E-A947-70E740481C1C}">
                          <a14:useLocalDpi xmlns:a14="http://schemas.microsoft.com/office/drawing/2010/main" val="0"/>
                        </a:ext>
                      </a:extLst>
                    </a:blip>
                    <a:stretch>
                      <a:fillRect/>
                    </a:stretch>
                  </pic:blipFill>
                  <pic:spPr>
                    <a:xfrm>
                      <a:off x="0" y="0"/>
                      <a:ext cx="3514725" cy="2695575"/>
                    </a:xfrm>
                    <a:prstGeom prst="rect">
                      <a:avLst/>
                    </a:prstGeom>
                  </pic:spPr>
                </pic:pic>
              </a:graphicData>
            </a:graphic>
          </wp:inline>
        </w:drawing>
      </w:r>
    </w:p>
    <w:p w14:paraId="03026C19" w14:textId="23BB33A7" w:rsidR="00372DD5" w:rsidRDefault="00372DD5" w:rsidP="00372DD5">
      <w:pPr>
        <w:pStyle w:val="ListParagraph"/>
        <w:spacing w:after="120" w:line="276" w:lineRule="auto"/>
        <w:rPr>
          <w:sz w:val="22"/>
          <w:szCs w:val="22"/>
        </w:rPr>
      </w:pPr>
      <w:r w:rsidRPr="00773701">
        <w:rPr>
          <w:b/>
          <w:bCs/>
          <w:noProof/>
          <w:sz w:val="22"/>
          <w:szCs w:val="22"/>
        </w:rPr>
        <mc:AlternateContent>
          <mc:Choice Requires="wpi">
            <w:drawing>
              <wp:anchor distT="0" distB="0" distL="114300" distR="114300" simplePos="0" relativeHeight="251718144" behindDoc="0" locked="0" layoutInCell="1" allowOverlap="1" wp14:anchorId="48371976" wp14:editId="04D89DDC">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28ADC3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p>
    <w:p w14:paraId="3FAECDC7" w14:textId="77777777" w:rsidR="003B4590" w:rsidRDefault="003B4590" w:rsidP="003B4590">
      <w:pPr>
        <w:spacing w:line="276" w:lineRule="auto"/>
        <w:rPr>
          <w:rFonts w:ascii="Times New Roman" w:hAnsi="Times New Roman" w:cs="Times New Roman"/>
          <w:i/>
          <w:iCs/>
          <w:sz w:val="22"/>
        </w:rPr>
      </w:pPr>
    </w:p>
    <w:p w14:paraId="301931B9" w14:textId="77777777" w:rsidR="003B4590" w:rsidRDefault="003B4590" w:rsidP="003B4590">
      <w:pPr>
        <w:spacing w:line="276" w:lineRule="auto"/>
        <w:rPr>
          <w:rFonts w:ascii="Times New Roman" w:hAnsi="Times New Roman" w:cs="Times New Roman"/>
          <w:i/>
          <w:iCs/>
          <w:sz w:val="22"/>
        </w:rPr>
      </w:pPr>
      <w:commentRangeStart w:id="23"/>
      <w:commentRangeStart w:id="24"/>
      <w:r>
        <w:rPr>
          <w:rFonts w:ascii="Times New Roman" w:hAnsi="Times New Roman" w:cs="Times New Roman"/>
          <w:i/>
          <w:iCs/>
          <w:sz w:val="22"/>
        </w:rPr>
        <w:t>Calcium</w:t>
      </w:r>
    </w:p>
    <w:p w14:paraId="5195454C" w14:textId="77777777" w:rsidR="003B4590" w:rsidRDefault="003B4590" w:rsidP="003B4590">
      <w:pPr>
        <w:spacing w:line="276" w:lineRule="auto"/>
        <w:rPr>
          <w:rFonts w:ascii="Times New Roman" w:hAnsi="Times New Roman" w:cs="Times New Roman"/>
          <w:i/>
          <w:iCs/>
          <w:sz w:val="22"/>
        </w:rPr>
      </w:pPr>
    </w:p>
    <w:p w14:paraId="66904C33" w14:textId="77777777" w:rsidR="003B4590" w:rsidRDefault="003B4590" w:rsidP="003B4590">
      <w:pPr>
        <w:spacing w:line="276" w:lineRule="auto"/>
        <w:rPr>
          <w:rFonts w:ascii="Times New Roman" w:hAnsi="Times New Roman" w:cs="Times New Roman"/>
          <w:i/>
          <w:iCs/>
          <w:sz w:val="22"/>
        </w:rPr>
      </w:pPr>
      <w:r>
        <w:rPr>
          <w:rFonts w:ascii="Times New Roman" w:hAnsi="Times New Roman" w:cs="Times New Roman"/>
          <w:i/>
          <w:iCs/>
          <w:sz w:val="22"/>
        </w:rPr>
        <w:t>Iron</w:t>
      </w:r>
    </w:p>
    <w:p w14:paraId="48C82754" w14:textId="77777777" w:rsidR="003B4590" w:rsidRDefault="003B4590" w:rsidP="003B459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Iron is a question of bioavailability, may want to avoid.</w:t>
      </w:r>
      <w:commentRangeEnd w:id="23"/>
      <w:r>
        <w:rPr>
          <w:rStyle w:val="CommentReference"/>
        </w:rPr>
        <w:commentReference w:id="23"/>
      </w:r>
      <w:commentRangeEnd w:id="24"/>
      <w:r>
        <w:rPr>
          <w:rStyle w:val="CommentReference"/>
        </w:rPr>
        <w:commentReference w:id="24"/>
      </w:r>
    </w:p>
    <w:p w14:paraId="71CA3598" w14:textId="77777777" w:rsidR="003B4590" w:rsidRDefault="003B4590" w:rsidP="003B4590">
      <w:pPr>
        <w:pStyle w:val="ListParagraph"/>
        <w:spacing w:after="120" w:line="276" w:lineRule="auto"/>
        <w:ind w:left="0"/>
        <w:rPr>
          <w:i/>
          <w:iCs/>
          <w:sz w:val="22"/>
          <w:szCs w:val="22"/>
        </w:rPr>
      </w:pPr>
    </w:p>
    <w:p w14:paraId="75C4AD9D" w14:textId="18C81429" w:rsidR="003B4590" w:rsidRPr="00866EBA" w:rsidRDefault="003B4590" w:rsidP="003B4590">
      <w:pPr>
        <w:pStyle w:val="ListParagraph"/>
        <w:spacing w:after="120" w:line="276" w:lineRule="auto"/>
        <w:ind w:left="0"/>
        <w:rPr>
          <w:i/>
          <w:iCs/>
          <w:sz w:val="22"/>
          <w:szCs w:val="22"/>
        </w:rPr>
      </w:pPr>
      <w:r w:rsidRPr="00866EBA">
        <w:rPr>
          <w:i/>
          <w:iCs/>
          <w:sz w:val="22"/>
          <w:szCs w:val="22"/>
        </w:rPr>
        <w:t>Assessing Inadequacy of</w:t>
      </w:r>
      <w:r w:rsidR="0051496E">
        <w:rPr>
          <w:i/>
          <w:iCs/>
          <w:sz w:val="22"/>
          <w:szCs w:val="22"/>
        </w:rPr>
        <w:t xml:space="preserve"> Micronutrient</w:t>
      </w:r>
      <w:r w:rsidRPr="00866EBA">
        <w:rPr>
          <w:i/>
          <w:iCs/>
          <w:sz w:val="22"/>
          <w:szCs w:val="22"/>
        </w:rPr>
        <w:t xml:space="preserve"> Intake:</w:t>
      </w:r>
    </w:p>
    <w:p w14:paraId="15454C16" w14:textId="77777777" w:rsidR="003B4590" w:rsidRPr="00C650BB" w:rsidRDefault="003B4590" w:rsidP="003B4590">
      <w:pPr>
        <w:spacing w:after="120" w:line="276" w:lineRule="auto"/>
        <w:rPr>
          <w:rFonts w:ascii="Times New Roman" w:hAnsi="Times New Roman" w:cs="Times New Roman"/>
          <w:sz w:val="22"/>
          <w:szCs w:val="22"/>
        </w:rPr>
      </w:pPr>
      <w:commentRangeStart w:id="25"/>
      <w:commentRangeStart w:id="26"/>
      <w:r w:rsidRPr="00C31C36">
        <w:rPr>
          <w:rFonts w:ascii="Times New Roman" w:hAnsi="Times New Roman" w:cs="Times New Roman"/>
          <w:sz w:val="22"/>
          <w:szCs w:val="22"/>
        </w:rPr>
        <w:t>In general, EARs are the primary metric for measuring inadequacy of a micronutrient in a population, representing the “average daily intake level that is estimated to meet half the requirement of the healthy individuals in a particular life stage and gender group</w:t>
      </w:r>
      <w:del w:id="27" w:author="Erin Coniker Lentz" w:date="2020-05-18T16:44:00Z">
        <w:r w:rsidRPr="00C31C36" w:rsidDel="00876609">
          <w:rPr>
            <w:rFonts w:ascii="Times New Roman" w:hAnsi="Times New Roman" w:cs="Times New Roman"/>
            <w:sz w:val="22"/>
            <w:szCs w:val="22"/>
          </w:rPr>
          <w:delText>.</w:delText>
        </w:r>
      </w:del>
      <w:r w:rsidRPr="00C31C36">
        <w:rPr>
          <w:rFonts w:ascii="Times New Roman" w:hAnsi="Times New Roman" w:cs="Times New Roman"/>
          <w:sz w:val="22"/>
          <w:szCs w:val="22"/>
        </w:rPr>
        <w:t>” (IOM 2006)</w:t>
      </w:r>
      <w:r>
        <w:rPr>
          <w:rFonts w:ascii="Times New Roman" w:hAnsi="Times New Roman" w:cs="Times New Roman"/>
          <w:sz w:val="22"/>
          <w:szCs w:val="22"/>
        </w:rPr>
        <w:t>.</w:t>
      </w:r>
      <w:r w:rsidRPr="00C31C36">
        <w:rPr>
          <w:rFonts w:ascii="Times New Roman" w:hAnsi="Times New Roman" w:cs="Times New Roman"/>
          <w:sz w:val="22"/>
          <w:szCs w:val="22"/>
        </w:rPr>
        <w:t xml:space="preserve"> </w:t>
      </w:r>
      <w:commentRangeEnd w:id="25"/>
      <w:r>
        <w:rPr>
          <w:rStyle w:val="CommentReference"/>
        </w:rPr>
        <w:commentReference w:id="25"/>
      </w:r>
      <w:commentRangeEnd w:id="26"/>
      <w:r>
        <w:rPr>
          <w:rStyle w:val="CommentReference"/>
        </w:rPr>
        <w:commentReference w:id="26"/>
      </w:r>
      <w:r w:rsidRPr="00C31C36">
        <w:rPr>
          <w:rFonts w:ascii="Times New Roman" w:hAnsi="Times New Roman" w:cs="Times New Roman"/>
          <w:sz w:val="22"/>
          <w:szCs w:val="22"/>
        </w:rPr>
        <w:t>The RDAs are two standard deviations above the median, so for all nutrients where an EAR is provided, an RDA is identifiable.</w:t>
      </w:r>
      <w:r>
        <w:rPr>
          <w:rFonts w:ascii="Times New Roman" w:hAnsi="Times New Roman" w:cs="Times New Roman"/>
          <w:sz w:val="22"/>
          <w:szCs w:val="22"/>
        </w:rPr>
        <w:t xml:space="preserve"> </w:t>
      </w:r>
      <w:r w:rsidRPr="00C31C36">
        <w:rPr>
          <w:rFonts w:ascii="Times New Roman" w:hAnsi="Times New Roman" w:cs="Times New Roman"/>
          <w:sz w:val="22"/>
          <w:szCs w:val="22"/>
        </w:rPr>
        <w:t xml:space="preserve"> When there is insufficient scientific evidence to establish an EAR/RDA, the Adequate Intake (AI) metric is used, which is “the recommended average daily intake level based on observed or experimentally determined approximations or estimates of nutrient intake by a group (or groups) of apparently healthy </w:t>
      </w:r>
      <w:r w:rsidRPr="00C31C36">
        <w:rPr>
          <w:rFonts w:ascii="Times New Roman" w:hAnsi="Times New Roman" w:cs="Times New Roman"/>
          <w:sz w:val="22"/>
          <w:szCs w:val="22"/>
        </w:rPr>
        <w:lastRenderedPageBreak/>
        <w:t>people that are assumed to be adequate.” To make recommendations for nutrient intake by individuals, RDAs and AIs should be used. (IOM (2005))</w:t>
      </w:r>
    </w:p>
    <w:p w14:paraId="1E8498C6" w14:textId="77777777" w:rsidR="003B4590" w:rsidRDefault="003B4590" w:rsidP="003B4590">
      <w:pPr>
        <w:pStyle w:val="ListParagraph"/>
        <w:spacing w:after="120" w:line="276" w:lineRule="auto"/>
        <w:ind w:left="0"/>
        <w:rPr>
          <w:sz w:val="22"/>
          <w:szCs w:val="22"/>
        </w:rPr>
      </w:pPr>
    </w:p>
    <w:p w14:paraId="5FE5A0EB" w14:textId="77777777" w:rsidR="003B4590" w:rsidRDefault="003B4590" w:rsidP="003B4590">
      <w:pPr>
        <w:pStyle w:val="ListParagraph"/>
        <w:spacing w:after="120" w:line="276" w:lineRule="auto"/>
        <w:ind w:left="0"/>
        <w:rPr>
          <w:sz w:val="22"/>
          <w:szCs w:val="22"/>
        </w:rPr>
      </w:pPr>
      <w:commentRangeStart w:id="28"/>
      <w:commentRangeStart w:id="29"/>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intakes and requirements independent, symmetrical (not true for iron), distribution of intakes more variables than distribution of requirements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28"/>
      <w:r>
        <w:rPr>
          <w:rStyle w:val="CommentReference"/>
          <w:rFonts w:asciiTheme="minorHAnsi" w:eastAsiaTheme="minorHAnsi" w:hAnsiTheme="minorHAnsi" w:cstheme="minorBidi"/>
        </w:rPr>
        <w:commentReference w:id="28"/>
      </w:r>
      <w:commentRangeEnd w:id="29"/>
      <w:r>
        <w:rPr>
          <w:rStyle w:val="CommentReference"/>
          <w:rFonts w:asciiTheme="minorHAnsi" w:eastAsiaTheme="minorHAnsi" w:hAnsiTheme="minorHAnsi" w:cstheme="minorBidi"/>
        </w:rPr>
        <w:commentReference w:id="29"/>
      </w:r>
    </w:p>
    <w:p w14:paraId="075B5208" w14:textId="77777777" w:rsidR="003B4590" w:rsidRDefault="003B4590" w:rsidP="003B459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general approach has been to apply the EAR cut-point method to either groups or individuals, despite it being a group level statistic. The application of EARs is also not without question: i</w:t>
      </w:r>
      <w:r w:rsidRPr="00C31C36">
        <w:rPr>
          <w:rFonts w:ascii="Times New Roman" w:eastAsia="Times New Roman" w:hAnsi="Times New Roman" w:cs="Times New Roman"/>
          <w:color w:val="212529"/>
          <w:sz w:val="22"/>
          <w:szCs w:val="22"/>
          <w:shd w:val="clear" w:color="auto" w:fill="FFFFFF"/>
        </w:rPr>
        <w:t>f the EAR requirements are defined as meeting the needs of half the population, then we would expect to see half of the individuals in each age/group strata to not meet the requirement</w:t>
      </w:r>
      <w:r>
        <w:rPr>
          <w:rFonts w:ascii="Times New Roman" w:eastAsia="Times New Roman" w:hAnsi="Times New Roman" w:cs="Times New Roman"/>
          <w:color w:val="212529"/>
          <w:sz w:val="22"/>
          <w:szCs w:val="22"/>
          <w:shd w:val="clear" w:color="auto" w:fill="FFFFFF"/>
        </w:rPr>
        <w:t xml:space="preserve">. </w:t>
      </w:r>
      <w:commentRangeStart w:id="30"/>
      <w:r>
        <w:rPr>
          <w:rFonts w:ascii="Times New Roman" w:eastAsia="Times New Roman" w:hAnsi="Times New Roman" w:cs="Times New Roman"/>
          <w:color w:val="212529"/>
          <w:sz w:val="22"/>
          <w:szCs w:val="22"/>
          <w:shd w:val="clear" w:color="auto" w:fill="FFFFFF"/>
        </w:rPr>
        <w:t>Applying the EAR cut-point method on an individual basis misses the intention of it being a population level standard. However, there is no better alternative, and assumptions are made to apply it.</w:t>
      </w:r>
      <w:commentRangeEnd w:id="30"/>
      <w:r>
        <w:rPr>
          <w:rStyle w:val="CommentReference"/>
        </w:rPr>
        <w:commentReference w:id="30"/>
      </w:r>
    </w:p>
    <w:p w14:paraId="34E19018" w14:textId="77777777" w:rsidR="00E046A3" w:rsidRDefault="00E046A3" w:rsidP="00372DD5">
      <w:pPr>
        <w:pStyle w:val="ListParagraph"/>
        <w:spacing w:after="120" w:line="276" w:lineRule="auto"/>
        <w:ind w:left="0"/>
        <w:rPr>
          <w:color w:val="212529"/>
          <w:sz w:val="22"/>
          <w:szCs w:val="22"/>
          <w:shd w:val="clear" w:color="auto" w:fill="FFFFFF"/>
        </w:rPr>
      </w:pPr>
    </w:p>
    <w:p w14:paraId="4ABC0F83" w14:textId="77777777" w:rsidR="003B4590" w:rsidRPr="00372DD5" w:rsidRDefault="003B4590" w:rsidP="003B4590">
      <w:pPr>
        <w:spacing w:line="276" w:lineRule="auto"/>
        <w:rPr>
          <w:rFonts w:ascii="Times New Roman" w:hAnsi="Times New Roman" w:cs="Times New Roman"/>
          <w:i/>
          <w:iCs/>
          <w:color w:val="212529"/>
          <w:sz w:val="22"/>
          <w:szCs w:val="22"/>
          <w:shd w:val="clear" w:color="auto" w:fill="FFFFFF"/>
        </w:rPr>
      </w:pPr>
      <w:r w:rsidRPr="00372DD5">
        <w:rPr>
          <w:rFonts w:ascii="Times New Roman" w:hAnsi="Times New Roman" w:cs="Times New Roman"/>
          <w:i/>
          <w:iCs/>
          <w:color w:val="212529"/>
          <w:sz w:val="22"/>
          <w:szCs w:val="22"/>
          <w:shd w:val="clear" w:color="auto" w:fill="FFFFFF"/>
        </w:rPr>
        <w:t xml:space="preserve">Types of </w:t>
      </w:r>
      <w:r>
        <w:rPr>
          <w:rFonts w:ascii="Times New Roman" w:hAnsi="Times New Roman" w:cs="Times New Roman"/>
          <w:i/>
          <w:iCs/>
          <w:color w:val="212529"/>
          <w:sz w:val="22"/>
          <w:szCs w:val="22"/>
          <w:shd w:val="clear" w:color="auto" w:fill="FFFFFF"/>
        </w:rPr>
        <w:t>Macronutrient Standards:</w:t>
      </w:r>
    </w:p>
    <w:p w14:paraId="2BAC01FD" w14:textId="69985B6F" w:rsidR="003B4590" w:rsidRDefault="003B4590" w:rsidP="003B4590">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w:t>
      </w:r>
      <w:r>
        <w:rPr>
          <w:sz w:val="22"/>
          <w:szCs w:val="22"/>
        </w:rPr>
        <w:t>macro</w:t>
      </w:r>
      <w:r w:rsidRPr="00773701">
        <w:rPr>
          <w:sz w:val="22"/>
          <w:szCs w:val="22"/>
        </w:rPr>
        <w:t>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p>
    <w:p w14:paraId="06B5ECB5" w14:textId="76D20145" w:rsidR="003B4590" w:rsidRDefault="003B4590" w:rsidP="003B4590">
      <w:pPr>
        <w:pStyle w:val="ListParagraph"/>
        <w:numPr>
          <w:ilvl w:val="0"/>
          <w:numId w:val="20"/>
        </w:numPr>
        <w:spacing w:after="120" w:line="276" w:lineRule="auto"/>
        <w:rPr>
          <w:sz w:val="22"/>
          <w:szCs w:val="22"/>
        </w:rPr>
      </w:pPr>
      <w:r>
        <w:rPr>
          <w:sz w:val="22"/>
          <w:szCs w:val="22"/>
        </w:rPr>
        <w:t xml:space="preserve">Depending on the source, an </w:t>
      </w:r>
      <w:r w:rsidRPr="003B4590">
        <w:rPr>
          <w:b/>
          <w:bCs/>
          <w:sz w:val="22"/>
          <w:szCs w:val="22"/>
        </w:rPr>
        <w:t>average requirement (AR</w:t>
      </w:r>
      <w:r>
        <w:rPr>
          <w:sz w:val="22"/>
          <w:szCs w:val="22"/>
        </w:rPr>
        <w:t xml:space="preserve">) or </w:t>
      </w:r>
      <w:r w:rsidRPr="003B4590">
        <w:rPr>
          <w:b/>
          <w:bCs/>
          <w:sz w:val="22"/>
          <w:szCs w:val="22"/>
        </w:rPr>
        <w:t>individual recommended intake (RI)</w:t>
      </w:r>
      <w:r>
        <w:rPr>
          <w:sz w:val="22"/>
          <w:szCs w:val="22"/>
        </w:rPr>
        <w:t xml:space="preserve"> may be provided for the macronutrient.</w:t>
      </w:r>
    </w:p>
    <w:p w14:paraId="5A0DA0AD" w14:textId="36F02E37" w:rsidR="00E046A3" w:rsidRDefault="00E046A3" w:rsidP="00372DD5">
      <w:pPr>
        <w:pStyle w:val="ListParagraph"/>
        <w:spacing w:after="120" w:line="276" w:lineRule="auto"/>
        <w:ind w:left="0"/>
        <w:rPr>
          <w:color w:val="212529"/>
          <w:sz w:val="22"/>
          <w:szCs w:val="22"/>
          <w:shd w:val="clear" w:color="auto" w:fill="FFFFFF"/>
        </w:rPr>
      </w:pPr>
    </w:p>
    <w:p w14:paraId="57402030" w14:textId="77777777" w:rsidR="003B4590" w:rsidRDefault="003B4590" w:rsidP="003B4590">
      <w:pPr>
        <w:spacing w:line="276" w:lineRule="auto"/>
        <w:rPr>
          <w:rFonts w:ascii="Times New Roman" w:hAnsi="Times New Roman" w:cs="Times New Roman"/>
          <w:i/>
          <w:iCs/>
          <w:sz w:val="22"/>
        </w:rPr>
      </w:pPr>
      <w:r>
        <w:rPr>
          <w:rFonts w:ascii="Times New Roman" w:hAnsi="Times New Roman" w:cs="Times New Roman"/>
          <w:i/>
          <w:iCs/>
          <w:sz w:val="22"/>
        </w:rPr>
        <w:t>Protein</w:t>
      </w:r>
    </w:p>
    <w:p w14:paraId="521FB577" w14:textId="77777777" w:rsidR="003B4590" w:rsidRDefault="003B4590" w:rsidP="003B4590">
      <w:pPr>
        <w:spacing w:line="276" w:lineRule="auto"/>
        <w:rPr>
          <w:rFonts w:ascii="Times New Roman" w:hAnsi="Times New Roman" w:cs="Times New Roman"/>
          <w:sz w:val="22"/>
        </w:rPr>
      </w:pPr>
      <w:r>
        <w:rPr>
          <w:rFonts w:ascii="Times New Roman" w:hAnsi="Times New Roman" w:cs="Times New Roman"/>
          <w:sz w:val="22"/>
        </w:rPr>
        <w:t xml:space="preserve">The IOM provides an RDA of 0.8 grams/kilogram of bodyweight for adults, and EARs ranging from 0.87 to 0.66 for children to adults, respectively. WHO/FAO provide a recommended level of 0.66 g/kg for adults to 0.74 g/kg for children, as well as safe upper limits, akin to TUL. The NIN recommendations are provided by age and sex group. All three sets of recommendations </w:t>
      </w:r>
      <w:proofErr w:type="gramStart"/>
      <w:r>
        <w:rPr>
          <w:rFonts w:ascii="Times New Roman" w:hAnsi="Times New Roman" w:cs="Times New Roman"/>
          <w:sz w:val="22"/>
        </w:rPr>
        <w:t>make adjustments</w:t>
      </w:r>
      <w:proofErr w:type="gramEnd"/>
      <w:r>
        <w:rPr>
          <w:rFonts w:ascii="Times New Roman" w:hAnsi="Times New Roman" w:cs="Times New Roman"/>
          <w:sz w:val="22"/>
        </w:rPr>
        <w:t xml:space="preserve"> for pregnancy and lactation status. </w:t>
      </w:r>
    </w:p>
    <w:p w14:paraId="258182E1" w14:textId="77777777" w:rsidR="003B4590" w:rsidRPr="00773701" w:rsidRDefault="003B4590" w:rsidP="003B4590">
      <w:pPr>
        <w:spacing w:line="276" w:lineRule="auto"/>
        <w:rPr>
          <w:rFonts w:ascii="Times New Roman" w:hAnsi="Times New Roman" w:cs="Times New Roman"/>
          <w:sz w:val="22"/>
        </w:rPr>
      </w:pPr>
    </w:p>
    <w:p w14:paraId="7486B3BF" w14:textId="77777777" w:rsidR="003B4590" w:rsidRDefault="003B4590" w:rsidP="003B4590">
      <w:pPr>
        <w:spacing w:line="276" w:lineRule="auto"/>
        <w:rPr>
          <w:rFonts w:ascii="Times New Roman" w:hAnsi="Times New Roman" w:cs="Times New Roman"/>
          <w:i/>
          <w:iCs/>
          <w:sz w:val="22"/>
        </w:rPr>
      </w:pPr>
      <w:r>
        <w:rPr>
          <w:rFonts w:ascii="Times New Roman" w:hAnsi="Times New Roman" w:cs="Times New Roman"/>
          <w:i/>
          <w:iCs/>
          <w:sz w:val="22"/>
        </w:rPr>
        <w:t>Fat</w:t>
      </w:r>
    </w:p>
    <w:p w14:paraId="6EAAA790" w14:textId="77777777" w:rsidR="003B4590" w:rsidRDefault="003B4590" w:rsidP="003B4590">
      <w:pPr>
        <w:spacing w:line="276" w:lineRule="auto"/>
        <w:rPr>
          <w:rFonts w:ascii="Times New Roman" w:hAnsi="Times New Roman" w:cs="Times New Roman"/>
          <w:sz w:val="22"/>
        </w:rPr>
      </w:pPr>
      <w:r>
        <w:rPr>
          <w:rFonts w:ascii="Times New Roman" w:hAnsi="Times New Roman" w:cs="Times New Roman"/>
          <w:sz w:val="22"/>
        </w:rPr>
        <w:t>The IOM provides an AI for lipid intake under one year, and an AMDR of 20-35% of energy intake for all others. (IOM, 2005)</w:t>
      </w:r>
    </w:p>
    <w:p w14:paraId="23EB1ED9" w14:textId="77777777" w:rsidR="003B4590" w:rsidRPr="001920A1" w:rsidRDefault="003B4590" w:rsidP="003B4590">
      <w:pPr>
        <w:spacing w:line="276" w:lineRule="auto"/>
        <w:rPr>
          <w:rFonts w:ascii="Times New Roman" w:hAnsi="Times New Roman" w:cs="Times New Roman"/>
          <w:sz w:val="22"/>
        </w:rPr>
      </w:pPr>
    </w:p>
    <w:p w14:paraId="0E0B3517" w14:textId="77777777" w:rsidR="003B4590" w:rsidRDefault="003B4590" w:rsidP="003B4590">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5F00670E" w14:textId="77777777" w:rsidR="003B4590" w:rsidRPr="001920A1" w:rsidRDefault="003B4590" w:rsidP="003B4590">
      <w:pPr>
        <w:spacing w:line="276" w:lineRule="auto"/>
        <w:rPr>
          <w:rFonts w:ascii="Times New Roman" w:hAnsi="Times New Roman" w:cs="Times New Roman"/>
          <w:sz w:val="22"/>
        </w:rPr>
      </w:pPr>
      <w:r>
        <w:rPr>
          <w:rFonts w:ascii="Times New Roman" w:hAnsi="Times New Roman" w:cs="Times New Roman"/>
          <w:sz w:val="22"/>
        </w:rPr>
        <w:lastRenderedPageBreak/>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Pr>
          <w:rFonts w:ascii="Times New Roman" w:hAnsi="Times New Roman" w:cs="Times New Roman"/>
          <w:sz w:val="22"/>
        </w:rPr>
        <w:t>The AMDR for carbohydrates is 45-65% for adults. (IOM, 2005)</w:t>
      </w:r>
    </w:p>
    <w:p w14:paraId="3729BCE3" w14:textId="77777777" w:rsidR="003B4590" w:rsidRDefault="003B4590" w:rsidP="00372DD5">
      <w:pPr>
        <w:pStyle w:val="ListParagraph"/>
        <w:spacing w:after="120" w:line="276" w:lineRule="auto"/>
        <w:ind w:left="0"/>
        <w:rPr>
          <w:color w:val="212529"/>
          <w:sz w:val="22"/>
          <w:szCs w:val="22"/>
          <w:shd w:val="clear" w:color="auto" w:fill="FFFFFF"/>
        </w:rPr>
      </w:pPr>
    </w:p>
    <w:p w14:paraId="37668DB7" w14:textId="745777C0" w:rsidR="00866EBA" w:rsidRDefault="00866EBA" w:rsidP="000A094D">
      <w:pPr>
        <w:spacing w:line="276" w:lineRule="auto"/>
        <w:rPr>
          <w:rFonts w:ascii="Times New Roman" w:eastAsia="Times New Roman" w:hAnsi="Times New Roman" w:cs="Times New Roman"/>
          <w:color w:val="212529"/>
          <w:sz w:val="22"/>
          <w:szCs w:val="22"/>
          <w:shd w:val="clear" w:color="auto" w:fill="FFFFFF"/>
        </w:rPr>
      </w:pPr>
    </w:p>
    <w:p w14:paraId="701A5F40" w14:textId="77777777" w:rsidR="005C4477" w:rsidRDefault="005C4477" w:rsidP="000A094D">
      <w:pPr>
        <w:spacing w:line="276" w:lineRule="auto"/>
        <w:rPr>
          <w:rFonts w:ascii="Times New Roman" w:eastAsia="Times New Roman" w:hAnsi="Times New Roman" w:cs="Times New Roman"/>
          <w:color w:val="212529"/>
          <w:sz w:val="22"/>
          <w:szCs w:val="22"/>
          <w:shd w:val="clear" w:color="auto" w:fill="FFFFFF"/>
        </w:rPr>
      </w:pPr>
    </w:p>
    <w:p w14:paraId="2C844D25" w14:textId="2F5D68EE" w:rsidR="003959FD" w:rsidRDefault="005C4477"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requirements are summarized in the following table:</w:t>
      </w:r>
    </w:p>
    <w:tbl>
      <w:tblPr>
        <w:tblStyle w:val="TableGrid"/>
        <w:tblW w:w="0" w:type="auto"/>
        <w:tblLook w:val="04A0" w:firstRow="1" w:lastRow="0" w:firstColumn="1" w:lastColumn="0" w:noHBand="0" w:noVBand="1"/>
      </w:tblPr>
      <w:tblGrid>
        <w:gridCol w:w="1383"/>
        <w:gridCol w:w="1436"/>
        <w:gridCol w:w="1231"/>
        <w:gridCol w:w="1416"/>
        <w:gridCol w:w="1229"/>
        <w:gridCol w:w="1428"/>
        <w:gridCol w:w="1227"/>
      </w:tblGrid>
      <w:tr w:rsidR="005C4477" w:rsidRPr="005C4477" w14:paraId="36D2B60D" w14:textId="77777777" w:rsidTr="00D23055">
        <w:trPr>
          <w:trHeight w:val="600"/>
        </w:trPr>
        <w:tc>
          <w:tcPr>
            <w:tcW w:w="1383" w:type="dxa"/>
            <w:hideMark/>
          </w:tcPr>
          <w:p w14:paraId="63088A8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36" w:type="dxa"/>
            <w:hideMark/>
          </w:tcPr>
          <w:p w14:paraId="59B74F02"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IOM Measures</w:t>
            </w:r>
          </w:p>
        </w:tc>
        <w:tc>
          <w:tcPr>
            <w:tcW w:w="1231" w:type="dxa"/>
            <w:hideMark/>
          </w:tcPr>
          <w:p w14:paraId="685EE421"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16" w:type="dxa"/>
            <w:hideMark/>
          </w:tcPr>
          <w:p w14:paraId="1B62AF1D" w14:textId="70B7987E"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WHO/ FAO Measure</w:t>
            </w:r>
          </w:p>
        </w:tc>
        <w:tc>
          <w:tcPr>
            <w:tcW w:w="1229" w:type="dxa"/>
            <w:hideMark/>
          </w:tcPr>
          <w:p w14:paraId="33E4BF4E"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28" w:type="dxa"/>
            <w:hideMark/>
          </w:tcPr>
          <w:p w14:paraId="6265A6A9"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India (National Institute of Nutrition)</w:t>
            </w:r>
          </w:p>
          <w:p w14:paraId="698BF005" w14:textId="27B4E944"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Measure</w:t>
            </w:r>
          </w:p>
        </w:tc>
        <w:tc>
          <w:tcPr>
            <w:tcW w:w="1227" w:type="dxa"/>
            <w:hideMark/>
          </w:tcPr>
          <w:p w14:paraId="3883E41B"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r>
      <w:tr w:rsidR="005C4477" w:rsidRPr="005C4477" w14:paraId="48807F87" w14:textId="77777777" w:rsidTr="00D23055">
        <w:trPr>
          <w:trHeight w:val="1200"/>
        </w:trPr>
        <w:tc>
          <w:tcPr>
            <w:tcW w:w="1383" w:type="dxa"/>
            <w:hideMark/>
          </w:tcPr>
          <w:p w14:paraId="4C9EED2F"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Energy</w:t>
            </w:r>
          </w:p>
        </w:tc>
        <w:tc>
          <w:tcPr>
            <w:tcW w:w="1436" w:type="dxa"/>
            <w:hideMark/>
          </w:tcPr>
          <w:p w14:paraId="07FE037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Energy Requirement (EER), Body Mass Index (BMI)</w:t>
            </w:r>
          </w:p>
        </w:tc>
        <w:tc>
          <w:tcPr>
            <w:tcW w:w="1231" w:type="dxa"/>
            <w:hideMark/>
          </w:tcPr>
          <w:p w14:paraId="36D7821C"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04A74783"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Total Energy Expenditure (TEE), BMI</w:t>
            </w:r>
          </w:p>
        </w:tc>
        <w:tc>
          <w:tcPr>
            <w:tcW w:w="1229" w:type="dxa"/>
            <w:hideMark/>
          </w:tcPr>
          <w:p w14:paraId="206F302D"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498020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TEE, BMI</w:t>
            </w:r>
          </w:p>
        </w:tc>
        <w:tc>
          <w:tcPr>
            <w:tcW w:w="1227" w:type="dxa"/>
            <w:hideMark/>
          </w:tcPr>
          <w:p w14:paraId="369335B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0CD1B406" w14:textId="77777777" w:rsidTr="00D23055">
        <w:trPr>
          <w:trHeight w:val="1500"/>
        </w:trPr>
        <w:tc>
          <w:tcPr>
            <w:tcW w:w="1383" w:type="dxa"/>
            <w:hideMark/>
          </w:tcPr>
          <w:p w14:paraId="04A933E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Protein</w:t>
            </w:r>
          </w:p>
        </w:tc>
        <w:tc>
          <w:tcPr>
            <w:tcW w:w="1436" w:type="dxa"/>
            <w:hideMark/>
          </w:tcPr>
          <w:p w14:paraId="6A3951A0" w14:textId="3FCB6731"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Average Requirement (EAR), Recommended Dietary Allowance (RDA*)</w:t>
            </w:r>
          </w:p>
        </w:tc>
        <w:tc>
          <w:tcPr>
            <w:tcW w:w="1231" w:type="dxa"/>
            <w:hideMark/>
          </w:tcPr>
          <w:p w14:paraId="33FD5B1D"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199D4845" w14:textId="4B712F37"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Reference Intake**</w:t>
            </w:r>
          </w:p>
        </w:tc>
        <w:tc>
          <w:tcPr>
            <w:tcW w:w="1229" w:type="dxa"/>
            <w:hideMark/>
          </w:tcPr>
          <w:p w14:paraId="41EA45A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537ECF3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 (RDA**)</w:t>
            </w:r>
          </w:p>
        </w:tc>
        <w:tc>
          <w:tcPr>
            <w:tcW w:w="1227" w:type="dxa"/>
            <w:hideMark/>
          </w:tcPr>
          <w:p w14:paraId="42DF5521"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4C458258" w14:textId="77777777" w:rsidTr="00D23055">
        <w:trPr>
          <w:trHeight w:val="1200"/>
        </w:trPr>
        <w:tc>
          <w:tcPr>
            <w:tcW w:w="1383" w:type="dxa"/>
            <w:hideMark/>
          </w:tcPr>
          <w:p w14:paraId="63F4064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Fat</w:t>
            </w:r>
          </w:p>
        </w:tc>
        <w:tc>
          <w:tcPr>
            <w:tcW w:w="1436" w:type="dxa"/>
            <w:hideMark/>
          </w:tcPr>
          <w:p w14:paraId="23A178D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Acceptable Macronutrient Distribution Range (AMDR)</w:t>
            </w:r>
          </w:p>
        </w:tc>
        <w:tc>
          <w:tcPr>
            <w:tcW w:w="1231" w:type="dxa"/>
            <w:hideMark/>
          </w:tcPr>
          <w:p w14:paraId="04A54F3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4DC7733" w14:textId="5AE8E3CF"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1229" w:type="dxa"/>
            <w:hideMark/>
          </w:tcPr>
          <w:p w14:paraId="28D5BC4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2AA537C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1F599F6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592C098F" w14:textId="77777777" w:rsidTr="00D23055">
        <w:trPr>
          <w:trHeight w:val="300"/>
        </w:trPr>
        <w:tc>
          <w:tcPr>
            <w:tcW w:w="1383" w:type="dxa"/>
            <w:hideMark/>
          </w:tcPr>
          <w:p w14:paraId="21A645D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Carbohydrates</w:t>
            </w:r>
          </w:p>
        </w:tc>
        <w:tc>
          <w:tcPr>
            <w:tcW w:w="1436" w:type="dxa"/>
            <w:hideMark/>
          </w:tcPr>
          <w:p w14:paraId="02D1CA62"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w:t>
            </w:r>
          </w:p>
        </w:tc>
        <w:tc>
          <w:tcPr>
            <w:tcW w:w="1231" w:type="dxa"/>
            <w:hideMark/>
          </w:tcPr>
          <w:p w14:paraId="454DC873"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40FBC1F" w14:textId="4B10BF68"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None provided</w:t>
            </w:r>
          </w:p>
        </w:tc>
        <w:tc>
          <w:tcPr>
            <w:tcW w:w="1229" w:type="dxa"/>
            <w:hideMark/>
          </w:tcPr>
          <w:p w14:paraId="7AB0C1A8"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A02466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None provided</w:t>
            </w:r>
          </w:p>
        </w:tc>
        <w:tc>
          <w:tcPr>
            <w:tcW w:w="1227" w:type="dxa"/>
            <w:hideMark/>
          </w:tcPr>
          <w:p w14:paraId="7454181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n/a</w:t>
            </w:r>
          </w:p>
        </w:tc>
      </w:tr>
      <w:tr w:rsidR="005C4477" w:rsidRPr="005C4477" w14:paraId="428F4FFB" w14:textId="77777777" w:rsidTr="00D23055">
        <w:trPr>
          <w:trHeight w:val="900"/>
        </w:trPr>
        <w:tc>
          <w:tcPr>
            <w:tcW w:w="1383" w:type="dxa"/>
            <w:hideMark/>
          </w:tcPr>
          <w:p w14:paraId="0977949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Calcium</w:t>
            </w:r>
          </w:p>
        </w:tc>
        <w:tc>
          <w:tcPr>
            <w:tcW w:w="1436" w:type="dxa"/>
            <w:hideMark/>
          </w:tcPr>
          <w:p w14:paraId="4B8BE59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Tolerable Upper Limit (UL)</w:t>
            </w:r>
          </w:p>
        </w:tc>
        <w:tc>
          <w:tcPr>
            <w:tcW w:w="1231" w:type="dxa"/>
            <w:hideMark/>
          </w:tcPr>
          <w:p w14:paraId="50F43E1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44FF60A2" w14:textId="7BC87A64"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Recommended Nutrient Intake (RNI)</w:t>
            </w:r>
          </w:p>
        </w:tc>
        <w:tc>
          <w:tcPr>
            <w:tcW w:w="1229" w:type="dxa"/>
            <w:hideMark/>
          </w:tcPr>
          <w:p w14:paraId="142B03FE"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5144D248"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5843F80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687BD142" w14:textId="77777777" w:rsidTr="00D23055">
        <w:trPr>
          <w:trHeight w:val="600"/>
        </w:trPr>
        <w:tc>
          <w:tcPr>
            <w:tcW w:w="1383" w:type="dxa"/>
            <w:hideMark/>
          </w:tcPr>
          <w:p w14:paraId="0EFC1A71"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Iron</w:t>
            </w:r>
          </w:p>
        </w:tc>
        <w:tc>
          <w:tcPr>
            <w:tcW w:w="1436" w:type="dxa"/>
            <w:hideMark/>
          </w:tcPr>
          <w:p w14:paraId="788F14C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UL</w:t>
            </w:r>
          </w:p>
        </w:tc>
        <w:tc>
          <w:tcPr>
            <w:tcW w:w="1231" w:type="dxa"/>
            <w:hideMark/>
          </w:tcPr>
          <w:p w14:paraId="241BF054"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EDF939E" w14:textId="2E63BC21"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RNI</w:t>
            </w:r>
          </w:p>
        </w:tc>
        <w:tc>
          <w:tcPr>
            <w:tcW w:w="1229" w:type="dxa"/>
            <w:hideMark/>
          </w:tcPr>
          <w:p w14:paraId="422EEAB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1CEF51E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242632E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0EDFCB8D" w14:textId="77777777" w:rsidTr="005C4477">
        <w:trPr>
          <w:trHeight w:val="300"/>
        </w:trPr>
        <w:tc>
          <w:tcPr>
            <w:tcW w:w="9350" w:type="dxa"/>
            <w:gridSpan w:val="7"/>
            <w:noWrap/>
            <w:hideMark/>
          </w:tcPr>
          <w:p w14:paraId="5D561BB1" w14:textId="4A9ED7C5" w:rsidR="00400078"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xml:space="preserve">* IOM definition of RDA </w:t>
            </w:r>
          </w:p>
          <w:p w14:paraId="4AC86CFE" w14:textId="21800BB9" w:rsidR="00400078"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WHO/FAO definition of reference intake is equivalent to the IOM definition of an EAR</w:t>
            </w:r>
          </w:p>
          <w:p w14:paraId="50169F08" w14:textId="5894BE51"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Allowances (RDA)</w:t>
            </w:r>
            <w:r>
              <w:rPr>
                <w:rFonts w:ascii="Times New Roman" w:eastAsia="Times New Roman" w:hAnsi="Times New Roman" w:cs="Times New Roman"/>
                <w:color w:val="212529"/>
                <w:sz w:val="20"/>
                <w:szCs w:val="20"/>
                <w:shd w:val="clear" w:color="auto" w:fill="FFFFFF"/>
              </w:rPr>
              <w:t xml:space="preserve"> as defined by </w:t>
            </w:r>
            <w:proofErr w:type="gramStart"/>
            <w:r>
              <w:rPr>
                <w:rFonts w:ascii="Times New Roman" w:eastAsia="Times New Roman" w:hAnsi="Times New Roman" w:cs="Times New Roman"/>
                <w:color w:val="212529"/>
                <w:sz w:val="20"/>
                <w:szCs w:val="20"/>
                <w:shd w:val="clear" w:color="auto" w:fill="FFFFFF"/>
              </w:rPr>
              <w:t>NIN</w:t>
            </w:r>
            <w:r w:rsidRPr="005C4477">
              <w:rPr>
                <w:rFonts w:ascii="Times New Roman" w:eastAsia="Times New Roman" w:hAnsi="Times New Roman" w:cs="Times New Roman"/>
                <w:color w:val="212529"/>
                <w:sz w:val="20"/>
                <w:szCs w:val="20"/>
                <w:shd w:val="clear" w:color="auto" w:fill="FFFFFF"/>
              </w:rPr>
              <w:t xml:space="preserve"> :</w:t>
            </w:r>
            <w:proofErr w:type="gramEnd"/>
            <w:r w:rsidRPr="005C4477">
              <w:rPr>
                <w:rFonts w:ascii="Times New Roman" w:eastAsia="Times New Roman" w:hAnsi="Times New Roman" w:cs="Times New Roman"/>
                <w:color w:val="212529"/>
                <w:sz w:val="20"/>
                <w:szCs w:val="20"/>
                <w:shd w:val="clear" w:color="auto" w:fill="FFFFFF"/>
              </w:rPr>
              <w:t xml:space="preserve"> The amounts of dietary energy and nutrients considered sufficient for maintaining good health by the people of a country</w:t>
            </w:r>
          </w:p>
        </w:tc>
      </w:tr>
    </w:tbl>
    <w:p w14:paraId="5428039E" w14:textId="77777777" w:rsidR="00773701" w:rsidRDefault="00773701" w:rsidP="00773701">
      <w:pPr>
        <w:spacing w:line="276" w:lineRule="auto"/>
        <w:rPr>
          <w:rFonts w:ascii="Times New Roman" w:hAnsi="Times New Roman" w:cs="Times New Roman"/>
          <w:sz w:val="22"/>
          <w:szCs w:val="22"/>
        </w:rPr>
      </w:pPr>
    </w:p>
    <w:p w14:paraId="07527CC2" w14:textId="77777777" w:rsidR="00773701" w:rsidRDefault="00773701" w:rsidP="00773701">
      <w:pPr>
        <w:spacing w:line="276" w:lineRule="auto"/>
        <w:rPr>
          <w:rFonts w:ascii="Times New Roman" w:hAnsi="Times New Roman" w:cs="Times New Roman"/>
          <w:sz w:val="22"/>
          <w:szCs w:val="22"/>
        </w:rPr>
      </w:pPr>
    </w:p>
    <w:p w14:paraId="782ACB4C" w14:textId="77777777" w:rsidR="00C05498" w:rsidRPr="006E173A" w:rsidRDefault="00C05498" w:rsidP="00C05498">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1CC62C68"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lastRenderedPageBreak/>
        <w:t xml:space="preserve">When consumption data is only available at the household level, various methods are used to assign shares to individuals to allocate nutrient consumption. </w:t>
      </w:r>
      <w:r>
        <w:rPr>
          <w:rFonts w:ascii="Times New Roman" w:eastAsia="Times New Roman" w:hAnsi="Times New Roman" w:cs="Times New Roman"/>
          <w:color w:val="212529"/>
          <w:sz w:val="22"/>
          <w:szCs w:val="22"/>
          <w:shd w:val="clear" w:color="auto" w:fill="FFFFFF"/>
        </w:rPr>
        <w:t>The easiest is the “per capita approach” which allocates nutrients equally among all members of a household. However, this approach assumes that all household members consume the nutrient equally and misses out on household variation due to the different needs of children vs adults, for example (</w:t>
      </w:r>
      <w:proofErr w:type="spellStart"/>
      <w:r>
        <w:rPr>
          <w:rFonts w:ascii="Times New Roman" w:eastAsia="Times New Roman" w:hAnsi="Times New Roman" w:cs="Times New Roman"/>
          <w:color w:val="212529"/>
          <w:sz w:val="22"/>
          <w:szCs w:val="22"/>
          <w:shd w:val="clear" w:color="auto" w:fill="FFFFFF"/>
        </w:rPr>
        <w:t>Karageorgou</w:t>
      </w:r>
      <w:proofErr w:type="spellEnd"/>
      <w:r>
        <w:rPr>
          <w:rFonts w:ascii="Times New Roman" w:eastAsia="Times New Roman" w:hAnsi="Times New Roman" w:cs="Times New Roman"/>
          <w:color w:val="212529"/>
          <w:sz w:val="22"/>
          <w:szCs w:val="22"/>
          <w:shd w:val="clear" w:color="auto" w:fill="FFFFFF"/>
        </w:rPr>
        <w:t xml:space="preserve">, et al. 2018). A second approach assumes that the share of household nutrient consumption allocated to the individual is proportional to individual nutrient requirements.  In this approach, the individual’s energy or nutrient requirements must be identified using the nutrient reference standards. The individual’s “Adult Equivalent” (AE) is expressed as a ratio of the individual’s energy or nutrient requirement relative to the energy nutrient requirement for a base individual, typically an 18 to </w:t>
      </w:r>
      <w:del w:id="31" w:author="Erin Coniker Lentz" w:date="2020-05-16T14:47:00Z">
        <w:r w:rsidDel="005973BE">
          <w:rPr>
            <w:rFonts w:ascii="Times New Roman" w:eastAsia="Times New Roman" w:hAnsi="Times New Roman" w:cs="Times New Roman"/>
            <w:color w:val="212529"/>
            <w:sz w:val="22"/>
            <w:szCs w:val="22"/>
            <w:shd w:val="clear" w:color="auto" w:fill="FFFFFF"/>
          </w:rPr>
          <w:delText>-</w:delText>
        </w:r>
      </w:del>
      <w:r>
        <w:rPr>
          <w:rFonts w:ascii="Times New Roman" w:eastAsia="Times New Roman" w:hAnsi="Times New Roman" w:cs="Times New Roman"/>
          <w:color w:val="212529"/>
          <w:sz w:val="22"/>
          <w:szCs w:val="22"/>
          <w:shd w:val="clear" w:color="auto" w:fill="FFFFFF"/>
        </w:rPr>
        <w:t>30 year</w:t>
      </w:r>
      <w:ins w:id="32" w:author="Erin Coniker Lentz" w:date="2020-05-16T14:47:00Z">
        <w:r>
          <w:rPr>
            <w:rFonts w:ascii="Times New Roman" w:eastAsia="Times New Roman" w:hAnsi="Times New Roman" w:cs="Times New Roman"/>
            <w:color w:val="212529"/>
            <w:sz w:val="22"/>
            <w:szCs w:val="22"/>
            <w:shd w:val="clear" w:color="auto" w:fill="FFFFFF"/>
          </w:rPr>
          <w:t>-</w:t>
        </w:r>
      </w:ins>
      <w:del w:id="33" w:author="Erin Coniker Lentz" w:date="2020-05-16T14:47:00Z">
        <w:r w:rsidDel="005973BE">
          <w:rPr>
            <w:rFonts w:ascii="Times New Roman" w:eastAsia="Times New Roman" w:hAnsi="Times New Roman" w:cs="Times New Roman"/>
            <w:color w:val="212529"/>
            <w:sz w:val="22"/>
            <w:szCs w:val="22"/>
            <w:shd w:val="clear" w:color="auto" w:fill="FFFFFF"/>
          </w:rPr>
          <w:delText xml:space="preserve"> </w:delText>
        </w:r>
      </w:del>
      <w:r>
        <w:rPr>
          <w:rFonts w:ascii="Times New Roman" w:eastAsia="Times New Roman" w:hAnsi="Times New Roman" w:cs="Times New Roman"/>
          <w:color w:val="212529"/>
          <w:sz w:val="22"/>
          <w:szCs w:val="22"/>
          <w:shd w:val="clear" w:color="auto" w:fill="FFFFFF"/>
        </w:rPr>
        <w:t xml:space="preserve">old male with moderate physical activity level. </w:t>
      </w:r>
    </w:p>
    <w:p w14:paraId="79A246C1"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181440F"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While an AE can be calculated for each nutrient individually, the AE generated by the relative share of kilocalories is typically used and applied to all nutrient allocations. Coates (2017) calculated nutrient-specific adult equivalents and found that the differences between shares were not significant when compared to using the AE value derived from energy consumption to identify shares for all nutrients.</w:t>
      </w:r>
    </w:p>
    <w:p w14:paraId="371CEDA8"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BD629AF" w14:textId="77777777" w:rsidR="00C05498" w:rsidRDefault="00C05498" w:rsidP="00C05498">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Pr>
          <w:rFonts w:ascii="Times New Roman" w:hAnsi="Times New Roman" w:cs="Times New Roman"/>
          <w:b/>
          <w:bCs/>
          <w:sz w:val="22"/>
          <w:szCs w:val="22"/>
        </w:rPr>
        <w:t xml:space="preserve"> %:</w:t>
      </w:r>
    </w:p>
    <w:p w14:paraId="120A0EBF" w14:textId="77777777" w:rsidR="00C05498" w:rsidRDefault="00C05498" w:rsidP="00C05498">
      <w:pPr>
        <w:spacing w:line="276" w:lineRule="auto"/>
        <w:rPr>
          <w:rFonts w:ascii="Times New Roman" w:hAnsi="Times New Roman" w:cs="Times New Roman"/>
          <w:sz w:val="22"/>
          <w:szCs w:val="22"/>
        </w:rPr>
      </w:pPr>
      <w:r>
        <w:rPr>
          <w:rFonts w:ascii="Times New Roman" w:hAnsi="Times New Roman" w:cs="Times New Roman"/>
          <w:sz w:val="22"/>
          <w:szCs w:val="22"/>
        </w:rPr>
        <w:t xml:space="preserve">The representative share for an individual is equal to the individual’s AE as calculated above, divided by the sum of all adult equivalents in the household. </w:t>
      </w:r>
    </w:p>
    <w:p w14:paraId="26E465B8" w14:textId="77777777" w:rsidR="00C05498" w:rsidRDefault="00C05498" w:rsidP="00C05498">
      <w:pPr>
        <w:spacing w:line="276" w:lineRule="auto"/>
        <w:rPr>
          <w:rFonts w:ascii="Times New Roman" w:hAnsi="Times New Roman" w:cs="Times New Roman"/>
          <w:sz w:val="22"/>
          <w:szCs w:val="22"/>
        </w:rPr>
      </w:pPr>
    </w:p>
    <w:p w14:paraId="231EFD64" w14:textId="77777777" w:rsidR="00C05498" w:rsidRDefault="00C05498" w:rsidP="00C05498">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7.</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Allocated</w:t>
      </w:r>
      <w:r w:rsidRPr="007A75C5">
        <w:rPr>
          <w:rFonts w:ascii="Times New Roman" w:eastAsia="Times New Roman" w:hAnsi="Times New Roman" w:cs="Times New Roman"/>
          <w:b/>
          <w:bCs/>
          <w:color w:val="212529"/>
          <w:sz w:val="22"/>
          <w:szCs w:val="22"/>
          <w:shd w:val="clear" w:color="auto" w:fill="FFFFFF"/>
        </w:rPr>
        <w:t xml:space="preserve"> individual consumption </w:t>
      </w:r>
      <w:r>
        <w:rPr>
          <w:rFonts w:ascii="Times New Roman" w:eastAsia="Times New Roman" w:hAnsi="Times New Roman" w:cs="Times New Roman"/>
          <w:b/>
          <w:bCs/>
          <w:color w:val="212529"/>
          <w:sz w:val="22"/>
          <w:szCs w:val="22"/>
          <w:shd w:val="clear" w:color="auto" w:fill="FFFFFF"/>
        </w:rPr>
        <w:t xml:space="preserve">of </w:t>
      </w:r>
      <w:r w:rsidRPr="007A75C5">
        <w:rPr>
          <w:rFonts w:ascii="Times New Roman" w:eastAsia="Times New Roman" w:hAnsi="Times New Roman" w:cs="Times New Roman"/>
          <w:b/>
          <w:bCs/>
          <w:color w:val="212529"/>
          <w:sz w:val="22"/>
          <w:szCs w:val="22"/>
          <w:shd w:val="clear" w:color="auto" w:fill="FFFFFF"/>
        </w:rPr>
        <w:t>each nutrient</w:t>
      </w:r>
      <w:r>
        <w:rPr>
          <w:rFonts w:ascii="Times New Roman" w:eastAsia="Times New Roman" w:hAnsi="Times New Roman" w:cs="Times New Roman"/>
          <w:b/>
          <w:bCs/>
          <w:color w:val="212529"/>
          <w:sz w:val="22"/>
          <w:szCs w:val="22"/>
          <w:shd w:val="clear" w:color="auto" w:fill="FFFFFF"/>
        </w:rPr>
        <w:t>:</w:t>
      </w:r>
    </w:p>
    <w:p w14:paraId="76EBABFC" w14:textId="77777777" w:rsidR="00C05498" w:rsidRDefault="00C05498" w:rsidP="00C05498">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Total household nutrient consumption is </w:t>
      </w:r>
      <w:r>
        <w:rPr>
          <w:rFonts w:ascii="Times New Roman" w:hAnsi="Times New Roman" w:cs="Times New Roman"/>
          <w:sz w:val="22"/>
          <w:szCs w:val="22"/>
        </w:rPr>
        <w:t xml:space="preserve">multiplied by the individuals’ share % to yield the individual allocated consumption of each nutrient. This is the quantity of nutrient the individual is assumed to have consumed. </w:t>
      </w:r>
    </w:p>
    <w:p w14:paraId="6EF41E83" w14:textId="72BB80C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1E481B47" w14:textId="60AED16D" w:rsidR="00C05498" w:rsidRDefault="00C05498" w:rsidP="000A094D">
      <w:pPr>
        <w:spacing w:line="276" w:lineRule="auto"/>
        <w:rPr>
          <w:rFonts w:ascii="Times New Roman" w:eastAsia="Times New Roman" w:hAnsi="Times New Roman" w:cs="Times New Roman"/>
          <w:b/>
          <w:bCs/>
          <w:color w:val="212529"/>
          <w:sz w:val="22"/>
          <w:szCs w:val="22"/>
          <w:shd w:val="clear" w:color="auto" w:fill="FFFFFF"/>
        </w:rPr>
      </w:pPr>
      <w:r w:rsidRPr="00C05498">
        <w:rPr>
          <w:rFonts w:ascii="Times New Roman" w:eastAsia="Times New Roman" w:hAnsi="Times New Roman" w:cs="Times New Roman"/>
          <w:b/>
          <w:bCs/>
          <w:color w:val="212529"/>
          <w:sz w:val="22"/>
          <w:szCs w:val="22"/>
          <w:shd w:val="clear" w:color="auto" w:fill="FFFFFF"/>
        </w:rPr>
        <w:t>8. Nutrient Inadequacy Measure:</w:t>
      </w:r>
    </w:p>
    <w:p w14:paraId="2DA52C3F" w14:textId="349F4B13" w:rsidR="002F4410" w:rsidRDefault="002F4410" w:rsidP="000A094D">
      <w:pPr>
        <w:spacing w:line="276" w:lineRule="auto"/>
        <w:rPr>
          <w:rFonts w:ascii="Times New Roman" w:eastAsia="Times New Roman" w:hAnsi="Times New Roman" w:cs="Times New Roman"/>
          <w:b/>
          <w:bCs/>
          <w:color w:val="212529"/>
          <w:sz w:val="22"/>
          <w:szCs w:val="22"/>
          <w:shd w:val="clear" w:color="auto" w:fill="FFFFFF"/>
        </w:rPr>
      </w:pPr>
    </w:p>
    <w:p w14:paraId="5E0FD7BD" w14:textId="77777777" w:rsidR="002F4410" w:rsidRPr="002F4410" w:rsidRDefault="002F4410" w:rsidP="000A094D">
      <w:pPr>
        <w:spacing w:line="276" w:lineRule="auto"/>
        <w:rPr>
          <w:rFonts w:ascii="Times New Roman" w:eastAsia="Times New Roman" w:hAnsi="Times New Roman" w:cs="Times New Roman"/>
          <w:color w:val="212529"/>
          <w:sz w:val="22"/>
          <w:szCs w:val="22"/>
          <w:shd w:val="clear" w:color="auto" w:fill="FFFFFF"/>
        </w:rPr>
      </w:pPr>
    </w:p>
    <w:p w14:paraId="2612F025" w14:textId="77777777" w:rsidR="00C05498" w:rsidRPr="00C31C36" w:rsidRDefault="00C05498" w:rsidP="00C05498">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magnitude or intensity of energy and nutrient gaps is generally presented as the percentage below the requirement for the proportion of population with inadequate intake. (</w:t>
      </w:r>
      <w:proofErr w:type="spellStart"/>
      <w:r>
        <w:rPr>
          <w:rFonts w:ascii="Times New Roman" w:eastAsia="Times New Roman" w:hAnsi="Times New Roman" w:cs="Times New Roman"/>
          <w:color w:val="212529"/>
          <w:sz w:val="22"/>
          <w:szCs w:val="22"/>
          <w:shd w:val="clear" w:color="auto" w:fill="FFFFFF"/>
        </w:rPr>
        <w:t>Sununtnasak</w:t>
      </w:r>
      <w:proofErr w:type="spellEnd"/>
      <w:r>
        <w:rPr>
          <w:rFonts w:ascii="Times New Roman" w:eastAsia="Times New Roman" w:hAnsi="Times New Roman" w:cs="Times New Roman"/>
          <w:color w:val="212529"/>
          <w:sz w:val="22"/>
          <w:szCs w:val="22"/>
          <w:shd w:val="clear" w:color="auto" w:fill="FFFFFF"/>
        </w:rPr>
        <w:t xml:space="preserve"> &amp; Fiedler (2017), D’Souza and Tandon (2019)). </w:t>
      </w:r>
    </w:p>
    <w:p w14:paraId="655918A2" w14:textId="77777777" w:rsidR="00C05498" w:rsidRDefault="00C05498" w:rsidP="000A094D">
      <w:pPr>
        <w:spacing w:line="276" w:lineRule="auto"/>
        <w:rPr>
          <w:rFonts w:ascii="Times New Roman" w:eastAsia="Times New Roman" w:hAnsi="Times New Roman" w:cs="Times New Roman"/>
          <w:color w:val="212529"/>
          <w:sz w:val="22"/>
          <w:szCs w:val="22"/>
          <w:shd w:val="clear" w:color="auto" w:fill="FFFFFF"/>
        </w:rPr>
      </w:pPr>
    </w:p>
    <w:p w14:paraId="2C1C8BF9" w14:textId="77777777" w:rsidR="00412FED" w:rsidRDefault="00412FED" w:rsidP="00412FED">
      <w:pPr>
        <w:spacing w:line="276" w:lineRule="auto"/>
        <w:rPr>
          <w:rFonts w:ascii="Times New Roman" w:eastAsia="Times New Roman" w:hAnsi="Times New Roman" w:cs="Times New Roman"/>
          <w:color w:val="212529"/>
          <w:sz w:val="22"/>
          <w:szCs w:val="22"/>
          <w:shd w:val="clear" w:color="auto" w:fill="FFFFFF"/>
        </w:rPr>
      </w:pPr>
    </w:p>
    <w:p w14:paraId="5E3294FD" w14:textId="33F790EA" w:rsidR="00412FED" w:rsidRDefault="00BE3E75" w:rsidP="00412FE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9. </w:t>
      </w:r>
      <w:r w:rsidR="00412FED" w:rsidRPr="00412FED">
        <w:rPr>
          <w:rFonts w:ascii="Times New Roman" w:eastAsia="Times New Roman" w:hAnsi="Times New Roman" w:cs="Times New Roman"/>
          <w:b/>
          <w:bCs/>
          <w:color w:val="212529"/>
          <w:sz w:val="22"/>
          <w:szCs w:val="22"/>
          <w:shd w:val="clear" w:color="auto" w:fill="FFFFFF"/>
        </w:rPr>
        <w:t>Nutrient I</w:t>
      </w:r>
      <w:r w:rsidR="00412FED">
        <w:rPr>
          <w:rFonts w:ascii="Times New Roman" w:eastAsia="Times New Roman" w:hAnsi="Times New Roman" w:cs="Times New Roman"/>
          <w:b/>
          <w:bCs/>
          <w:color w:val="212529"/>
          <w:sz w:val="22"/>
          <w:szCs w:val="22"/>
          <w:shd w:val="clear" w:color="auto" w:fill="FFFFFF"/>
        </w:rPr>
        <w:t>nequality</w:t>
      </w:r>
      <w:r w:rsidR="00D5450A">
        <w:rPr>
          <w:rFonts w:ascii="Times New Roman" w:eastAsia="Times New Roman" w:hAnsi="Times New Roman" w:cs="Times New Roman"/>
          <w:b/>
          <w:bCs/>
          <w:color w:val="212529"/>
          <w:sz w:val="22"/>
          <w:szCs w:val="22"/>
          <w:shd w:val="clear" w:color="auto" w:fill="FFFFFF"/>
        </w:rPr>
        <w:t xml:space="preserve"> Measures:</w:t>
      </w:r>
      <w:r w:rsidR="002940E5">
        <w:rPr>
          <w:rFonts w:ascii="Times New Roman" w:eastAsia="Times New Roman" w:hAnsi="Times New Roman" w:cs="Times New Roman"/>
          <w:b/>
          <w:bCs/>
          <w:color w:val="212529"/>
          <w:sz w:val="22"/>
          <w:szCs w:val="22"/>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w:t>
      </w:r>
      <w:proofErr w:type="spellStart"/>
      <w:r w:rsidRPr="000321AB">
        <w:rPr>
          <w:color w:val="212529"/>
          <w:sz w:val="22"/>
          <w:szCs w:val="22"/>
          <w:shd w:val="clear" w:color="auto" w:fill="FFFFFF"/>
        </w:rPr>
        <w:t>Sununtnasak</w:t>
      </w:r>
      <w:proofErr w:type="spellEnd"/>
      <w:r w:rsidRPr="000321AB">
        <w:rPr>
          <w:color w:val="212529"/>
          <w:sz w:val="22"/>
          <w:szCs w:val="22"/>
          <w:shd w:val="clear" w:color="auto" w:fill="FFFFFF"/>
        </w:rPr>
        <w:t xml:space="preserve">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784CD8A6"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lastRenderedPageBreak/>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w:t>
      </w:r>
      <w:proofErr w:type="spellStart"/>
      <w:r w:rsidR="000321AB" w:rsidRPr="000321AB">
        <w:rPr>
          <w:color w:val="212529"/>
          <w:sz w:val="22"/>
          <w:szCs w:val="22"/>
          <w:shd w:val="clear" w:color="auto" w:fill="FFFFFF"/>
        </w:rPr>
        <w:t>Berti</w:t>
      </w:r>
      <w:proofErr w:type="spellEnd"/>
      <w:r w:rsidR="000321AB" w:rsidRPr="000321AB">
        <w:rPr>
          <w:color w:val="212529"/>
          <w:sz w:val="22"/>
          <w:szCs w:val="22"/>
          <w:shd w:val="clear" w:color="auto" w:fill="FFFFFF"/>
        </w:rPr>
        <w:t xml:space="preserve">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t xml:space="preserve">=The energy adequacy ratio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 (average intake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/average energy requirement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w:t>
      </w:r>
      <w:proofErr w:type="spellStart"/>
      <w:r>
        <w:rPr>
          <w:color w:val="212529"/>
          <w:sz w:val="22"/>
          <w:szCs w:val="22"/>
          <w:shd w:val="clear" w:color="auto" w:fill="FFFFFF"/>
        </w:rPr>
        <w:t>Sah</w:t>
      </w:r>
      <w:r w:rsidR="001267E1">
        <w:rPr>
          <w:color w:val="212529"/>
          <w:sz w:val="22"/>
          <w:szCs w:val="22"/>
          <w:shd w:val="clear" w:color="auto" w:fill="FFFFFF"/>
        </w:rPr>
        <w:t>n</w:t>
      </w:r>
      <w:proofErr w:type="spellEnd"/>
      <w:r>
        <w:rPr>
          <w:color w:val="212529"/>
          <w:sz w:val="22"/>
          <w:szCs w:val="22"/>
          <w:shd w:val="clear" w:color="auto" w:fill="FFFFFF"/>
        </w:rPr>
        <w:t xml:space="preserve"> and Younger 2010)</w:t>
      </w:r>
      <w:r w:rsidR="001267E1">
        <w:rPr>
          <w:color w:val="212529"/>
          <w:sz w:val="22"/>
          <w:szCs w:val="22"/>
          <w:shd w:val="clear" w:color="auto" w:fill="FFFFFF"/>
        </w:rPr>
        <w:t>.</w:t>
      </w: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5E96C758"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w:t>
      </w:r>
      <w:r w:rsidR="006C09D6">
        <w:rPr>
          <w:rFonts w:ascii="Times New Roman" w:eastAsia="Times New Roman" w:hAnsi="Times New Roman" w:cs="Times New Roman"/>
          <w:color w:val="212529"/>
          <w:sz w:val="22"/>
          <w:szCs w:val="22"/>
          <w:shd w:val="clear" w:color="auto" w:fill="FFFFFF"/>
        </w:rPr>
        <w:t>households</w:t>
      </w:r>
      <w:r w:rsidR="008B54C3">
        <w:rPr>
          <w:rFonts w:ascii="Times New Roman" w:eastAsia="Times New Roman" w:hAnsi="Times New Roman" w:cs="Times New Roman"/>
          <w:color w:val="212529"/>
          <w:sz w:val="22"/>
          <w:szCs w:val="22"/>
          <w:shd w:val="clear" w:color="auto" w:fill="FFFFFF"/>
        </w:rPr>
        <w:t xml:space="preserve"> were selected to be represent</w:t>
      </w:r>
      <w:r w:rsidR="006C09D6">
        <w:rPr>
          <w:rFonts w:ascii="Times New Roman" w:eastAsia="Times New Roman" w:hAnsi="Times New Roman" w:cs="Times New Roman"/>
          <w:color w:val="212529"/>
          <w:sz w:val="22"/>
          <w:szCs w:val="22"/>
          <w:shd w:val="clear" w:color="auto" w:fill="FFFFFF"/>
        </w:rPr>
        <w:t>at</w:t>
      </w:r>
      <w:r w:rsidR="008B54C3">
        <w:rPr>
          <w:rFonts w:ascii="Times New Roman" w:eastAsia="Times New Roman" w:hAnsi="Times New Roman" w:cs="Times New Roman"/>
          <w:color w:val="212529"/>
          <w:sz w:val="22"/>
          <w:szCs w:val="22"/>
          <w:shd w:val="clear" w:color="auto" w:fill="FFFFFF"/>
        </w:rPr>
        <w:t xml:space="preserve">ive in 3 dimensions: nationally representative of rural Bangladesh, representative of the rural areas of each of the seven administrative divisions of </w:t>
      </w:r>
      <w:r w:rsidR="006C09D6">
        <w:rPr>
          <w:rFonts w:ascii="Times New Roman" w:eastAsia="Times New Roman" w:hAnsi="Times New Roman" w:cs="Times New Roman"/>
          <w:color w:val="212529"/>
          <w:sz w:val="22"/>
          <w:szCs w:val="22"/>
          <w:shd w:val="clear" w:color="auto" w:fill="FFFFFF"/>
        </w:rPr>
        <w:t>Bangladesh</w:t>
      </w:r>
      <w:r w:rsidR="008B54C3">
        <w:rPr>
          <w:rFonts w:ascii="Times New Roman" w:eastAsia="Times New Roman" w:hAnsi="Times New Roman" w:cs="Times New Roman"/>
          <w:color w:val="212529"/>
          <w:sz w:val="22"/>
          <w:szCs w:val="22"/>
          <w:shd w:val="clear" w:color="auto" w:fill="FFFFFF"/>
        </w:rPr>
        <w:t xml:space="preserve">,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1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29814A86"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w:t>
      </w:r>
      <w:r w:rsidR="006C09D6">
        <w:rPr>
          <w:rFonts w:ascii="Times New Roman" w:hAnsi="Times New Roman" w:cs="Times New Roman"/>
          <w:color w:val="212529"/>
          <w:sz w:val="22"/>
          <w:szCs w:val="22"/>
          <w:shd w:val="clear" w:color="auto" w:fill="FFFFFF"/>
        </w:rPr>
        <w:t xml:space="preserve">Most households are headed by married men. </w:t>
      </w:r>
      <w:r w:rsidRPr="00A04EB9">
        <w:rPr>
          <w:rFonts w:ascii="Times New Roman" w:hAnsi="Times New Roman" w:cs="Times New Roman"/>
          <w:color w:val="212529"/>
          <w:sz w:val="22"/>
          <w:szCs w:val="22"/>
          <w:shd w:val="clear" w:color="auto" w:fill="FFFFFF"/>
        </w:rPr>
        <w:t xml:space="preserve">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w:t>
      </w:r>
      <w:r w:rsidR="006C09D6">
        <w:rPr>
          <w:rFonts w:ascii="Times New Roman" w:hAnsi="Times New Roman" w:cs="Times New Roman"/>
          <w:color w:val="212529"/>
          <w:sz w:val="22"/>
          <w:szCs w:val="22"/>
          <w:shd w:val="clear" w:color="auto" w:fill="FFFFFF"/>
        </w:rPr>
        <w:t>heads and spouses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Secondary schooling is uncommon, and over half work in agriculture. The Body Mass Index is 20.24 for household heads and 20.85 for spouses, which is within the range of what is considered healthy by IOM, WHO/FAO, and NIN standards. Reported calorie consumption is approximately 2000 kcal on average for household heads, and 1700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131F2C0F" w14:textId="77777777" w:rsidR="00D5450A" w:rsidRDefault="00D5450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54317027" w14:textId="134A33F3" w:rsidR="005815CF" w:rsidRDefault="005815CF" w:rsidP="005815CF">
      <w:pPr>
        <w:rPr>
          <w:ins w:id="34" w:author="Erin Coniker Lentz" w:date="2020-05-16T14:21:00Z"/>
          <w:rFonts w:ascii="Times New Roman" w:eastAsia="Times New Roman" w:hAnsi="Times New Roman" w:cs="Times New Roman"/>
          <w:color w:val="212529"/>
          <w:sz w:val="22"/>
          <w:szCs w:val="22"/>
          <w:shd w:val="clear" w:color="auto" w:fill="FFFFFF"/>
        </w:rPr>
      </w:pPr>
    </w:p>
    <w:p w14:paraId="30F24C6C" w14:textId="77777777" w:rsidR="006C09D6" w:rsidRPr="006C09D6" w:rsidRDefault="002F6640" w:rsidP="0085303F">
      <w:pPr>
        <w:spacing w:line="276" w:lineRule="auto"/>
        <w:rPr>
          <w:rFonts w:ascii="Times New Roman" w:eastAsia="Times New Roman" w:hAnsi="Times New Roman" w:cs="Times New Roman"/>
          <w:b/>
          <w:bCs/>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lastRenderedPageBreak/>
        <w:t>1. Household and Individual Consumption Data</w:t>
      </w:r>
      <w:r w:rsidR="006C09D6" w:rsidRPr="006C09D6">
        <w:rPr>
          <w:rFonts w:ascii="Times New Roman" w:eastAsia="Times New Roman" w:hAnsi="Times New Roman" w:cs="Times New Roman"/>
          <w:b/>
          <w:bCs/>
          <w:color w:val="212529"/>
          <w:sz w:val="22"/>
          <w:szCs w:val="22"/>
          <w:shd w:val="clear" w:color="auto" w:fill="FFFFFF"/>
        </w:rPr>
        <w:t>:</w:t>
      </w:r>
    </w:p>
    <w:p w14:paraId="68A7B5AC" w14:textId="7CD29C2B" w:rsidR="0085303F" w:rsidRDefault="002F6640" w:rsidP="0085303F">
      <w:pPr>
        <w:spacing w:line="276" w:lineRule="auto"/>
        <w:rPr>
          <w:ins w:id="35" w:author="Erin Coniker Lentz" w:date="2020-05-16T14:21:00Z"/>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ins w:id="36"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individual consumption of food and therefore nutrients. First, the BIHS includes a </w:t>
        </w:r>
        <w:commentRangeStart w:id="37"/>
        <w:commentRangeStart w:id="38"/>
        <w:r w:rsidR="0085303F">
          <w:rPr>
            <w:rFonts w:ascii="Times New Roman" w:eastAsia="Times New Roman" w:hAnsi="Times New Roman" w:cs="Times New Roman"/>
            <w:color w:val="212529"/>
            <w:sz w:val="22"/>
            <w:szCs w:val="22"/>
            <w:shd w:val="clear" w:color="auto" w:fill="FFFFFF"/>
          </w:rPr>
          <w:t xml:space="preserve">module of “recipes,” </w:t>
        </w:r>
        <w:commentRangeEnd w:id="37"/>
        <w:r w:rsidR="0085303F">
          <w:rPr>
            <w:rStyle w:val="CommentReference"/>
          </w:rPr>
          <w:commentReference w:id="37"/>
        </w:r>
      </w:ins>
      <w:commentRangeEnd w:id="38"/>
      <w:r w:rsidR="00CD616E">
        <w:rPr>
          <w:rStyle w:val="CommentReference"/>
        </w:rPr>
        <w:commentReference w:id="38"/>
      </w:r>
      <w:ins w:id="39" w:author="Erin Coniker Lentz" w:date="2020-05-16T14:21:00Z">
        <w:r w:rsidR="0085303F">
          <w:rPr>
            <w:rFonts w:ascii="Times New Roman" w:eastAsia="Times New Roman" w:hAnsi="Times New Roman" w:cs="Times New Roman"/>
            <w:color w:val="212529"/>
            <w:sz w:val="22"/>
            <w:szCs w:val="22"/>
            <w:shd w:val="clear" w:color="auto" w:fill="FFFFFF"/>
          </w:rPr>
          <w:t>which report</w:t>
        </w:r>
      </w:ins>
      <w:r w:rsidR="00CD616E">
        <w:rPr>
          <w:rFonts w:ascii="Times New Roman" w:eastAsia="Times New Roman" w:hAnsi="Times New Roman" w:cs="Times New Roman"/>
          <w:color w:val="212529"/>
          <w:sz w:val="22"/>
          <w:szCs w:val="22"/>
          <w:shd w:val="clear" w:color="auto" w:fill="FFFFFF"/>
        </w:rPr>
        <w:t xml:space="preserve"> the</w:t>
      </w:r>
      <w:ins w:id="40" w:author="Erin Coniker Lentz" w:date="2020-05-16T14:21:00Z">
        <w:r w:rsidR="0085303F">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sidR="00CD616E">
        <w:rPr>
          <w:rFonts w:ascii="Times New Roman" w:eastAsia="Times New Roman" w:hAnsi="Times New Roman" w:cs="Times New Roman"/>
          <w:color w:val="212529"/>
          <w:sz w:val="22"/>
          <w:szCs w:val="22"/>
          <w:shd w:val="clear" w:color="auto" w:fill="FFFFFF"/>
        </w:rPr>
        <w:t>each</w:t>
      </w:r>
      <w:ins w:id="41" w:author="Erin Coniker Lentz" w:date="2020-05-16T14:21:00Z">
        <w:r w:rsidR="0085303F">
          <w:rPr>
            <w:rFonts w:ascii="Times New Roman" w:eastAsia="Times New Roman" w:hAnsi="Times New Roman" w:cs="Times New Roman"/>
            <w:color w:val="212529"/>
            <w:sz w:val="22"/>
            <w:szCs w:val="22"/>
            <w:shd w:val="clear" w:color="auto" w:fill="FFFFFF"/>
          </w:rPr>
          <w:t xml:space="preserve"> meal</w:t>
        </w:r>
      </w:ins>
      <w:r w:rsidR="00CD616E">
        <w:rPr>
          <w:rFonts w:ascii="Times New Roman" w:eastAsia="Times New Roman" w:hAnsi="Times New Roman" w:cs="Times New Roman"/>
          <w:color w:val="212529"/>
          <w:sz w:val="22"/>
          <w:szCs w:val="22"/>
          <w:shd w:val="clear" w:color="auto" w:fill="FFFFFF"/>
        </w:rPr>
        <w:t xml:space="preserve"> </w:t>
      </w:r>
      <w:proofErr w:type="gramStart"/>
      <w:r w:rsidR="00CD616E">
        <w:rPr>
          <w:rFonts w:ascii="Times New Roman" w:eastAsia="Times New Roman" w:hAnsi="Times New Roman" w:cs="Times New Roman"/>
          <w:color w:val="212529"/>
          <w:sz w:val="22"/>
          <w:szCs w:val="22"/>
          <w:shd w:val="clear" w:color="auto" w:fill="FFFFFF"/>
        </w:rPr>
        <w:t xml:space="preserve">has </w:t>
      </w:r>
      <w:ins w:id="42" w:author="Erin Coniker Lentz" w:date="2020-05-16T14:21:00Z">
        <w:r w:rsidR="0085303F">
          <w:rPr>
            <w:rFonts w:ascii="Times New Roman" w:eastAsia="Times New Roman" w:hAnsi="Times New Roman" w:cs="Times New Roman"/>
            <w:color w:val="212529"/>
            <w:sz w:val="22"/>
            <w:szCs w:val="22"/>
            <w:shd w:val="clear" w:color="auto" w:fill="FFFFFF"/>
          </w:rPr>
          <w:t xml:space="preserve"> been</w:t>
        </w:r>
        <w:proofErr w:type="gramEnd"/>
        <w:r w:rsidR="0085303F">
          <w:rPr>
            <w:rFonts w:ascii="Times New Roman" w:eastAsia="Times New Roman" w:hAnsi="Times New Roman" w:cs="Times New Roman"/>
            <w:color w:val="212529"/>
            <w:sz w:val="22"/>
            <w:szCs w:val="22"/>
            <w:shd w:val="clear" w:color="auto" w:fill="FFFFFF"/>
          </w:rPr>
          <w:t xml:space="preserve"> converted into nutrients, a second data</w:t>
        </w:r>
      </w:ins>
      <w:r w:rsidR="00CD616E">
        <w:rPr>
          <w:rFonts w:ascii="Times New Roman" w:eastAsia="Times New Roman" w:hAnsi="Times New Roman" w:cs="Times New Roman"/>
          <w:color w:val="212529"/>
          <w:sz w:val="22"/>
          <w:szCs w:val="22"/>
          <w:shd w:val="clear" w:color="auto" w:fill="FFFFFF"/>
        </w:rPr>
        <w:t>set</w:t>
      </w:r>
      <w:ins w:id="43" w:author="Erin Coniker Lentz" w:date="2020-05-16T14:21:00Z">
        <w:r w:rsidR="0085303F">
          <w:rPr>
            <w:rFonts w:ascii="Times New Roman" w:eastAsia="Times New Roman" w:hAnsi="Times New Roman" w:cs="Times New Roman"/>
            <w:color w:val="212529"/>
            <w:sz w:val="22"/>
            <w:szCs w:val="22"/>
            <w:shd w:val="clear" w:color="auto" w:fill="FFFFFF"/>
          </w:rPr>
          <w:t xml:space="preserve"> is required to allocate the nutrients to household members. The second module lists each meal served in the </w:t>
        </w:r>
        <w:proofErr w:type="gramStart"/>
        <w:r w:rsidR="0085303F">
          <w:rPr>
            <w:rFonts w:ascii="Times New Roman" w:eastAsia="Times New Roman" w:hAnsi="Times New Roman" w:cs="Times New Roman"/>
            <w:color w:val="212529"/>
            <w:sz w:val="22"/>
            <w:szCs w:val="22"/>
            <w:shd w:val="clear" w:color="auto" w:fill="FFFFFF"/>
          </w:rPr>
          <w:t>24 hour</w:t>
        </w:r>
        <w:proofErr w:type="gramEnd"/>
        <w:r w:rsidR="0085303F">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sidR="00CD616E">
        <w:rPr>
          <w:rFonts w:ascii="Times New Roman" w:eastAsia="Times New Roman" w:hAnsi="Times New Roman" w:cs="Times New Roman"/>
          <w:color w:val="212529"/>
          <w:sz w:val="22"/>
          <w:szCs w:val="22"/>
          <w:shd w:val="clear" w:color="auto" w:fill="FFFFFF"/>
        </w:rPr>
        <w:t>The</w:t>
      </w:r>
      <w:ins w:id="44" w:author="Erin Coniker Lentz" w:date="2020-05-16T14:21:00Z">
        <w:r w:rsidR="0085303F">
          <w:rPr>
            <w:rFonts w:ascii="Times New Roman" w:eastAsia="Times New Roman" w:hAnsi="Times New Roman" w:cs="Times New Roman"/>
            <w:color w:val="212529"/>
            <w:sz w:val="22"/>
            <w:szCs w:val="22"/>
            <w:shd w:val="clear" w:color="auto" w:fill="FFFFFF"/>
          </w:rPr>
          <w:t xml:space="preserve"> </w:t>
        </w:r>
      </w:ins>
      <w:r w:rsidR="00CD616E">
        <w:rPr>
          <w:rFonts w:ascii="Times New Roman" w:eastAsia="Times New Roman" w:hAnsi="Times New Roman" w:cs="Times New Roman"/>
          <w:color w:val="212529"/>
          <w:sz w:val="22"/>
          <w:szCs w:val="22"/>
          <w:shd w:val="clear" w:color="auto" w:fill="FFFFFF"/>
        </w:rPr>
        <w:t xml:space="preserve">portion of nutrient consumed by each individual is </w:t>
      </w:r>
      <w:proofErr w:type="spellStart"/>
      <w:r w:rsidR="00CD616E">
        <w:rPr>
          <w:rFonts w:ascii="Times New Roman" w:eastAsia="Times New Roman" w:hAnsi="Times New Roman" w:cs="Times New Roman"/>
          <w:color w:val="212529"/>
          <w:sz w:val="22"/>
          <w:szCs w:val="22"/>
          <w:shd w:val="clear" w:color="auto" w:fill="FFFFFF"/>
        </w:rPr>
        <w:t>calculcated</w:t>
      </w:r>
      <w:proofErr w:type="spellEnd"/>
      <w:r w:rsidR="00CD616E">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45" w:author="Erin Coniker Lentz" w:date="2020-05-16T14:21:00Z">
        <w:r w:rsidR="0085303F">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sidR="00CD616E">
        <w:rPr>
          <w:rFonts w:ascii="Times New Roman" w:eastAsia="Times New Roman" w:hAnsi="Times New Roman" w:cs="Times New Roman"/>
          <w:color w:val="212529"/>
          <w:sz w:val="22"/>
          <w:szCs w:val="22"/>
          <w:shd w:val="clear" w:color="auto" w:fill="FFFFFF"/>
        </w:rPr>
        <w:t>included</w:t>
      </w:r>
      <w:ins w:id="46" w:author="Erin Coniker Lentz" w:date="2020-05-16T14:21:00Z">
        <w:r w:rsidR="0085303F">
          <w:rPr>
            <w:rFonts w:ascii="Times New Roman" w:eastAsia="Times New Roman" w:hAnsi="Times New Roman" w:cs="Times New Roman"/>
            <w:color w:val="212529"/>
            <w:sz w:val="22"/>
            <w:szCs w:val="22"/>
            <w:shd w:val="clear" w:color="auto" w:fill="FFFFFF"/>
          </w:rPr>
          <w:t xml:space="preserve"> in this data set, and can be adjusted for accordingly. The</w:t>
        </w:r>
      </w:ins>
      <w:r w:rsidR="00CD616E">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47" w:author="Erin Coniker Lentz" w:date="2020-05-16T14:21:00Z">
        <w:r w:rsidR="0085303F">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48"/>
        <w:commentRangeStart w:id="49"/>
        <w:r w:rsidR="0085303F">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48"/>
      <w:ins w:id="50" w:author="Erin Coniker Lentz" w:date="2020-05-16T14:22:00Z">
        <w:r w:rsidR="0085303F">
          <w:rPr>
            <w:rStyle w:val="CommentReference"/>
          </w:rPr>
          <w:commentReference w:id="48"/>
        </w:r>
      </w:ins>
      <w:commentRangeEnd w:id="49"/>
      <w:r w:rsidR="007279E8">
        <w:rPr>
          <w:rStyle w:val="CommentReference"/>
        </w:rPr>
        <w:commentReference w:id="49"/>
      </w:r>
    </w:p>
    <w:p w14:paraId="1ECAF978" w14:textId="6BD12D6F" w:rsidR="0085303F" w:rsidRDefault="0085303F" w:rsidP="0085303F">
      <w:pPr>
        <w:spacing w:line="276" w:lineRule="auto"/>
        <w:rPr>
          <w:ins w:id="51" w:author="Erin Coniker Lentz" w:date="2020-05-16T14:21:00Z"/>
          <w:rFonts w:ascii="Times New Roman" w:eastAsia="Times New Roman" w:hAnsi="Times New Roman" w:cs="Times New Roman"/>
          <w:color w:val="212529"/>
          <w:sz w:val="22"/>
          <w:szCs w:val="22"/>
          <w:shd w:val="clear" w:color="auto" w:fill="FFFFFF"/>
        </w:rPr>
      </w:pPr>
    </w:p>
    <w:p w14:paraId="52C8E80B" w14:textId="1AFB3CCA" w:rsidR="0085303F"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2. Food Consumption Tables: </w:t>
      </w:r>
      <w:ins w:id="52" w:author="Erin Coniker Lentz" w:date="2020-05-18T12:20:00Z">
        <w:r w:rsidR="002B3243">
          <w:rPr>
            <w:rFonts w:ascii="Times New Roman" w:eastAsia="Times New Roman" w:hAnsi="Times New Roman" w:cs="Times New Roman"/>
            <w:color w:val="212529"/>
            <w:sz w:val="22"/>
            <w:szCs w:val="22"/>
            <w:shd w:val="clear" w:color="auto" w:fill="FFFFFF"/>
          </w:rPr>
          <w:t>For the case study, we use</w:t>
        </w:r>
      </w:ins>
      <w:ins w:id="53" w:author="Erin Coniker Lentz" w:date="2020-05-18T12:21:00Z">
        <w:r w:rsidR="002B3243">
          <w:rPr>
            <w:rFonts w:ascii="Times New Roman" w:eastAsia="Times New Roman" w:hAnsi="Times New Roman" w:cs="Times New Roman"/>
            <w:color w:val="212529"/>
            <w:sz w:val="22"/>
            <w:szCs w:val="22"/>
            <w:shd w:val="clear" w:color="auto" w:fill="FFFFFF"/>
          </w:rPr>
          <w:t>d</w:t>
        </w:r>
      </w:ins>
      <w:commentRangeStart w:id="54"/>
      <w:ins w:id="55" w:author="Erin Coniker Lentz" w:date="2020-05-16T14:22:00Z">
        <w:r w:rsidR="0085303F">
          <w:rPr>
            <w:rFonts w:ascii="Times New Roman" w:eastAsia="Times New Roman" w:hAnsi="Times New Roman" w:cs="Times New Roman"/>
            <w:color w:val="212529"/>
            <w:sz w:val="22"/>
            <w:szCs w:val="22"/>
            <w:shd w:val="clear" w:color="auto" w:fill="FFFFFF"/>
          </w:rPr>
          <w:t xml:space="preserve"> food consumption tables </w:t>
        </w:r>
      </w:ins>
      <w:ins w:id="56" w:author="Erin Coniker Lentz" w:date="2020-05-18T12:21:00Z">
        <w:r w:rsidR="002B3243">
          <w:rPr>
            <w:rFonts w:ascii="Times New Roman" w:eastAsia="Times New Roman" w:hAnsi="Times New Roman" w:cs="Times New Roman"/>
            <w:color w:val="212529"/>
            <w:sz w:val="22"/>
            <w:szCs w:val="22"/>
            <w:shd w:val="clear" w:color="auto" w:fill="FFFFFF"/>
          </w:rPr>
          <w:t>that were a</w:t>
        </w:r>
      </w:ins>
      <w:ins w:id="57" w:author="Erin Coniker Lentz" w:date="2020-05-16T14:22:00Z">
        <w:r w:rsidR="0085303F">
          <w:rPr>
            <w:rFonts w:ascii="Times New Roman" w:eastAsia="Times New Roman" w:hAnsi="Times New Roman" w:cs="Times New Roman"/>
            <w:color w:val="212529"/>
            <w:sz w:val="22"/>
            <w:szCs w:val="22"/>
            <w:shd w:val="clear" w:color="auto" w:fill="FFFFFF"/>
          </w:rPr>
          <w:t xml:space="preserve"> combination of …</w:t>
        </w:r>
      </w:ins>
      <w:commentRangeEnd w:id="54"/>
      <w:ins w:id="58" w:author="Erin Coniker Lentz" w:date="2020-05-16T14:23:00Z">
        <w:r w:rsidR="0085303F">
          <w:rPr>
            <w:rStyle w:val="CommentReference"/>
          </w:rPr>
          <w:commentReference w:id="54"/>
        </w:r>
      </w:ins>
      <w:ins w:id="59" w:author="Erin Coniker Lentz" w:date="2020-05-18T12:15:00Z">
        <w:r w:rsidR="001D3AC0">
          <w:rPr>
            <w:rFonts w:ascii="Times New Roman" w:eastAsia="Times New Roman" w:hAnsi="Times New Roman" w:cs="Times New Roman"/>
            <w:color w:val="212529"/>
            <w:sz w:val="22"/>
            <w:szCs w:val="22"/>
            <w:shd w:val="clear" w:color="auto" w:fill="FFFFFF"/>
          </w:rPr>
          <w:t xml:space="preserve"> </w:t>
        </w:r>
      </w:ins>
      <w:ins w:id="60" w:author="Erin Coniker Lentz" w:date="2020-05-18T12:21:00Z">
        <w:r w:rsidR="00867265" w:rsidRPr="00867265">
          <w:rPr>
            <w:rFonts w:ascii="Times New Roman" w:eastAsia="Times New Roman" w:hAnsi="Times New Roman" w:cs="Times New Roman"/>
            <w:color w:val="212529"/>
            <w:sz w:val="22"/>
            <w:szCs w:val="22"/>
            <w:highlight w:val="yellow"/>
            <w:shd w:val="clear" w:color="auto" w:fill="FFFFFF"/>
            <w:rPrChange w:id="61" w:author="Erin Coniker Lentz" w:date="2020-05-18T12:21:00Z">
              <w:rPr>
                <w:rFonts w:ascii="Times New Roman" w:eastAsia="Times New Roman" w:hAnsi="Times New Roman" w:cs="Times New Roman"/>
                <w:color w:val="212529"/>
                <w:sz w:val="22"/>
                <w:szCs w:val="22"/>
                <w:shd w:val="clear" w:color="auto" w:fill="FFFFFF"/>
              </w:rPr>
            </w:rPrChange>
          </w:rPr>
          <w:t xml:space="preserve">This makes sense </w:t>
        </w:r>
        <w:proofErr w:type="gramStart"/>
        <w:r w:rsidR="00867265" w:rsidRPr="00867265">
          <w:rPr>
            <w:rFonts w:ascii="Times New Roman" w:eastAsia="Times New Roman" w:hAnsi="Times New Roman" w:cs="Times New Roman"/>
            <w:color w:val="212529"/>
            <w:sz w:val="22"/>
            <w:szCs w:val="22"/>
            <w:highlight w:val="yellow"/>
            <w:shd w:val="clear" w:color="auto" w:fill="FFFFFF"/>
            <w:rPrChange w:id="62" w:author="Erin Coniker Lentz" w:date="2020-05-18T12:21:00Z">
              <w:rPr>
                <w:rFonts w:ascii="Times New Roman" w:eastAsia="Times New Roman" w:hAnsi="Times New Roman" w:cs="Times New Roman"/>
                <w:color w:val="212529"/>
                <w:sz w:val="22"/>
                <w:szCs w:val="22"/>
                <w:shd w:val="clear" w:color="auto" w:fill="FFFFFF"/>
              </w:rPr>
            </w:rPrChange>
          </w:rPr>
          <w:t>because..</w:t>
        </w:r>
      </w:ins>
      <w:proofErr w:type="gramEnd"/>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10A6FFA7" w:rsidR="002F6640" w:rsidRDefault="002F6640" w:rsidP="0085303F">
      <w:pPr>
        <w:spacing w:line="276" w:lineRule="auto"/>
        <w:rPr>
          <w:ins w:id="63" w:author="Erin Coniker Lentz" w:date="2020-05-18T13:07:00Z"/>
          <w:rFonts w:ascii="Times New Roman" w:eastAsia="Times New Roman" w:hAnsi="Times New Roman" w:cs="Times New Roman"/>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sidR="006C09D6">
        <w:rPr>
          <w:rFonts w:ascii="Times New Roman" w:eastAsia="Times New Roman" w:hAnsi="Times New Roman" w:cs="Times New Roman"/>
          <w:b/>
          <w:bCs/>
          <w:color w:val="212529"/>
          <w:sz w:val="22"/>
          <w:szCs w:val="22"/>
          <w:shd w:val="clear" w:color="auto" w:fill="FFFFFF"/>
        </w:rPr>
        <w:t>R</w:t>
      </w:r>
      <w:r w:rsidR="006C09D6"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6C09D6">
        <w:rPr>
          <w:rFonts w:ascii="Times New Roman" w:eastAsia="Times New Roman" w:hAnsi="Times New Roman" w:cs="Times New Roman"/>
          <w:b/>
          <w:bCs/>
          <w:color w:val="212529"/>
          <w:sz w:val="22"/>
          <w:szCs w:val="22"/>
          <w:shd w:val="clear" w:color="auto" w:fill="FFFFFF"/>
        </w:rPr>
        <w:t>:</w:t>
      </w:r>
    </w:p>
    <w:p w14:paraId="4ED18492" w14:textId="467A45EF" w:rsidR="002E09AC" w:rsidRDefault="00CD616E" w:rsidP="0085303F">
      <w:pPr>
        <w:spacing w:line="276" w:lineRule="auto"/>
        <w:rPr>
          <w:rFonts w:ascii="Times New Roman" w:eastAsia="Times New Roman" w:hAnsi="Times New Roman" w:cs="Times New Roman"/>
          <w:color w:val="212529"/>
          <w:sz w:val="22"/>
          <w:szCs w:val="22"/>
          <w:shd w:val="clear" w:color="auto" w:fill="FFFFFF"/>
        </w:rPr>
      </w:pPr>
      <w:ins w:id="64" w:author="Erin Coniker Lentz" w:date="2020-05-16T14:21:00Z">
        <w:r>
          <w:rPr>
            <w:rFonts w:ascii="Times New Roman" w:eastAsia="Times New Roman" w:hAnsi="Times New Roman" w:cs="Times New Roman"/>
            <w:color w:val="212529"/>
            <w:sz w:val="22"/>
            <w:szCs w:val="22"/>
            <w:shd w:val="clear" w:color="auto" w:fill="FFFFFF"/>
          </w:rPr>
          <w:t xml:space="preserve">First, the BIHS includes a </w:t>
        </w:r>
        <w:commentRangeStart w:id="65"/>
        <w:commentRangeStart w:id="66"/>
        <w:r>
          <w:rPr>
            <w:rFonts w:ascii="Times New Roman" w:eastAsia="Times New Roman" w:hAnsi="Times New Roman" w:cs="Times New Roman"/>
            <w:color w:val="212529"/>
            <w:sz w:val="22"/>
            <w:szCs w:val="22"/>
            <w:shd w:val="clear" w:color="auto" w:fill="FFFFFF"/>
          </w:rPr>
          <w:t xml:space="preserve">module of “recipes,” </w:t>
        </w:r>
        <w:commentRangeEnd w:id="65"/>
        <w:r>
          <w:rPr>
            <w:rStyle w:val="CommentReference"/>
          </w:rPr>
          <w:commentReference w:id="65"/>
        </w:r>
      </w:ins>
      <w:commentRangeEnd w:id="66"/>
      <w:r>
        <w:rPr>
          <w:rStyle w:val="CommentReference"/>
        </w:rPr>
        <w:commentReference w:id="66"/>
      </w:r>
      <w:ins w:id="67" w:author="Erin Coniker Lentz" w:date="2020-05-16T14:21:00Z">
        <w:r>
          <w:rPr>
            <w:rFonts w:ascii="Times New Roman" w:eastAsia="Times New Roman" w:hAnsi="Times New Roman" w:cs="Times New Roman"/>
            <w:color w:val="212529"/>
            <w:sz w:val="22"/>
            <w:szCs w:val="22"/>
            <w:shd w:val="clear" w:color="auto" w:fill="FFFFFF"/>
          </w:rPr>
          <w:t>which report</w:t>
        </w:r>
      </w:ins>
      <w:r>
        <w:rPr>
          <w:rFonts w:ascii="Times New Roman" w:eastAsia="Times New Roman" w:hAnsi="Times New Roman" w:cs="Times New Roman"/>
          <w:color w:val="212529"/>
          <w:sz w:val="22"/>
          <w:szCs w:val="22"/>
          <w:shd w:val="clear" w:color="auto" w:fill="FFFFFF"/>
        </w:rPr>
        <w:t xml:space="preserve"> the</w:t>
      </w:r>
      <w:ins w:id="68" w:author="Erin Coniker Lentz" w:date="2020-05-16T14:21:00Z">
        <w:r>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Pr>
          <w:rFonts w:ascii="Times New Roman" w:eastAsia="Times New Roman" w:hAnsi="Times New Roman" w:cs="Times New Roman"/>
          <w:color w:val="212529"/>
          <w:sz w:val="22"/>
          <w:szCs w:val="22"/>
          <w:shd w:val="clear" w:color="auto" w:fill="FFFFFF"/>
        </w:rPr>
        <w:t>each</w:t>
      </w:r>
      <w:ins w:id="69" w:author="Erin Coniker Lentz" w:date="2020-05-16T14:21:00Z">
        <w:r>
          <w:rPr>
            <w:rFonts w:ascii="Times New Roman" w:eastAsia="Times New Roman" w:hAnsi="Times New Roman" w:cs="Times New Roman"/>
            <w:color w:val="212529"/>
            <w:sz w:val="22"/>
            <w:szCs w:val="22"/>
            <w:shd w:val="clear" w:color="auto" w:fill="FFFFFF"/>
          </w:rPr>
          <w:t xml:space="preserve"> meal</w:t>
        </w:r>
      </w:ins>
      <w:r>
        <w:rPr>
          <w:rFonts w:ascii="Times New Roman" w:eastAsia="Times New Roman" w:hAnsi="Times New Roman" w:cs="Times New Roman"/>
          <w:color w:val="212529"/>
          <w:sz w:val="22"/>
          <w:szCs w:val="22"/>
          <w:shd w:val="clear" w:color="auto" w:fill="FFFFFF"/>
        </w:rPr>
        <w:t xml:space="preserve"> </w:t>
      </w:r>
      <w:proofErr w:type="gramStart"/>
      <w:r>
        <w:rPr>
          <w:rFonts w:ascii="Times New Roman" w:eastAsia="Times New Roman" w:hAnsi="Times New Roman" w:cs="Times New Roman"/>
          <w:color w:val="212529"/>
          <w:sz w:val="22"/>
          <w:szCs w:val="22"/>
          <w:shd w:val="clear" w:color="auto" w:fill="FFFFFF"/>
        </w:rPr>
        <w:t xml:space="preserve">has </w:t>
      </w:r>
      <w:ins w:id="70" w:author="Erin Coniker Lentz" w:date="2020-05-16T14:21:00Z">
        <w:r>
          <w:rPr>
            <w:rFonts w:ascii="Times New Roman" w:eastAsia="Times New Roman" w:hAnsi="Times New Roman" w:cs="Times New Roman"/>
            <w:color w:val="212529"/>
            <w:sz w:val="22"/>
            <w:szCs w:val="22"/>
            <w:shd w:val="clear" w:color="auto" w:fill="FFFFFF"/>
          </w:rPr>
          <w:t xml:space="preserve"> been</w:t>
        </w:r>
        <w:proofErr w:type="gramEnd"/>
        <w:r>
          <w:rPr>
            <w:rFonts w:ascii="Times New Roman" w:eastAsia="Times New Roman" w:hAnsi="Times New Roman" w:cs="Times New Roman"/>
            <w:color w:val="212529"/>
            <w:sz w:val="22"/>
            <w:szCs w:val="22"/>
            <w:shd w:val="clear" w:color="auto" w:fill="FFFFFF"/>
          </w:rPr>
          <w:t xml:space="preserve"> converted into nutrients, a second data</w:t>
        </w:r>
      </w:ins>
      <w:r>
        <w:rPr>
          <w:rFonts w:ascii="Times New Roman" w:eastAsia="Times New Roman" w:hAnsi="Times New Roman" w:cs="Times New Roman"/>
          <w:color w:val="212529"/>
          <w:sz w:val="22"/>
          <w:szCs w:val="22"/>
          <w:shd w:val="clear" w:color="auto" w:fill="FFFFFF"/>
        </w:rPr>
        <w:t>set</w:t>
      </w:r>
      <w:ins w:id="71" w:author="Erin Coniker Lentz" w:date="2020-05-16T14:21:00Z">
        <w:r>
          <w:rPr>
            <w:rFonts w:ascii="Times New Roman" w:eastAsia="Times New Roman" w:hAnsi="Times New Roman" w:cs="Times New Roman"/>
            <w:color w:val="212529"/>
            <w:sz w:val="22"/>
            <w:szCs w:val="22"/>
            <w:shd w:val="clear" w:color="auto" w:fill="FFFFFF"/>
          </w:rPr>
          <w:t xml:space="preserve"> is required to allocate the nutrients to household members. The second module lists each meal served in the </w:t>
        </w:r>
        <w:proofErr w:type="gramStart"/>
        <w:r>
          <w:rPr>
            <w:rFonts w:ascii="Times New Roman" w:eastAsia="Times New Roman" w:hAnsi="Times New Roman" w:cs="Times New Roman"/>
            <w:color w:val="212529"/>
            <w:sz w:val="22"/>
            <w:szCs w:val="22"/>
            <w:shd w:val="clear" w:color="auto" w:fill="FFFFFF"/>
          </w:rPr>
          <w:t>24 hour</w:t>
        </w:r>
        <w:proofErr w:type="gramEnd"/>
        <w:r>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Pr>
          <w:rFonts w:ascii="Times New Roman" w:eastAsia="Times New Roman" w:hAnsi="Times New Roman" w:cs="Times New Roman"/>
          <w:color w:val="212529"/>
          <w:sz w:val="22"/>
          <w:szCs w:val="22"/>
          <w:shd w:val="clear" w:color="auto" w:fill="FFFFFF"/>
        </w:rPr>
        <w:t>The</w:t>
      </w:r>
      <w:ins w:id="72" w:author="Erin Coniker Lentz" w:date="2020-05-16T14:21:00Z">
        <w:r>
          <w:rPr>
            <w:rFonts w:ascii="Times New Roman" w:eastAsia="Times New Roman" w:hAnsi="Times New Roman" w:cs="Times New Roman"/>
            <w:color w:val="212529"/>
            <w:sz w:val="22"/>
            <w:szCs w:val="22"/>
            <w:shd w:val="clear" w:color="auto" w:fill="FFFFFF"/>
          </w:rPr>
          <w:t xml:space="preserve"> </w:t>
        </w:r>
      </w:ins>
      <w:r>
        <w:rPr>
          <w:rFonts w:ascii="Times New Roman" w:eastAsia="Times New Roman" w:hAnsi="Times New Roman" w:cs="Times New Roman"/>
          <w:color w:val="212529"/>
          <w:sz w:val="22"/>
          <w:szCs w:val="22"/>
          <w:shd w:val="clear" w:color="auto" w:fill="FFFFFF"/>
        </w:rPr>
        <w:t xml:space="preserve">portion of nutrient consumed by each individual is </w:t>
      </w:r>
      <w:proofErr w:type="spellStart"/>
      <w:r>
        <w:rPr>
          <w:rFonts w:ascii="Times New Roman" w:eastAsia="Times New Roman" w:hAnsi="Times New Roman" w:cs="Times New Roman"/>
          <w:color w:val="212529"/>
          <w:sz w:val="22"/>
          <w:szCs w:val="22"/>
          <w:shd w:val="clear" w:color="auto" w:fill="FFFFFF"/>
        </w:rPr>
        <w:t>calculcated</w:t>
      </w:r>
      <w:proofErr w:type="spellEnd"/>
      <w:r>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73" w:author="Erin Coniker Lentz" w:date="2020-05-16T14:21:00Z">
        <w:r>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Pr>
          <w:rFonts w:ascii="Times New Roman" w:eastAsia="Times New Roman" w:hAnsi="Times New Roman" w:cs="Times New Roman"/>
          <w:color w:val="212529"/>
          <w:sz w:val="22"/>
          <w:szCs w:val="22"/>
          <w:shd w:val="clear" w:color="auto" w:fill="FFFFFF"/>
        </w:rPr>
        <w:t>included</w:t>
      </w:r>
      <w:ins w:id="74" w:author="Erin Coniker Lentz" w:date="2020-05-16T14:21:00Z">
        <w:r>
          <w:rPr>
            <w:rFonts w:ascii="Times New Roman" w:eastAsia="Times New Roman" w:hAnsi="Times New Roman" w:cs="Times New Roman"/>
            <w:color w:val="212529"/>
            <w:sz w:val="22"/>
            <w:szCs w:val="22"/>
            <w:shd w:val="clear" w:color="auto" w:fill="FFFFFF"/>
          </w:rPr>
          <w:t xml:space="preserve"> in this data set, and can be adjusted for accordingly. The</w:t>
        </w:r>
      </w:ins>
      <w:r>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75" w:author="Erin Coniker Lentz" w:date="2020-05-16T14:21:00Z">
        <w:r>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76"/>
        <w:commentRangeStart w:id="77"/>
        <w:r>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76"/>
      <w:ins w:id="78" w:author="Erin Coniker Lentz" w:date="2020-05-16T14:22:00Z">
        <w:r>
          <w:rPr>
            <w:rStyle w:val="CommentReference"/>
          </w:rPr>
          <w:commentReference w:id="76"/>
        </w:r>
      </w:ins>
      <w:commentRangeEnd w:id="77"/>
      <w:r>
        <w:rPr>
          <w:rStyle w:val="CommentReference"/>
        </w:rPr>
        <w:commentReference w:id="77"/>
      </w:r>
    </w:p>
    <w:p w14:paraId="5BD9B85D" w14:textId="77777777" w:rsidR="00CD616E" w:rsidRDefault="00CD616E" w:rsidP="0085303F">
      <w:pPr>
        <w:spacing w:line="276" w:lineRule="auto"/>
        <w:rPr>
          <w:ins w:id="79" w:author="Erin Coniker Lentz" w:date="2020-05-18T13:07:00Z"/>
          <w:rFonts w:ascii="Times New Roman" w:eastAsia="Times New Roman" w:hAnsi="Times New Roman" w:cs="Times New Roman"/>
          <w:color w:val="212529"/>
          <w:sz w:val="22"/>
          <w:szCs w:val="22"/>
          <w:shd w:val="clear" w:color="auto" w:fill="FFFFFF"/>
        </w:rPr>
      </w:pPr>
    </w:p>
    <w:p w14:paraId="2A8C69F9" w14:textId="039F7338" w:rsidR="00D5450A" w:rsidRPr="00D5450A" w:rsidRDefault="002F6640" w:rsidP="002E09AC">
      <w:pPr>
        <w:spacing w:line="276" w:lineRule="auto"/>
        <w:rPr>
          <w:rFonts w:ascii="Times New Roman" w:hAnsi="Times New Roman" w:cs="Times New Roman"/>
          <w:b/>
          <w:bCs/>
          <w:sz w:val="22"/>
          <w:szCs w:val="22"/>
        </w:rPr>
      </w:pPr>
      <w:r w:rsidRPr="00D5450A">
        <w:rPr>
          <w:rFonts w:ascii="Times New Roman" w:hAnsi="Times New Roman" w:cs="Times New Roman"/>
          <w:b/>
          <w:bCs/>
          <w:sz w:val="22"/>
          <w:szCs w:val="22"/>
        </w:rPr>
        <w:t>4.</w:t>
      </w:r>
      <w:r w:rsidR="00D5450A" w:rsidRPr="00D5450A">
        <w:rPr>
          <w:rFonts w:ascii="Times New Roman" w:hAnsi="Times New Roman" w:cs="Times New Roman"/>
          <w:b/>
          <w:bCs/>
          <w:sz w:val="22"/>
          <w:szCs w:val="22"/>
        </w:rPr>
        <w:t xml:space="preserve"> Individual Nutrient Requirements</w:t>
      </w:r>
    </w:p>
    <w:p w14:paraId="579E84CA" w14:textId="77777777" w:rsidR="00D5450A" w:rsidRDefault="00D5450A" w:rsidP="002E09AC">
      <w:pPr>
        <w:spacing w:line="276" w:lineRule="auto"/>
        <w:rPr>
          <w:rFonts w:ascii="Times New Roman" w:hAnsi="Times New Roman" w:cs="Times New Roman"/>
          <w:sz w:val="22"/>
          <w:szCs w:val="22"/>
          <w:highlight w:val="yellow"/>
        </w:rPr>
      </w:pPr>
    </w:p>
    <w:p w14:paraId="1DC4A00C" w14:textId="67CA5151" w:rsidR="002E09AC" w:rsidRDefault="002F6640" w:rsidP="002E09AC">
      <w:pPr>
        <w:spacing w:line="276" w:lineRule="auto"/>
        <w:rPr>
          <w:ins w:id="80" w:author="Erin Coniker Lentz" w:date="2020-05-18T13:07:00Z"/>
          <w:rFonts w:ascii="Times New Roman" w:hAnsi="Times New Roman" w:cs="Times New Roman"/>
          <w:sz w:val="22"/>
          <w:szCs w:val="22"/>
        </w:rPr>
      </w:pPr>
      <w:r>
        <w:rPr>
          <w:rFonts w:ascii="Times New Roman" w:hAnsi="Times New Roman" w:cs="Times New Roman"/>
          <w:sz w:val="22"/>
          <w:szCs w:val="22"/>
          <w:highlight w:val="yellow"/>
        </w:rPr>
        <w:t xml:space="preserve"> </w:t>
      </w:r>
      <w:ins w:id="81" w:author="Erin Coniker Lentz" w:date="2020-05-18T13:37:00Z">
        <w:r w:rsidR="00132E12" w:rsidRPr="00132E12">
          <w:rPr>
            <w:rFonts w:ascii="Times New Roman" w:hAnsi="Times New Roman" w:cs="Times New Roman"/>
            <w:sz w:val="22"/>
            <w:szCs w:val="22"/>
            <w:highlight w:val="yellow"/>
            <w:rPrChange w:id="82" w:author="Erin Coniker Lentz" w:date="2020-05-18T13:38:00Z">
              <w:rPr>
                <w:rFonts w:ascii="Times New Roman" w:hAnsi="Times New Roman" w:cs="Times New Roman"/>
                <w:sz w:val="22"/>
                <w:szCs w:val="22"/>
              </w:rPr>
            </w:rPrChange>
          </w:rPr>
          <w:t>Regarding life</w:t>
        </w:r>
      </w:ins>
      <w:ins w:id="83" w:author="Erin Coniker Lentz" w:date="2020-05-18T13:38:00Z">
        <w:r w:rsidR="00132E12">
          <w:rPr>
            <w:rFonts w:ascii="Times New Roman" w:hAnsi="Times New Roman" w:cs="Times New Roman"/>
            <w:sz w:val="22"/>
            <w:szCs w:val="22"/>
            <w:highlight w:val="yellow"/>
          </w:rPr>
          <w:t>-</w:t>
        </w:r>
      </w:ins>
      <w:ins w:id="84" w:author="Erin Coniker Lentz" w:date="2020-05-18T13:37:00Z">
        <w:r w:rsidR="00132E12" w:rsidRPr="00132E12">
          <w:rPr>
            <w:rFonts w:ascii="Times New Roman" w:hAnsi="Times New Roman" w:cs="Times New Roman"/>
            <w:sz w:val="22"/>
            <w:szCs w:val="22"/>
            <w:highlight w:val="yellow"/>
            <w:rPrChange w:id="85" w:author="Erin Coniker Lentz" w:date="2020-05-18T13:38:00Z">
              <w:rPr>
                <w:rFonts w:ascii="Times New Roman" w:hAnsi="Times New Roman" w:cs="Times New Roman"/>
                <w:sz w:val="22"/>
                <w:szCs w:val="22"/>
              </w:rPr>
            </w:rPrChange>
          </w:rPr>
          <w:t xml:space="preserve">stage, physical activity, and heights and weights to compute the </w:t>
        </w:r>
      </w:ins>
      <w:ins w:id="86" w:author="Erin Coniker Lentz" w:date="2020-05-18T13:38:00Z">
        <w:r w:rsidR="00132E12" w:rsidRPr="00132E12">
          <w:rPr>
            <w:rFonts w:ascii="Times New Roman" w:hAnsi="Times New Roman" w:cs="Times New Roman"/>
            <w:sz w:val="22"/>
            <w:szCs w:val="22"/>
            <w:highlight w:val="yellow"/>
            <w:rPrChange w:id="87" w:author="Erin Coniker Lentz" w:date="2020-05-18T13:38:00Z">
              <w:rPr>
                <w:rFonts w:ascii="Times New Roman" w:hAnsi="Times New Roman" w:cs="Times New Roman"/>
                <w:sz w:val="22"/>
                <w:szCs w:val="22"/>
              </w:rPr>
            </w:rPrChange>
          </w:rPr>
          <w:t xml:space="preserve">appropriate </w:t>
        </w:r>
      </w:ins>
      <w:ins w:id="88" w:author="Erin Coniker Lentz" w:date="2020-05-18T13:37:00Z">
        <w:r w:rsidR="00132E12" w:rsidRPr="00132E12">
          <w:rPr>
            <w:rFonts w:ascii="Times New Roman" w:hAnsi="Times New Roman" w:cs="Times New Roman"/>
            <w:sz w:val="22"/>
            <w:szCs w:val="22"/>
            <w:highlight w:val="yellow"/>
            <w:rPrChange w:id="89" w:author="Erin Coniker Lentz" w:date="2020-05-18T13:38:00Z">
              <w:rPr>
                <w:rFonts w:ascii="Times New Roman" w:hAnsi="Times New Roman" w:cs="Times New Roman"/>
                <w:sz w:val="22"/>
                <w:szCs w:val="22"/>
              </w:rPr>
            </w:rPrChange>
          </w:rPr>
          <w:t>reference nutrient intake,</w:t>
        </w:r>
      </w:ins>
      <w:ins w:id="90" w:author="Erin Coniker Lentz" w:date="2020-05-18T13:38:00Z">
        <w:r w:rsidR="00132E12" w:rsidRPr="00132E12">
          <w:rPr>
            <w:rFonts w:ascii="Times New Roman" w:hAnsi="Times New Roman" w:cs="Times New Roman"/>
            <w:sz w:val="22"/>
            <w:szCs w:val="22"/>
            <w:highlight w:val="yellow"/>
            <w:rPrChange w:id="91" w:author="Erin Coniker Lentz" w:date="2020-05-18T13:38:00Z">
              <w:rPr>
                <w:rFonts w:ascii="Times New Roman" w:hAnsi="Times New Roman" w:cs="Times New Roman"/>
                <w:sz w:val="22"/>
                <w:szCs w:val="22"/>
              </w:rPr>
            </w:rPrChange>
          </w:rPr>
          <w:t xml:space="preserve"> we made the following decisions.</w:t>
        </w:r>
      </w:ins>
      <w:ins w:id="92" w:author="Erin Coniker Lentz" w:date="2020-05-18T13:37:00Z">
        <w:r w:rsidR="00132E12">
          <w:rPr>
            <w:rFonts w:ascii="Times New Roman" w:hAnsi="Times New Roman" w:cs="Times New Roman"/>
            <w:sz w:val="22"/>
            <w:szCs w:val="22"/>
          </w:rPr>
          <w:t xml:space="preserve"> </w:t>
        </w:r>
      </w:ins>
    </w:p>
    <w:p w14:paraId="1B3C9B6B" w14:textId="77777777" w:rsidR="002E09AC" w:rsidRDefault="002E09AC" w:rsidP="002E09AC">
      <w:pPr>
        <w:spacing w:line="276" w:lineRule="auto"/>
        <w:rPr>
          <w:ins w:id="93" w:author="Erin Coniker Lentz" w:date="2020-05-18T13:07:00Z"/>
          <w:rFonts w:ascii="Times New Roman" w:hAnsi="Times New Roman" w:cs="Times New Roman"/>
          <w:sz w:val="22"/>
          <w:szCs w:val="22"/>
        </w:rPr>
      </w:pPr>
      <w:commentRangeStart w:id="94"/>
      <w:ins w:id="95" w:author="Erin Coniker Lentz" w:date="2020-05-18T13:07:00Z">
        <w:r>
          <w:rPr>
            <w:rFonts w:ascii="Times New Roman" w:hAnsi="Times New Roman" w:cs="Times New Roman"/>
            <w:sz w:val="22"/>
            <w:szCs w:val="22"/>
          </w:rPr>
          <w:t>In the appendix, we</w:t>
        </w:r>
        <w:r w:rsidRPr="00F0581B">
          <w:rPr>
            <w:rFonts w:ascii="Times New Roman" w:hAnsi="Times New Roman" w:cs="Times New Roman"/>
            <w:sz w:val="22"/>
            <w:szCs w:val="22"/>
          </w:rPr>
          <w:t xml:space="preserve"> have </w:t>
        </w:r>
        <w:r>
          <w:rPr>
            <w:rFonts w:ascii="Times New Roman" w:hAnsi="Times New Roman" w:cs="Times New Roman"/>
            <w:sz w:val="22"/>
            <w:szCs w:val="22"/>
          </w:rPr>
          <w:t>allocated individuals based on occupation category as light, moderate or active.</w:t>
        </w:r>
        <w:r w:rsidRPr="00F0581B">
          <w:rPr>
            <w:rFonts w:ascii="Times New Roman" w:hAnsi="Times New Roman" w:cs="Times New Roman"/>
            <w:sz w:val="22"/>
            <w:szCs w:val="22"/>
          </w:rPr>
          <w:t xml:space="preserve"> We relied on recommendations from </w:t>
        </w:r>
        <w:proofErr w:type="spellStart"/>
        <w:r w:rsidRPr="00F0581B">
          <w:rPr>
            <w:rFonts w:ascii="Times New Roman" w:hAnsi="Times New Roman" w:cs="Times New Roman"/>
            <w:sz w:val="22"/>
            <w:szCs w:val="22"/>
          </w:rPr>
          <w:t>Steeves</w:t>
        </w:r>
        <w:proofErr w:type="spellEnd"/>
        <w:r w:rsidRPr="00F0581B">
          <w:rPr>
            <w:rFonts w:ascii="Times New Roman" w:hAnsi="Times New Roman" w:cs="Times New Roman"/>
            <w:sz w:val="22"/>
            <w:szCs w:val="22"/>
          </w:rPr>
          <w:t xml:space="preserve"> </w:t>
        </w:r>
        <w:r>
          <w:rPr>
            <w:rFonts w:ascii="Times New Roman" w:hAnsi="Times New Roman" w:cs="Times New Roman"/>
            <w:sz w:val="22"/>
            <w:szCs w:val="22"/>
          </w:rPr>
          <w:t>et</w:t>
        </w:r>
        <w:r w:rsidRPr="00F0581B">
          <w:rPr>
            <w:rFonts w:ascii="Times New Roman" w:hAnsi="Times New Roman" w:cs="Times New Roman"/>
            <w:sz w:val="22"/>
            <w:szCs w:val="22"/>
          </w:rPr>
          <w:t xml:space="preserve"> al. (2015), who used accelerometry data </w:t>
        </w:r>
        <w:r>
          <w:rPr>
            <w:rFonts w:ascii="Times New Roman" w:hAnsi="Times New Roman" w:cs="Times New Roman"/>
            <w:sz w:val="22"/>
            <w:szCs w:val="22"/>
          </w:rPr>
          <w:t xml:space="preserve">collected in 2003-2004 </w:t>
        </w:r>
        <w:r w:rsidRPr="00F0581B">
          <w:rPr>
            <w:rFonts w:ascii="Times New Roman" w:hAnsi="Times New Roman" w:cs="Times New Roman"/>
            <w:sz w:val="22"/>
            <w:szCs w:val="22"/>
          </w:rPr>
          <w:t>from over 1000 adults</w:t>
        </w:r>
        <w:r>
          <w:rPr>
            <w:rFonts w:ascii="Times New Roman" w:hAnsi="Times New Roman" w:cs="Times New Roman"/>
            <w:sz w:val="22"/>
            <w:szCs w:val="22"/>
          </w:rPr>
          <w:t xml:space="preserve"> in the United States, to allocate individuals into three groups based on occupation. For WHO/FAO analysis, we selected the lowest point in the range provided, consistent with prior research using the BIHS data set (</w:t>
        </w:r>
        <w:proofErr w:type="spellStart"/>
        <w:r>
          <w:rPr>
            <w:rFonts w:ascii="Times New Roman" w:hAnsi="Times New Roman" w:cs="Times New Roman"/>
            <w:sz w:val="22"/>
            <w:szCs w:val="22"/>
          </w:rPr>
          <w:t>Sununtnask</w:t>
        </w:r>
        <w:proofErr w:type="spellEnd"/>
        <w:r>
          <w:rPr>
            <w:rFonts w:ascii="Times New Roman" w:hAnsi="Times New Roman" w:cs="Times New Roman"/>
            <w:sz w:val="22"/>
            <w:szCs w:val="22"/>
          </w:rPr>
          <w:t xml:space="preserve"> and Fiedler 2017). </w:t>
        </w:r>
        <w:commentRangeEnd w:id="94"/>
        <w:r>
          <w:rPr>
            <w:rStyle w:val="CommentReference"/>
          </w:rPr>
          <w:commentReference w:id="94"/>
        </w:r>
      </w:ins>
    </w:p>
    <w:p w14:paraId="2DE0A271" w14:textId="77777777" w:rsidR="002E09AC" w:rsidRDefault="002E09AC" w:rsidP="0085303F">
      <w:pPr>
        <w:spacing w:line="276" w:lineRule="auto"/>
        <w:rPr>
          <w:ins w:id="96" w:author="Erin Coniker Lentz" w:date="2020-05-16T14:21:00Z"/>
          <w:rFonts w:ascii="Times New Roman" w:eastAsia="Times New Roman" w:hAnsi="Times New Roman" w:cs="Times New Roman"/>
          <w:color w:val="212529"/>
          <w:sz w:val="22"/>
          <w:szCs w:val="22"/>
          <w:shd w:val="clear" w:color="auto" w:fill="FFFFFF"/>
        </w:rPr>
      </w:pPr>
    </w:p>
    <w:p w14:paraId="3438231C" w14:textId="4982563E" w:rsidR="0085303F" w:rsidRDefault="00132E12" w:rsidP="005815CF">
      <w:pPr>
        <w:rPr>
          <w:rFonts w:ascii="Times New Roman" w:eastAsia="Times New Roman" w:hAnsi="Times New Roman" w:cs="Times New Roman"/>
          <w:color w:val="212529"/>
          <w:sz w:val="22"/>
          <w:szCs w:val="22"/>
          <w:shd w:val="clear" w:color="auto" w:fill="FFFFFF"/>
        </w:rPr>
      </w:pPr>
      <w:ins w:id="97" w:author="Erin Coniker Lentz" w:date="2020-05-18T13:37:00Z">
        <w:r>
          <w:rPr>
            <w:rFonts w:ascii="Times New Roman" w:hAnsi="Times New Roman" w:cs="Times New Roman"/>
            <w:sz w:val="22"/>
            <w:szCs w:val="22"/>
          </w:rPr>
          <w:t>We assumed lactating women were the average of the additional requirements for full and partially lactating women and excluded all children under the age of 2.</w:t>
        </w:r>
      </w:ins>
      <w:ins w:id="98" w:author="Erin Coniker Lentz" w:date="2020-05-18T13:38:00Z">
        <w:r w:rsidR="00DF2507">
          <w:rPr>
            <w:rFonts w:ascii="Times New Roman" w:hAnsi="Times New Roman" w:cs="Times New Roman"/>
            <w:sz w:val="22"/>
            <w:szCs w:val="22"/>
          </w:rPr>
          <w:t xml:space="preserve"> For everyone else in the sample. we assigned nutrient intakes based on age, gender</w:t>
        </w:r>
      </w:ins>
      <w:ins w:id="99" w:author="Erin Coniker Lentz" w:date="2020-05-18T13:39:00Z">
        <w:r w:rsidR="00DF2507">
          <w:rPr>
            <w:rFonts w:ascii="Times New Roman" w:hAnsi="Times New Roman" w:cs="Times New Roman"/>
            <w:sz w:val="22"/>
            <w:szCs w:val="22"/>
          </w:rPr>
          <w:t xml:space="preserve">, </w:t>
        </w:r>
        <w:r w:rsidR="00DF2507" w:rsidRPr="00DF2507">
          <w:rPr>
            <w:rFonts w:ascii="Times New Roman" w:hAnsi="Times New Roman" w:cs="Times New Roman"/>
            <w:sz w:val="22"/>
            <w:szCs w:val="22"/>
            <w:highlight w:val="yellow"/>
            <w:rPrChange w:id="100" w:author="Erin Coniker Lentz" w:date="2020-05-18T13:39:00Z">
              <w:rPr>
                <w:rFonts w:ascii="Times New Roman" w:hAnsi="Times New Roman" w:cs="Times New Roman"/>
                <w:sz w:val="22"/>
                <w:szCs w:val="22"/>
              </w:rPr>
            </w:rPrChange>
          </w:rPr>
          <w:t>height, weight, and activity level.</w:t>
        </w:r>
      </w:ins>
      <w:ins w:id="101" w:author="Erin Coniker Lentz" w:date="2020-05-18T13:38:00Z">
        <w:r w:rsidR="00DF2507">
          <w:rPr>
            <w:rFonts w:ascii="Times New Roman" w:hAnsi="Times New Roman" w:cs="Times New Roman"/>
            <w:sz w:val="22"/>
            <w:szCs w:val="22"/>
          </w:rPr>
          <w:t xml:space="preserve"> </w:t>
        </w:r>
      </w:ins>
    </w:p>
    <w:p w14:paraId="4B0AE664" w14:textId="70F8C7E5" w:rsidR="005815CF" w:rsidRDefault="005815CF" w:rsidP="00CE500E">
      <w:pPr>
        <w:pStyle w:val="ListParagraph"/>
        <w:rPr>
          <w:color w:val="212529"/>
          <w:sz w:val="22"/>
          <w:szCs w:val="22"/>
          <w:shd w:val="clear" w:color="auto" w:fill="FFFFFF"/>
        </w:rPr>
      </w:pPr>
    </w:p>
    <w:p w14:paraId="5638DB8B"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102"/>
      <w:commentRangeStart w:id="103"/>
      <w:r w:rsidRPr="00F060B2">
        <w:rPr>
          <w:rFonts w:ascii="Times New Roman" w:hAnsi="Times New Roman" w:cs="Times New Roman"/>
          <w:b/>
          <w:bCs/>
          <w:color w:val="212529"/>
          <w:sz w:val="22"/>
          <w:szCs w:val="22"/>
          <w:shd w:val="clear" w:color="auto" w:fill="FFFFFF"/>
        </w:rPr>
        <w:t>Choice of</w:t>
      </w:r>
      <w:r>
        <w:rPr>
          <w:rFonts w:ascii="Times New Roman" w:hAnsi="Times New Roman" w:cs="Times New Roman"/>
          <w:b/>
          <w:bCs/>
          <w:color w:val="212529"/>
          <w:sz w:val="22"/>
          <w:szCs w:val="22"/>
          <w:shd w:val="clear" w:color="auto" w:fill="FFFFFF"/>
        </w:rPr>
        <w:t xml:space="preserve"> individual anthropometric</w:t>
      </w:r>
      <w:r w:rsidRPr="00F060B2">
        <w:rPr>
          <w:rFonts w:ascii="Times New Roman" w:hAnsi="Times New Roman" w:cs="Times New Roman"/>
          <w:b/>
          <w:bCs/>
          <w:color w:val="212529"/>
          <w:sz w:val="22"/>
          <w:szCs w:val="22"/>
          <w:shd w:val="clear" w:color="auto" w:fill="FFFFFF"/>
        </w:rPr>
        <w:t xml:space="preserve"> reference standards </w:t>
      </w:r>
      <w:commentRangeEnd w:id="102"/>
      <w:r>
        <w:rPr>
          <w:rStyle w:val="CommentReference"/>
        </w:rPr>
        <w:commentReference w:id="102"/>
      </w:r>
      <w:commentRangeEnd w:id="103"/>
      <w:r>
        <w:rPr>
          <w:rStyle w:val="CommentReference"/>
        </w:rPr>
        <w:commentReference w:id="103"/>
      </w:r>
    </w:p>
    <w:p w14:paraId="5E4B35C4" w14:textId="77777777"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2</w:t>
      </w:r>
      <w:r>
        <w:rPr>
          <w:rFonts w:ascii="Times New Roman" w:hAnsi="Times New Roman" w:cs="Times New Roman"/>
          <w:color w:val="212529"/>
          <w:sz w:val="22"/>
          <w:szCs w:val="22"/>
          <w:shd w:val="clear" w:color="auto" w:fill="FFFFFF"/>
        </w:rPr>
        <w:t xml:space="preserve"> presents</w:t>
      </w:r>
      <w:r w:rsidRPr="00A04EB9">
        <w:rPr>
          <w:rFonts w:ascii="Times New Roman" w:hAnsi="Times New Roman" w:cs="Times New Roman"/>
          <w:color w:val="212529"/>
          <w:sz w:val="22"/>
          <w:szCs w:val="22"/>
          <w:shd w:val="clear" w:color="auto" w:fill="FFFFFF"/>
        </w:rPr>
        <w:t xml:space="preserve"> data on the reference heights, weights, and relative consumption shares for the sample. </w:t>
      </w:r>
      <w:r>
        <w:rPr>
          <w:rFonts w:ascii="Times New Roman" w:hAnsi="Times New Roman" w:cs="Times New Roman"/>
          <w:color w:val="212529"/>
          <w:sz w:val="22"/>
          <w:szCs w:val="22"/>
          <w:shd w:val="clear" w:color="auto" w:fill="FFFFFF"/>
        </w:rPr>
        <w:t xml:space="preserve">Height is used to determine energy requirements for the DRIs and for AMDR nutrient requirements that are calculated as a percentage of the energy requirement.  </w:t>
      </w:r>
    </w:p>
    <w:p w14:paraId="065A8AFB"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5A926C70" w14:textId="77777777"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p>
    <w:p w14:paraId="3E56F9CD"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29BA03A4" w14:textId="77777777" w:rsidR="00D5450A" w:rsidDel="006F3C91" w:rsidRDefault="00D5450A" w:rsidP="00D5450A">
      <w:pPr>
        <w:spacing w:line="276" w:lineRule="auto"/>
        <w:rPr>
          <w:del w:id="104"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Across age-sex groups, the weighted average weight is lower than any of the reference standards. The weight reference standards for WHO/FAO and IOM are similar, and larger than the reference standards for India in all cases. For height, there is significant variation between the IOM and WHO/FAO standards for children under the age of 18. </w:t>
      </w:r>
      <w:commentRangeStart w:id="105"/>
      <w:commentRangeStart w:id="106"/>
      <w:r>
        <w:rPr>
          <w:rFonts w:ascii="Times New Roman" w:hAnsi="Times New Roman" w:cs="Times New Roman"/>
          <w:color w:val="212529"/>
          <w:sz w:val="22"/>
          <w:szCs w:val="22"/>
          <w:shd w:val="clear" w:color="auto" w:fill="FFFFFF"/>
        </w:rPr>
        <w:t>The discrepancy in reference heights can have a significant impact on the determination of energy requirements.</w:t>
      </w:r>
      <w:commentRangeEnd w:id="105"/>
      <w:r>
        <w:rPr>
          <w:rStyle w:val="CommentReference"/>
        </w:rPr>
        <w:commentReference w:id="105"/>
      </w:r>
      <w:commentRangeEnd w:id="106"/>
      <w:r>
        <w:rPr>
          <w:rStyle w:val="CommentReference"/>
        </w:rPr>
        <w:commentReference w:id="106"/>
      </w:r>
      <w:del w:id="107" w:author="Erin Coniker Lentz" w:date="2020-05-18T11:51:00Z">
        <w:r w:rsidDel="006F3C91">
          <w:rPr>
            <w:rFonts w:ascii="Times New Roman" w:hAnsi="Times New Roman" w:cs="Times New Roman"/>
            <w:color w:val="212529"/>
            <w:sz w:val="22"/>
            <w:szCs w:val="22"/>
            <w:shd w:val="clear" w:color="auto" w:fill="FFFFFF"/>
          </w:rPr>
          <w:delText xml:space="preserve">determination of </w:delText>
        </w:r>
        <w:commentRangeStart w:id="108"/>
        <w:r w:rsidDel="006F3C91">
          <w:rPr>
            <w:rFonts w:ascii="Times New Roman" w:hAnsi="Times New Roman" w:cs="Times New Roman"/>
            <w:color w:val="212529"/>
            <w:sz w:val="22"/>
            <w:szCs w:val="22"/>
            <w:shd w:val="clear" w:color="auto" w:fill="FFFFFF"/>
          </w:rPr>
          <w:delText>energy</w:delText>
        </w:r>
      </w:del>
      <w:commentRangeEnd w:id="108"/>
      <w:r>
        <w:rPr>
          <w:rStyle w:val="CommentReference"/>
        </w:rPr>
        <w:commentReference w:id="108"/>
      </w:r>
      <w:del w:id="109" w:author="Erin Coniker Lentz" w:date="2020-05-18T11:51:00Z">
        <w:r w:rsidDel="006F3C91">
          <w:rPr>
            <w:rFonts w:ascii="Times New Roman" w:hAnsi="Times New Roman" w:cs="Times New Roman"/>
            <w:color w:val="212529"/>
            <w:sz w:val="22"/>
            <w:szCs w:val="22"/>
            <w:shd w:val="clear" w:color="auto" w:fill="FFFFFF"/>
          </w:rPr>
          <w:delText xml:space="preserve"> requirements for the DRIs which include height in the formula, as well as for AMDR nutrient requirements that are calculated as a percentage of the energy requirement.  </w:delText>
        </w:r>
      </w:del>
    </w:p>
    <w:p w14:paraId="602A8012" w14:textId="77777777" w:rsidR="00D5450A" w:rsidRDefault="00D5450A" w:rsidP="00D5450A">
      <w:pPr>
        <w:spacing w:line="276" w:lineRule="auto"/>
        <w:rPr>
          <w:ins w:id="110" w:author="Erin Coniker Lentz" w:date="2020-05-18T11:51:00Z"/>
          <w:rFonts w:ascii="Times New Roman" w:hAnsi="Times New Roman" w:cs="Times New Roman"/>
          <w:color w:val="212529"/>
          <w:sz w:val="22"/>
          <w:szCs w:val="22"/>
          <w:shd w:val="clear" w:color="auto" w:fill="FFFFFF"/>
        </w:rPr>
      </w:pPr>
    </w:p>
    <w:p w14:paraId="13198CBD" w14:textId="77777777" w:rsidR="00D5450A" w:rsidRDefault="00D5450A" w:rsidP="00CE500E">
      <w:pPr>
        <w:pStyle w:val="ListParagraph"/>
        <w:rPr>
          <w:color w:val="212529"/>
          <w:sz w:val="22"/>
          <w:szCs w:val="22"/>
          <w:shd w:val="clear" w:color="auto" w:fill="FFFFFF"/>
        </w:rPr>
      </w:pPr>
    </w:p>
    <w:p w14:paraId="3ACA3A0F" w14:textId="118742C4" w:rsidR="002F6640" w:rsidRPr="00D5450A"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5C7F225E"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111"/>
      <w:commentRangeStart w:id="112"/>
      <w:commentRangeStart w:id="113"/>
      <w:ins w:id="114" w:author="Erin Coniker Lentz" w:date="2020-05-18T10:37:00Z">
        <w:r>
          <w:rPr>
            <w:rFonts w:ascii="Times New Roman" w:hAnsi="Times New Roman" w:cs="Times New Roman"/>
            <w:b/>
            <w:bCs/>
            <w:color w:val="212529"/>
            <w:sz w:val="22"/>
            <w:szCs w:val="22"/>
            <w:shd w:val="clear" w:color="auto" w:fill="FFFFFF"/>
          </w:rPr>
          <w:t>Choice of Adult Equivalents</w:t>
        </w:r>
      </w:ins>
      <w:commentRangeEnd w:id="111"/>
      <w:ins w:id="115" w:author="Erin Coniker Lentz" w:date="2020-05-18T12:13:00Z">
        <w:r>
          <w:rPr>
            <w:rStyle w:val="CommentReference"/>
          </w:rPr>
          <w:commentReference w:id="111"/>
        </w:r>
      </w:ins>
      <w:commentRangeEnd w:id="112"/>
      <w:r>
        <w:rPr>
          <w:rStyle w:val="CommentReference"/>
        </w:rPr>
        <w:commentReference w:id="112"/>
      </w:r>
      <w:commentRangeEnd w:id="113"/>
      <w:r>
        <w:rPr>
          <w:rStyle w:val="CommentReference"/>
        </w:rPr>
        <w:commentReference w:id="113"/>
      </w:r>
    </w:p>
    <w:p w14:paraId="14564F76" w14:textId="4CE4A35F" w:rsidR="00D5450A" w:rsidRDefault="00560C3E"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Table 3 shows</w:t>
      </w:r>
      <w:r w:rsidR="00D5450A">
        <w:rPr>
          <w:rFonts w:ascii="Times New Roman" w:hAnsi="Times New Roman" w:cs="Times New Roman"/>
          <w:color w:val="212529"/>
          <w:sz w:val="22"/>
          <w:szCs w:val="22"/>
          <w:shd w:val="clear" w:color="auto" w:fill="FFFFFF"/>
        </w:rPr>
        <w:t xml:space="preserve"> the </w:t>
      </w:r>
      <w:r>
        <w:rPr>
          <w:rFonts w:ascii="Times New Roman" w:hAnsi="Times New Roman" w:cs="Times New Roman"/>
          <w:color w:val="212529"/>
          <w:sz w:val="22"/>
          <w:szCs w:val="22"/>
          <w:shd w:val="clear" w:color="auto" w:fill="FFFFFF"/>
        </w:rPr>
        <w:t xml:space="preserve">results of the calculation of </w:t>
      </w:r>
      <w:r w:rsidR="00D5450A" w:rsidRPr="00A04EB9">
        <w:rPr>
          <w:rFonts w:ascii="Times New Roman" w:hAnsi="Times New Roman" w:cs="Times New Roman"/>
          <w:color w:val="212529"/>
          <w:sz w:val="22"/>
          <w:szCs w:val="22"/>
          <w:shd w:val="clear" w:color="auto" w:fill="FFFFFF"/>
        </w:rPr>
        <w:t>Adult Equivalents (AE)</w:t>
      </w:r>
      <w:r w:rsidR="00D5450A">
        <w:rPr>
          <w:rFonts w:ascii="Times New Roman" w:hAnsi="Times New Roman" w:cs="Times New Roman"/>
          <w:color w:val="212529"/>
          <w:sz w:val="22"/>
          <w:szCs w:val="22"/>
          <w:shd w:val="clear" w:color="auto" w:fill="FFFFFF"/>
        </w:rPr>
        <w:t xml:space="preserve">, which </w:t>
      </w:r>
      <w:r w:rsidR="00D5450A" w:rsidRPr="00A04EB9">
        <w:rPr>
          <w:rFonts w:ascii="Times New Roman" w:hAnsi="Times New Roman" w:cs="Times New Roman"/>
          <w:color w:val="212529"/>
          <w:sz w:val="22"/>
          <w:szCs w:val="22"/>
          <w:shd w:val="clear" w:color="auto" w:fill="FFFFFF"/>
        </w:rPr>
        <w:t xml:space="preserve">are </w:t>
      </w:r>
      <w:r w:rsidR="00D5450A">
        <w:rPr>
          <w:rFonts w:ascii="Times New Roman" w:hAnsi="Times New Roman" w:cs="Times New Roman"/>
          <w:color w:val="212529"/>
          <w:sz w:val="22"/>
          <w:szCs w:val="22"/>
          <w:shd w:val="clear" w:color="auto" w:fill="FFFFFF"/>
        </w:rPr>
        <w:t>the</w:t>
      </w:r>
      <w:r w:rsidR="00D5450A" w:rsidRPr="00A04EB9">
        <w:rPr>
          <w:rFonts w:ascii="Times New Roman" w:hAnsi="Times New Roman" w:cs="Times New Roman"/>
          <w:color w:val="212529"/>
          <w:sz w:val="22"/>
          <w:szCs w:val="22"/>
          <w:shd w:val="clear" w:color="auto" w:fill="FFFFFF"/>
        </w:rPr>
        <w:t xml:space="preserve"> ratio of the individual’s energy requirements relative to those of a</w:t>
      </w:r>
      <w:r w:rsidR="00D5450A">
        <w:rPr>
          <w:rFonts w:ascii="Times New Roman" w:hAnsi="Times New Roman" w:cs="Times New Roman"/>
          <w:color w:val="212529"/>
          <w:sz w:val="22"/>
          <w:szCs w:val="22"/>
          <w:shd w:val="clear" w:color="auto" w:fill="FFFFFF"/>
        </w:rPr>
        <w:t xml:space="preserve"> reference individual. The commonly used benchmark individual is an</w:t>
      </w:r>
      <w:r w:rsidR="00D5450A" w:rsidRPr="00A04EB9">
        <w:rPr>
          <w:rFonts w:ascii="Times New Roman" w:hAnsi="Times New Roman" w:cs="Times New Roman"/>
          <w:color w:val="212529"/>
          <w:sz w:val="22"/>
          <w:szCs w:val="22"/>
          <w:shd w:val="clear" w:color="auto" w:fill="FFFFFF"/>
        </w:rPr>
        <w:t xml:space="preserve"> 18</w:t>
      </w:r>
      <w:r w:rsidR="00D5450A">
        <w:rPr>
          <w:rFonts w:ascii="Times New Roman" w:hAnsi="Times New Roman" w:cs="Times New Roman"/>
          <w:color w:val="212529"/>
          <w:sz w:val="22"/>
          <w:szCs w:val="22"/>
          <w:shd w:val="clear" w:color="auto" w:fill="FFFFFF"/>
        </w:rPr>
        <w:t xml:space="preserve"> to </w:t>
      </w:r>
      <w:r w:rsidR="00D5450A" w:rsidRPr="00A04EB9">
        <w:rPr>
          <w:rFonts w:ascii="Times New Roman" w:hAnsi="Times New Roman" w:cs="Times New Roman"/>
          <w:color w:val="212529"/>
          <w:sz w:val="22"/>
          <w:szCs w:val="22"/>
          <w:shd w:val="clear" w:color="auto" w:fill="FFFFFF"/>
        </w:rPr>
        <w:t>30</w:t>
      </w:r>
      <w:r w:rsidR="00D5450A">
        <w:rPr>
          <w:rFonts w:ascii="Times New Roman" w:hAnsi="Times New Roman" w:cs="Times New Roman"/>
          <w:color w:val="212529"/>
          <w:sz w:val="22"/>
          <w:szCs w:val="22"/>
          <w:shd w:val="clear" w:color="auto" w:fill="FFFFFF"/>
        </w:rPr>
        <w:t>-year-old</w:t>
      </w:r>
      <w:r w:rsidR="00D5450A" w:rsidRPr="00A04EB9">
        <w:rPr>
          <w:rFonts w:ascii="Times New Roman" w:hAnsi="Times New Roman" w:cs="Times New Roman"/>
          <w:color w:val="212529"/>
          <w:sz w:val="22"/>
          <w:szCs w:val="22"/>
          <w:shd w:val="clear" w:color="auto" w:fill="FFFFFF"/>
        </w:rPr>
        <w:t xml:space="preserve"> male with moderate activity</w:t>
      </w:r>
      <w:r w:rsidR="00D5450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w:t>
      </w:r>
      <w:r w:rsidR="00D5450A" w:rsidRPr="00F060B2">
        <w:rPr>
          <w:rFonts w:ascii="Times New Roman" w:hAnsi="Times New Roman" w:cs="Times New Roman"/>
          <w:strike/>
          <w:color w:val="212529"/>
          <w:sz w:val="22"/>
          <w:szCs w:val="22"/>
          <w:shd w:val="clear" w:color="auto" w:fill="FFFFFF"/>
        </w:rPr>
        <w:t>“Reference (actual) Weight/Height” indicates that the energy requirements were calculated using the reference (actual) weight/height for the individual.</w:t>
      </w:r>
      <w:r w:rsidR="00D5450A">
        <w:rPr>
          <w:rFonts w:ascii="Times New Roman" w:hAnsi="Times New Roman" w:cs="Times New Roman"/>
          <w:color w:val="212529"/>
          <w:sz w:val="22"/>
          <w:szCs w:val="22"/>
          <w:shd w:val="clear" w:color="auto" w:fill="FFFFFF"/>
        </w:rPr>
        <w:t xml:space="preserve"> The daily caloric requirements for the reference individual </w:t>
      </w:r>
      <w:proofErr w:type="gramStart"/>
      <w:r w:rsidR="00D5450A">
        <w:rPr>
          <w:rFonts w:ascii="Times New Roman" w:hAnsi="Times New Roman" w:cs="Times New Roman"/>
          <w:color w:val="212529"/>
          <w:sz w:val="22"/>
          <w:szCs w:val="22"/>
          <w:shd w:val="clear" w:color="auto" w:fill="FFFFFF"/>
        </w:rPr>
        <w:t>is</w:t>
      </w:r>
      <w:proofErr w:type="gramEnd"/>
      <w:r w:rsidR="00D5450A">
        <w:rPr>
          <w:rFonts w:ascii="Times New Roman" w:hAnsi="Times New Roman" w:cs="Times New Roman"/>
          <w:color w:val="212529"/>
          <w:sz w:val="22"/>
          <w:szCs w:val="22"/>
          <w:shd w:val="clear" w:color="auto" w:fill="FFFFFF"/>
        </w:rPr>
        <w:t xml:space="preserve"> </w:t>
      </w:r>
      <w:r w:rsidR="00D5450A" w:rsidRPr="00A04EB9">
        <w:rPr>
          <w:rFonts w:ascii="Times New Roman" w:hAnsi="Times New Roman" w:cs="Times New Roman"/>
          <w:color w:val="212529"/>
          <w:sz w:val="22"/>
          <w:szCs w:val="22"/>
          <w:shd w:val="clear" w:color="auto" w:fill="FFFFFF"/>
        </w:rPr>
        <w:t xml:space="preserve">3014.5 kcal for IOM standards, and 2886.1 kcal for WHO/FAO. For India, the adult equivalents are provided by the </w:t>
      </w:r>
      <w:r w:rsidR="00D5450A">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116"/>
      <w:r w:rsidR="00D5450A">
        <w:rPr>
          <w:rFonts w:ascii="Times New Roman" w:hAnsi="Times New Roman" w:cs="Times New Roman"/>
          <w:color w:val="212529"/>
          <w:sz w:val="22"/>
          <w:szCs w:val="22"/>
          <w:shd w:val="clear" w:color="auto" w:fill="FFFFFF"/>
        </w:rPr>
        <w:t xml:space="preserve">requirements. </w:t>
      </w:r>
      <w:commentRangeEnd w:id="116"/>
      <w:r w:rsidR="00D5450A">
        <w:rPr>
          <w:rStyle w:val="CommentReference"/>
        </w:rPr>
        <w:commentReference w:id="116"/>
      </w:r>
      <w:del w:id="117" w:author="Erin Coniker Lentz" w:date="2020-05-18T12:01:00Z">
        <w:r w:rsidR="00D5450A" w:rsidDel="00B97F2A">
          <w:rPr>
            <w:rFonts w:ascii="Times New Roman" w:hAnsi="Times New Roman" w:cs="Times New Roman"/>
            <w:color w:val="212529"/>
            <w:sz w:val="22"/>
            <w:szCs w:val="22"/>
            <w:shd w:val="clear" w:color="auto" w:fill="FFFFFF"/>
          </w:rPr>
          <w:delText>These AE are used to determine the individual’s share of nutrients to be allocated from household nutrients available.</w:delText>
        </w:r>
      </w:del>
    </w:p>
    <w:p w14:paraId="3F344D81" w14:textId="77777777" w:rsidR="00D5450A" w:rsidRDefault="00D5450A" w:rsidP="002F6640">
      <w:pPr>
        <w:pStyle w:val="ListParagraph"/>
        <w:ind w:left="0"/>
        <w:rPr>
          <w:color w:val="212529"/>
          <w:sz w:val="22"/>
          <w:szCs w:val="22"/>
          <w:shd w:val="clear" w:color="auto" w:fill="FFFFFF"/>
        </w:rPr>
      </w:pPr>
    </w:p>
    <w:p w14:paraId="3AEC402A" w14:textId="77777777" w:rsidR="00D5450A" w:rsidRDefault="00D5450A" w:rsidP="00D5450A">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Pr>
          <w:rFonts w:ascii="Times New Roman" w:hAnsi="Times New Roman" w:cs="Times New Roman"/>
          <w:b/>
          <w:bCs/>
          <w:sz w:val="22"/>
          <w:szCs w:val="22"/>
        </w:rPr>
        <w:t xml:space="preserve"> %:</w:t>
      </w:r>
    </w:p>
    <w:p w14:paraId="6E7BC034" w14:textId="77777777" w:rsidR="00D5450A" w:rsidRDefault="00D5450A" w:rsidP="002F6640">
      <w:pPr>
        <w:pStyle w:val="ListParagraph"/>
        <w:ind w:left="0"/>
        <w:rPr>
          <w:color w:val="212529"/>
          <w:sz w:val="22"/>
          <w:szCs w:val="22"/>
          <w:shd w:val="clear" w:color="auto" w:fill="FFFFFF"/>
        </w:rPr>
      </w:pPr>
    </w:p>
    <w:p w14:paraId="62B59488" w14:textId="7FEC306C" w:rsidR="00D5450A" w:rsidRDefault="00D5450A" w:rsidP="002F6640">
      <w:pPr>
        <w:pStyle w:val="ListParagraph"/>
        <w:ind w:left="0"/>
        <w:rPr>
          <w:b/>
          <w:bCs/>
          <w:color w:val="212529"/>
          <w:sz w:val="22"/>
          <w:szCs w:val="22"/>
          <w:shd w:val="clear" w:color="auto" w:fill="FFFFFF"/>
        </w:rPr>
      </w:pPr>
      <w:r>
        <w:rPr>
          <w:b/>
          <w:bCs/>
          <w:color w:val="212529"/>
          <w:sz w:val="22"/>
          <w:szCs w:val="22"/>
          <w:shd w:val="clear" w:color="auto" w:fill="FFFFFF"/>
        </w:rPr>
        <w:t>7.</w:t>
      </w:r>
      <w:r>
        <w:rPr>
          <w:color w:val="212529"/>
          <w:sz w:val="22"/>
          <w:szCs w:val="22"/>
          <w:shd w:val="clear" w:color="auto" w:fill="FFFFFF"/>
        </w:rPr>
        <w:t xml:space="preserve"> </w:t>
      </w:r>
      <w:r>
        <w:rPr>
          <w:b/>
          <w:bCs/>
          <w:color w:val="212529"/>
          <w:sz w:val="22"/>
          <w:szCs w:val="22"/>
          <w:shd w:val="clear" w:color="auto" w:fill="FFFFFF"/>
        </w:rPr>
        <w:t>Allocated</w:t>
      </w:r>
      <w:r w:rsidRPr="007A75C5">
        <w:rPr>
          <w:b/>
          <w:bCs/>
          <w:color w:val="212529"/>
          <w:sz w:val="22"/>
          <w:szCs w:val="22"/>
          <w:shd w:val="clear" w:color="auto" w:fill="FFFFFF"/>
        </w:rPr>
        <w:t xml:space="preserve"> individual consumption </w:t>
      </w:r>
      <w:r>
        <w:rPr>
          <w:b/>
          <w:bCs/>
          <w:color w:val="212529"/>
          <w:sz w:val="22"/>
          <w:szCs w:val="22"/>
          <w:shd w:val="clear" w:color="auto" w:fill="FFFFFF"/>
        </w:rPr>
        <w:t xml:space="preserve">of </w:t>
      </w:r>
      <w:r w:rsidRPr="007A75C5">
        <w:rPr>
          <w:b/>
          <w:bCs/>
          <w:color w:val="212529"/>
          <w:sz w:val="22"/>
          <w:szCs w:val="22"/>
          <w:shd w:val="clear" w:color="auto" w:fill="FFFFFF"/>
        </w:rPr>
        <w:t>each nutrient</w:t>
      </w:r>
      <w:r>
        <w:rPr>
          <w:b/>
          <w:bCs/>
          <w:color w:val="212529"/>
          <w:sz w:val="22"/>
          <w:szCs w:val="22"/>
          <w:shd w:val="clear" w:color="auto" w:fill="FFFFFF"/>
        </w:rPr>
        <w:t>:</w:t>
      </w:r>
    </w:p>
    <w:p w14:paraId="230A9FBD" w14:textId="77777777" w:rsidR="00D5450A" w:rsidRDefault="00D5450A" w:rsidP="002F6640">
      <w:pPr>
        <w:pStyle w:val="ListParagraph"/>
        <w:ind w:left="0"/>
        <w:rPr>
          <w:color w:val="212529"/>
          <w:sz w:val="22"/>
          <w:szCs w:val="22"/>
          <w:shd w:val="clear" w:color="auto" w:fill="FFFFFF"/>
        </w:rPr>
      </w:pPr>
    </w:p>
    <w:p w14:paraId="76B9837D" w14:textId="77777777" w:rsidR="00D5450A" w:rsidRPr="00C650BB"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8. Nutrient Inadequacy Standards: </w:t>
      </w:r>
    </w:p>
    <w:p w14:paraId="6285E59D" w14:textId="77777777" w:rsidR="00D5450A" w:rsidRDefault="00D5450A" w:rsidP="002F6640">
      <w:pPr>
        <w:pStyle w:val="ListParagraph"/>
        <w:ind w:left="0"/>
        <w:rPr>
          <w:color w:val="212529"/>
          <w:sz w:val="22"/>
          <w:szCs w:val="22"/>
          <w:shd w:val="clear" w:color="auto" w:fill="FFFFFF"/>
        </w:rPr>
      </w:pPr>
    </w:p>
    <w:p w14:paraId="0985B880" w14:textId="02FF71C2" w:rsidR="002F6640" w:rsidRDefault="00D5450A" w:rsidP="002F6640">
      <w:pPr>
        <w:pStyle w:val="ListParagraph"/>
        <w:ind w:left="0"/>
        <w:rPr>
          <w:color w:val="212529"/>
          <w:sz w:val="22"/>
          <w:szCs w:val="22"/>
          <w:shd w:val="clear" w:color="auto" w:fill="FFFFFF"/>
        </w:rPr>
      </w:pPr>
      <w:r>
        <w:rPr>
          <w:b/>
          <w:bCs/>
          <w:color w:val="212529"/>
          <w:sz w:val="22"/>
          <w:szCs w:val="22"/>
          <w:shd w:val="clear" w:color="auto" w:fill="FFFFFF"/>
        </w:rPr>
        <w:t xml:space="preserve">9. </w:t>
      </w:r>
      <w:r w:rsidRPr="00412FED">
        <w:rPr>
          <w:b/>
          <w:bCs/>
          <w:color w:val="212529"/>
          <w:sz w:val="22"/>
          <w:szCs w:val="22"/>
          <w:shd w:val="clear" w:color="auto" w:fill="FFFFFF"/>
        </w:rPr>
        <w:t>Nutrient I</w:t>
      </w:r>
      <w:r>
        <w:rPr>
          <w:b/>
          <w:bCs/>
          <w:color w:val="212529"/>
          <w:sz w:val="22"/>
          <w:szCs w:val="22"/>
          <w:shd w:val="clear" w:color="auto" w:fill="FFFFFF"/>
        </w:rPr>
        <w:t>nequality Measures:</w:t>
      </w: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118"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119"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120" w:author="Erin Coniker Lentz" w:date="2020-05-18T10:37:00Z"/>
          <w:rFonts w:ascii="Times New Roman" w:hAnsi="Times New Roman" w:cs="Times New Roman"/>
          <w:color w:val="212529"/>
          <w:sz w:val="22"/>
          <w:szCs w:val="22"/>
          <w:shd w:val="clear" w:color="auto" w:fill="FFFFFF"/>
        </w:rPr>
      </w:pP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67B12255" w14:textId="3E16ABD4" w:rsidR="00D55709" w:rsidRDefault="00D55709" w:rsidP="000A094D">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06CAB47E" w14:textId="77777777" w:rsidR="00C04250" w:rsidRPr="00C04250" w:rsidRDefault="00C04250" w:rsidP="00C04250"/>
    <w:p w14:paraId="6E1AC4D3" w14:textId="18698E00" w:rsidR="002732BF" w:rsidRPr="00C04250" w:rsidRDefault="00C04250" w:rsidP="00C04250">
      <w:pPr>
        <w:pStyle w:val="Caption"/>
        <w:spacing w:after="0"/>
        <w:rPr>
          <w:sz w:val="22"/>
          <w:szCs w:val="22"/>
        </w:rPr>
      </w:pPr>
      <w:r w:rsidRPr="00C04250">
        <w:rPr>
          <w:sz w:val="22"/>
          <w:szCs w:val="22"/>
        </w:rPr>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002029DF">
        <w:rPr>
          <w:noProof/>
          <w:sz w:val="22"/>
          <w:szCs w:val="22"/>
        </w:rPr>
        <w:t>1</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using </w:t>
      </w:r>
      <w:r w:rsidR="002732BF" w:rsidRPr="00C04250">
        <w:rPr>
          <w:b/>
          <w:bCs/>
          <w:sz w:val="22"/>
          <w:szCs w:val="22"/>
          <w:u w:val="single"/>
        </w:rPr>
        <w:t>household</w:t>
      </w:r>
      <w:commentRangeStart w:id="121"/>
      <w:commentRangeStart w:id="122"/>
      <w:r w:rsidR="002732BF" w:rsidRPr="00C04250">
        <w:rPr>
          <w:b/>
          <w:bCs/>
          <w:sz w:val="22"/>
          <w:szCs w:val="22"/>
          <w:u w:val="single"/>
        </w:rPr>
        <w:t xml:space="preserve"> survey </w:t>
      </w:r>
      <w:commentRangeEnd w:id="121"/>
      <w:r w:rsidR="007B783E">
        <w:rPr>
          <w:rStyle w:val="CommentReference"/>
          <w:i w:val="0"/>
          <w:iCs w:val="0"/>
          <w:color w:val="auto"/>
        </w:rPr>
        <w:commentReference w:id="121"/>
      </w:r>
      <w:commentRangeEnd w:id="122"/>
      <w:r w:rsidR="00210BFA">
        <w:rPr>
          <w:rStyle w:val="CommentReference"/>
          <w:i w:val="0"/>
          <w:iCs w:val="0"/>
          <w:color w:val="auto"/>
        </w:rPr>
        <w:commentReference w:id="122"/>
      </w:r>
      <w:commentRangeStart w:id="123"/>
      <w:r w:rsidR="002732BF" w:rsidRPr="00C04250">
        <w:rPr>
          <w:b/>
          <w:bCs/>
          <w:sz w:val="22"/>
          <w:szCs w:val="22"/>
          <w:u w:val="single"/>
        </w:rPr>
        <w:t>data</w:t>
      </w:r>
      <w:r w:rsidR="002732BF" w:rsidRPr="00C04250">
        <w:rPr>
          <w:b/>
          <w:bCs/>
          <w:sz w:val="22"/>
          <w:szCs w:val="22"/>
        </w:rPr>
        <w:t>:</w:t>
      </w:r>
      <w:commentRangeEnd w:id="123"/>
      <w:r w:rsidR="002732BF" w:rsidRPr="00C04250">
        <w:rPr>
          <w:rStyle w:val="CommentReference"/>
          <w:b/>
          <w:bCs/>
          <w:sz w:val="22"/>
          <w:szCs w:val="22"/>
        </w:rPr>
        <w:commentReference w:id="123"/>
      </w:r>
    </w:p>
    <w:p w14:paraId="13FDBBC8" w14:textId="18CE24FB" w:rsidR="002732BF" w:rsidRDefault="00210BFA" w:rsidP="002732BF">
      <w:pPr>
        <w:rPr>
          <w:b/>
          <w:bCs/>
          <w:u w:val="single"/>
        </w:rPr>
      </w:pPr>
      <w:r>
        <w:rPr>
          <w:noProof/>
        </w:rPr>
        <mc:AlternateContent>
          <mc:Choice Requires="wps">
            <w:drawing>
              <wp:anchor distT="0" distB="0" distL="114300" distR="114300" simplePos="0" relativeHeight="251634176" behindDoc="0" locked="0" layoutInCell="1" allowOverlap="1" wp14:anchorId="7D60FA8E" wp14:editId="73A4C37E">
                <wp:simplePos x="0" y="0"/>
                <wp:positionH relativeFrom="column">
                  <wp:posOffset>6464935</wp:posOffset>
                </wp:positionH>
                <wp:positionV relativeFrom="paragraph">
                  <wp:posOffset>103667</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CB5947" w:rsidRPr="00E13EB3" w:rsidRDefault="00CB5947"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509.05pt;margin-top:8.15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" filled="f" stroked="f" strokeweight=".5pt">
                <v:textbox>
                  <w:txbxContent>
                    <w:p w14:paraId="48BA0BBD" w14:textId="6995BDFC" w:rsidR="00CB5947" w:rsidRPr="00E13EB3" w:rsidRDefault="00CB5947"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27008" behindDoc="0" locked="0" layoutInCell="1" allowOverlap="1" wp14:anchorId="0B134594" wp14:editId="376D7D76">
                <wp:simplePos x="0" y="0"/>
                <wp:positionH relativeFrom="column">
                  <wp:posOffset>6281420</wp:posOffset>
                </wp:positionH>
                <wp:positionV relativeFrom="paragraph">
                  <wp:posOffset>40167</wp:posOffset>
                </wp:positionV>
                <wp:extent cx="1575833" cy="903767"/>
                <wp:effectExtent l="19050" t="0" r="43815" b="29845"/>
                <wp:wrapNone/>
                <wp:docPr id="48" name="Cloud 48"/>
                <wp:cNvGraphicFramePr/>
                <a:graphic xmlns:a="http://schemas.openxmlformats.org/drawingml/2006/main">
                  <a:graphicData uri="http://schemas.microsoft.com/office/word/2010/wordprocessingShape">
                    <wps:wsp>
                      <wps:cNvSpPr/>
                      <wps:spPr>
                        <a:xfrm>
                          <a:off x="0" y="0"/>
                          <a:ext cx="1575833" cy="903767"/>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26A817D4" id="Cloud 48" o:spid="_x0000_s1026" style="position:absolute;margin-left:494.6pt;margin-top:3.15pt;width:124.1pt;height:71.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71189,547637;78792,530963;252717,730106;212300,738076;601078,817784;576711,781382;1051540,727009;1041801,766947;1244945,480210;1363533,629499;1524691,321214;1471872,377197;1397968,113515;1400740,139958;1060696,82678;1087763,48954;807651,98745;820746,69665;510687,108619;558108,136820;150543,330314;142263,300628" o:connectangles="0,0,0,0,0,0,0,0,0,0,0,0,0,0,0,0,0,0,0,0,0,0"/>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D2C71B7"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479B8F6" id="Straight Arrow Connector 52" o:spid="_x0000_s1026" type="#_x0000_t32" style="position:absolute;margin-left:270.15pt;margin-top:86pt;width:3.6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518F71AC" w:rsidR="002732BF" w:rsidRDefault="002732BF" w:rsidP="002732BF">
      <w:pPr>
        <w:rPr>
          <w:b/>
          <w:bCs/>
          <w:u w:val="single"/>
        </w:rPr>
      </w:pPr>
    </w:p>
    <w:p w14:paraId="76414911" w14:textId="7E6B2C89" w:rsidR="002732BF" w:rsidRDefault="008841CC"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26D5E6FB">
                <wp:simplePos x="0" y="0"/>
                <wp:positionH relativeFrom="column">
                  <wp:posOffset>6590665</wp:posOffset>
                </wp:positionH>
                <wp:positionV relativeFrom="paragraph">
                  <wp:posOffset>74295</wp:posOffset>
                </wp:positionV>
                <wp:extent cx="45719"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719"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15F0D09F" id="_x0000_t32" coordsize="21600,21600" o:spt="32" o:oned="t" path="m,l21600,21600e" filled="f">
                <v:path arrowok="t" fillok="f" o:connecttype="none"/>
                <o:lock v:ext="edit" shapetype="t"/>
              </v:shapetype>
              <v:shape id="Straight Arrow Connector 50" o:spid="_x0000_s1026" type="#_x0000_t32" style="position:absolute;margin-left:518.95pt;margin-top:5.85pt;width:3.6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1627E0F8">
                <wp:simplePos x="0" y="0"/>
                <wp:positionH relativeFrom="column">
                  <wp:posOffset>6188075</wp:posOffset>
                </wp:positionH>
                <wp:positionV relativeFrom="paragraph">
                  <wp:posOffset>109220</wp:posOffset>
                </wp:positionV>
                <wp:extent cx="1512570" cy="952500"/>
                <wp:effectExtent l="0" t="0" r="1143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9525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1510C9C3"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CB5947" w:rsidRPr="008841CC" w:rsidRDefault="00CB5947" w:rsidP="002732BF">
                            <w:pPr>
                              <w:pStyle w:val="ListParagraph"/>
                              <w:numPr>
                                <w:ilvl w:val="0"/>
                                <w:numId w:val="6"/>
                              </w:numPr>
                              <w:ind w:left="0" w:firstLine="0"/>
                              <w:rPr>
                                <w:sz w:val="22"/>
                                <w:szCs w:val="22"/>
                              </w:rPr>
                            </w:pPr>
                            <w:r w:rsidRPr="008841CC">
                              <w:rPr>
                                <w:sz w:val="22"/>
                                <w:szCs w:val="22"/>
                              </w:rPr>
                              <w:t>IOM (US/Canada)</w:t>
                            </w:r>
                          </w:p>
                          <w:p w14:paraId="08741F8B" w14:textId="77777777" w:rsidR="00CB5947" w:rsidRPr="008841CC" w:rsidRDefault="00CB5947" w:rsidP="002732BF">
                            <w:pPr>
                              <w:pStyle w:val="ListParagraph"/>
                              <w:numPr>
                                <w:ilvl w:val="0"/>
                                <w:numId w:val="6"/>
                              </w:numPr>
                              <w:ind w:left="0" w:firstLine="0"/>
                              <w:rPr>
                                <w:sz w:val="22"/>
                                <w:szCs w:val="22"/>
                              </w:rPr>
                            </w:pPr>
                            <w:r w:rsidRPr="008841CC">
                              <w:rPr>
                                <w:sz w:val="22"/>
                                <w:szCs w:val="22"/>
                              </w:rPr>
                              <w:t>WHO/FAO</w:t>
                            </w:r>
                          </w:p>
                          <w:p w14:paraId="69EAD77C" w14:textId="77777777" w:rsidR="00CB5947" w:rsidRPr="008841CC" w:rsidRDefault="00CB5947"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87.25pt;margin-top:8.6pt;width:119.1pt;height:7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" fillcolor="#c3c3c3 [2166]" strokecolor="#a5a5a5 [3206]" strokeweight=".5pt">
                <v:fill color2="#b6b6b6 [2614]" rotate="t" colors="0 #d2d2d2;.5 #c8c8c8;1 silver" focus="100%" type="gradient">
                  <o:fill v:ext="view" type="gradientUnscaled"/>
                </v:fill>
                <v:textbox>
                  <w:txbxContent>
                    <w:p w14:paraId="411CF912" w14:textId="1510C9C3"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CB5947" w:rsidRPr="008841CC" w:rsidRDefault="00CB5947" w:rsidP="002732BF">
                      <w:pPr>
                        <w:pStyle w:val="ListParagraph"/>
                        <w:numPr>
                          <w:ilvl w:val="0"/>
                          <w:numId w:val="6"/>
                        </w:numPr>
                        <w:ind w:left="0" w:firstLine="0"/>
                        <w:rPr>
                          <w:sz w:val="22"/>
                          <w:szCs w:val="22"/>
                        </w:rPr>
                      </w:pPr>
                      <w:r w:rsidRPr="008841CC">
                        <w:rPr>
                          <w:sz w:val="22"/>
                          <w:szCs w:val="22"/>
                        </w:rPr>
                        <w:t>IOM (US/Canada)</w:t>
                      </w:r>
                    </w:p>
                    <w:p w14:paraId="08741F8B" w14:textId="77777777" w:rsidR="00CB5947" w:rsidRPr="008841CC" w:rsidRDefault="00CB5947" w:rsidP="002732BF">
                      <w:pPr>
                        <w:pStyle w:val="ListParagraph"/>
                        <w:numPr>
                          <w:ilvl w:val="0"/>
                          <w:numId w:val="6"/>
                        </w:numPr>
                        <w:ind w:left="0" w:firstLine="0"/>
                        <w:rPr>
                          <w:sz w:val="22"/>
                          <w:szCs w:val="22"/>
                        </w:rPr>
                      </w:pPr>
                      <w:r w:rsidRPr="008841CC">
                        <w:rPr>
                          <w:sz w:val="22"/>
                          <w:szCs w:val="22"/>
                        </w:rPr>
                        <w:t>WHO/FAO</w:t>
                      </w:r>
                    </w:p>
                    <w:p w14:paraId="69EAD77C" w14:textId="77777777" w:rsidR="00CB5947" w:rsidRPr="008841CC" w:rsidRDefault="00CB5947"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CB5947" w:rsidRPr="00E13EB3" w:rsidRDefault="00CB5947"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CB5947" w:rsidRPr="008841CC" w:rsidRDefault="00CB5947"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CB5947" w:rsidRPr="008841CC" w:rsidRDefault="00CB5947"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CB5947" w:rsidRPr="00E13EB3" w:rsidRDefault="00CB5947"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CB5947" w:rsidRPr="008841CC" w:rsidRDefault="00CB5947"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CB5947" w:rsidRPr="008841CC" w:rsidRDefault="00CB5947"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CB5947" w:rsidRPr="008841CC" w:rsidRDefault="00CB5947" w:rsidP="002732BF">
                            <w:pPr>
                              <w:pStyle w:val="ListParagraph"/>
                              <w:numPr>
                                <w:ilvl w:val="0"/>
                                <w:numId w:val="7"/>
                              </w:numPr>
                              <w:ind w:left="0" w:firstLine="0"/>
                              <w:rPr>
                                <w:sz w:val="22"/>
                                <w:szCs w:val="22"/>
                              </w:rPr>
                            </w:pPr>
                            <w:r w:rsidRPr="008841CC">
                              <w:rPr>
                                <w:sz w:val="22"/>
                                <w:szCs w:val="22"/>
                              </w:rPr>
                              <w:t>USDA Database</w:t>
                            </w:r>
                          </w:p>
                          <w:p w14:paraId="5A48CD0B" w14:textId="77777777" w:rsidR="00CB5947" w:rsidRPr="008841CC" w:rsidRDefault="00CB5947" w:rsidP="002732BF">
                            <w:pPr>
                              <w:pStyle w:val="ListParagraph"/>
                              <w:numPr>
                                <w:ilvl w:val="0"/>
                                <w:numId w:val="7"/>
                              </w:numPr>
                              <w:ind w:left="0" w:firstLine="0"/>
                              <w:rPr>
                                <w:sz w:val="22"/>
                                <w:szCs w:val="22"/>
                              </w:rPr>
                            </w:pPr>
                            <w:r w:rsidRPr="008841CC">
                              <w:rPr>
                                <w:sz w:val="22"/>
                                <w:szCs w:val="22"/>
                              </w:rPr>
                              <w:t>Regional Survey</w:t>
                            </w:r>
                          </w:p>
                          <w:p w14:paraId="35EF0DF7" w14:textId="77777777" w:rsidR="00CB5947" w:rsidRPr="008841CC" w:rsidRDefault="00CB5947"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CB5947" w:rsidRPr="008841CC" w:rsidRDefault="00CB5947" w:rsidP="002732BF">
                      <w:pPr>
                        <w:pStyle w:val="ListParagraph"/>
                        <w:numPr>
                          <w:ilvl w:val="0"/>
                          <w:numId w:val="7"/>
                        </w:numPr>
                        <w:ind w:left="0" w:firstLine="0"/>
                        <w:rPr>
                          <w:sz w:val="22"/>
                          <w:szCs w:val="22"/>
                        </w:rPr>
                      </w:pPr>
                      <w:r w:rsidRPr="008841CC">
                        <w:rPr>
                          <w:sz w:val="22"/>
                          <w:szCs w:val="22"/>
                        </w:rPr>
                        <w:t>USDA Database</w:t>
                      </w:r>
                    </w:p>
                    <w:p w14:paraId="5A48CD0B" w14:textId="77777777" w:rsidR="00CB5947" w:rsidRPr="008841CC" w:rsidRDefault="00CB5947" w:rsidP="002732BF">
                      <w:pPr>
                        <w:pStyle w:val="ListParagraph"/>
                        <w:numPr>
                          <w:ilvl w:val="0"/>
                          <w:numId w:val="7"/>
                        </w:numPr>
                        <w:ind w:left="0" w:firstLine="0"/>
                        <w:rPr>
                          <w:sz w:val="22"/>
                          <w:szCs w:val="22"/>
                        </w:rPr>
                      </w:pPr>
                      <w:r w:rsidRPr="008841CC">
                        <w:rPr>
                          <w:sz w:val="22"/>
                          <w:szCs w:val="22"/>
                        </w:rPr>
                        <w:t>Regional Survey</w:t>
                      </w:r>
                    </w:p>
                    <w:p w14:paraId="35EF0DF7" w14:textId="77777777" w:rsidR="00CB5947" w:rsidRPr="008841CC" w:rsidRDefault="00CB5947"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5A25349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00BB267A">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057D188"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39296" behindDoc="0" locked="0" layoutInCell="1" allowOverlap="1" wp14:anchorId="5D2B05EB" wp14:editId="74C23748">
                <wp:simplePos x="0" y="0"/>
                <wp:positionH relativeFrom="column">
                  <wp:posOffset>6181725</wp:posOffset>
                </wp:positionH>
                <wp:positionV relativeFrom="paragraph">
                  <wp:posOffset>120015</wp:posOffset>
                </wp:positionV>
                <wp:extent cx="1002030" cy="2533650"/>
                <wp:effectExtent l="38100" t="0" r="26670" b="57150"/>
                <wp:wrapNone/>
                <wp:docPr id="45" name="Straight Arrow Connector 45"/>
                <wp:cNvGraphicFramePr/>
                <a:graphic xmlns:a="http://schemas.openxmlformats.org/drawingml/2006/main">
                  <a:graphicData uri="http://schemas.microsoft.com/office/word/2010/wordprocessingShape">
                    <wps:wsp>
                      <wps:cNvCnPr/>
                      <wps:spPr>
                        <a:xfrm flipH="1">
                          <a:off x="0" y="0"/>
                          <a:ext cx="1002030" cy="25336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707452D" id="Straight Arrow Connector 45" o:spid="_x0000_s1026" type="#_x0000_t32" style="position:absolute;margin-left:486.75pt;margin-top:9.45pt;width:78.9pt;height:1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40320" behindDoc="0" locked="0" layoutInCell="1" allowOverlap="1" wp14:anchorId="333B15B9" wp14:editId="01221C0A">
                <wp:simplePos x="0" y="0"/>
                <wp:positionH relativeFrom="column">
                  <wp:posOffset>6111875</wp:posOffset>
                </wp:positionH>
                <wp:positionV relativeFrom="paragraph">
                  <wp:posOffset>140335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E71EAF1" id="Straight Arrow Connector 30" o:spid="_x0000_s1026" type="#_x0000_t32" style="position:absolute;margin-left:481.25pt;margin-top:11.05pt;width:5.25pt;height:14.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" strokecolor="#4472c4 [3204]" strokeweight=".5pt">
                <v:stroke endarrow="block" joinstyle="miter"/>
              </v:shape>
            </w:pict>
          </mc:Fallback>
        </mc:AlternateContent>
      </w:r>
    </w:p>
    <w:p w14:paraId="7C6AD593" w14:textId="624DB856" w:rsidR="002732BF" w:rsidRDefault="008841CC"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5F91B104">
                <wp:simplePos x="0" y="0"/>
                <wp:positionH relativeFrom="margin">
                  <wp:posOffset>4521200</wp:posOffset>
                </wp:positionH>
                <wp:positionV relativeFrom="paragraph">
                  <wp:posOffset>142875</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CB5947" w:rsidRPr="008841CC" w:rsidRDefault="00CB5947"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CB5947" w:rsidRPr="008841CC" w:rsidRDefault="00CB5947" w:rsidP="002732BF">
                            <w:pPr>
                              <w:pStyle w:val="ListParagraph"/>
                              <w:numPr>
                                <w:ilvl w:val="0"/>
                                <w:numId w:val="11"/>
                              </w:numPr>
                              <w:rPr>
                                <w:sz w:val="22"/>
                                <w:szCs w:val="22"/>
                              </w:rPr>
                            </w:pPr>
                            <w:r w:rsidRPr="008841CC">
                              <w:rPr>
                                <w:sz w:val="22"/>
                                <w:szCs w:val="22"/>
                              </w:rPr>
                              <w:t>Pre-generated AE</w:t>
                            </w:r>
                          </w:p>
                          <w:p w14:paraId="4F62FBEC" w14:textId="77777777" w:rsidR="00CB5947" w:rsidRPr="008841CC" w:rsidRDefault="00CB5947"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6pt;margin-top:11.25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" fillcolor="#b4c6e7 [1300]" strokecolor="#4472c4 [3204]" strokeweight=".5pt">
                <v:textbox>
                  <w:txbxContent>
                    <w:p w14:paraId="1BCD7938" w14:textId="042FCD05"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CB5947" w:rsidRPr="008841CC" w:rsidRDefault="00CB5947"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CB5947" w:rsidRPr="008841CC" w:rsidRDefault="00CB5947" w:rsidP="002732BF">
                      <w:pPr>
                        <w:pStyle w:val="ListParagraph"/>
                        <w:numPr>
                          <w:ilvl w:val="0"/>
                          <w:numId w:val="11"/>
                        </w:numPr>
                        <w:rPr>
                          <w:sz w:val="22"/>
                          <w:szCs w:val="22"/>
                        </w:rPr>
                      </w:pPr>
                      <w:r w:rsidRPr="008841CC">
                        <w:rPr>
                          <w:sz w:val="22"/>
                          <w:szCs w:val="22"/>
                        </w:rPr>
                        <w:t>Pre-generated AE</w:t>
                      </w:r>
                    </w:p>
                    <w:p w14:paraId="4F62FBEC" w14:textId="77777777" w:rsidR="00CB5947" w:rsidRPr="008841CC" w:rsidRDefault="00CB5947"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p>
    <w:p w14:paraId="257F833F" w14:textId="308B2D8E" w:rsidR="002732BF" w:rsidRDefault="00210BFA" w:rsidP="002732BF">
      <w:pPr>
        <w:rPr>
          <w:b/>
          <w:bCs/>
          <w:u w:val="single"/>
        </w:rPr>
      </w:pPr>
      <w:r>
        <w:rPr>
          <w:noProof/>
        </w:rPr>
        <mc:AlternateContent>
          <mc:Choice Requires="wps">
            <w:drawing>
              <wp:anchor distT="0" distB="0" distL="114300" distR="114300" simplePos="0" relativeHeight="251628032" behindDoc="0" locked="0" layoutInCell="1" allowOverlap="1" wp14:anchorId="3B894D76" wp14:editId="2E1BC7F5">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C7FB419"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77777777"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CDEED9D"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1849B5D0" w:rsidR="002732BF" w:rsidRDefault="008841CC"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716E41CD">
                <wp:simplePos x="0" y="0"/>
                <wp:positionH relativeFrom="column">
                  <wp:posOffset>5175885</wp:posOffset>
                </wp:positionH>
                <wp:positionV relativeFrom="paragraph">
                  <wp:posOffset>92710</wp:posOffset>
                </wp:positionV>
                <wp:extent cx="85725" cy="318770"/>
                <wp:effectExtent l="5715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3187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EB5BE17" id="Straight Arrow Connector 214" o:spid="_x0000_s1026" type="#_x0000_t32" style="position:absolute;margin-left:407.55pt;margin-top:7.3pt;width:6.75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153208D3" wp14:editId="3B517AC5">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CB5947" w:rsidRPr="00E13EB3" w:rsidRDefault="00CB594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CB5947" w:rsidRPr="00E13EB3" w:rsidRDefault="00CB594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commentRangeStart w:id="124"/>
    <w:p w14:paraId="772D8FC9" w14:textId="38D793DE" w:rsidR="002732BF" w:rsidRDefault="0011388E" w:rsidP="002732BF">
      <w:pPr>
        <w:rPr>
          <w:b/>
          <w:bCs/>
          <w:u w:val="single"/>
        </w:rPr>
      </w:pPr>
      <w:r>
        <w:rPr>
          <w:noProof/>
        </w:rPr>
        <mc:AlternateContent>
          <mc:Choice Requires="wps">
            <w:drawing>
              <wp:anchor distT="0" distB="0" distL="114300" distR="114300" simplePos="0" relativeHeight="251624959" behindDoc="0" locked="0" layoutInCell="1" allowOverlap="1" wp14:anchorId="30F08172" wp14:editId="50A50DC6">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60354C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124"/>
      <w:r w:rsidR="0028701F">
        <w:rPr>
          <w:rStyle w:val="CommentReference"/>
        </w:rPr>
        <w:commentReference w:id="124"/>
      </w:r>
    </w:p>
    <w:p w14:paraId="47A35B97" w14:textId="41507634" w:rsidR="002732BF" w:rsidRDefault="0011388E" w:rsidP="002732BF">
      <w:pPr>
        <w:rPr>
          <w:b/>
          <w:bCs/>
          <w:u w:val="single"/>
        </w:rPr>
      </w:pPr>
      <w:r>
        <w:rPr>
          <w:noProof/>
        </w:rPr>
        <mc:AlternateContent>
          <mc:Choice Requires="wps">
            <w:drawing>
              <wp:anchor distT="0" distB="0" distL="114300" distR="114300" simplePos="0" relativeHeight="251645440" behindDoc="0" locked="0" layoutInCell="1" allowOverlap="1" wp14:anchorId="15A2CDC1" wp14:editId="00D3BFA7">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CB5947" w:rsidRPr="00783828" w:rsidRDefault="00CB594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4"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1cy6vTICAABcBAAADgAAAAAAAAAAAAAA&#10;AAAuAgAAZHJzL2Uyb0RvYy54bWxQSwECLQAUAAYACAAAACEA5TFfZ+EAAAAMAQAADwAAAAAAAAAA&#10;AAAAAACMBAAAZHJzL2Rvd25yZXYueG1sUEsFBgAAAAAEAAQA8wAAAJoFAAAAAA==&#10;" filled="f" stroked="f" strokeweight=".5pt">
                <v:textbox>
                  <w:txbxContent>
                    <w:p w14:paraId="178A89F3" w14:textId="21794EF9" w:rsidR="00CB5947" w:rsidRPr="00783828" w:rsidRDefault="00CB594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v:textbox>
              </v:shape>
            </w:pict>
          </mc:Fallback>
        </mc:AlternateContent>
      </w:r>
      <w:r w:rsidR="008841CC">
        <w:rPr>
          <w:noProof/>
        </w:rPr>
        <mc:AlternateContent>
          <mc:Choice Requires="wps">
            <w:drawing>
              <wp:anchor distT="45720" distB="45720" distL="114300" distR="114300" simplePos="0" relativeHeight="251647488" behindDoc="0" locked="0" layoutInCell="1" allowOverlap="1" wp14:anchorId="440C8046" wp14:editId="6CA7B135">
                <wp:simplePos x="0" y="0"/>
                <wp:positionH relativeFrom="margin">
                  <wp:posOffset>4072255</wp:posOffset>
                </wp:positionH>
                <wp:positionV relativeFrom="paragraph">
                  <wp:posOffset>67310</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CB5947" w:rsidRDefault="00CB5947"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CB5947" w:rsidRPr="00E13EB3" w:rsidRDefault="00CB5947"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5" type="#_x0000_t202" style="position:absolute;margin-left:320.65pt;margin-top:5.3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" fillcolor="#b4c6e7 [1300]">
                <v:textbox>
                  <w:txbxContent>
                    <w:p w14:paraId="6848D04F" w14:textId="6212BED5" w:rsidR="00CB5947" w:rsidRDefault="00CB5947"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CB5947" w:rsidRPr="00E13EB3" w:rsidRDefault="00CB5947"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v:textbox>
                <w10:wrap type="square" anchorx="margin"/>
              </v:shape>
            </w:pict>
          </mc:Fallback>
        </mc:AlternateContent>
      </w:r>
    </w:p>
    <w:p w14:paraId="7A6FD9A2" w14:textId="141A4F32" w:rsidR="002732BF" w:rsidRDefault="002732BF" w:rsidP="002732BF">
      <w:pPr>
        <w:rPr>
          <w:b/>
          <w:bCs/>
          <w:u w:val="single"/>
        </w:rPr>
      </w:pPr>
    </w:p>
    <w:p w14:paraId="1BC57B49" w14:textId="1F60F087" w:rsidR="002732BF" w:rsidRDefault="002732BF" w:rsidP="002732BF">
      <w:pPr>
        <w:rPr>
          <w:b/>
          <w:bCs/>
          <w:u w:val="single"/>
        </w:rPr>
      </w:pPr>
    </w:p>
    <w:p w14:paraId="5824C0C7" w14:textId="2871C68B" w:rsidR="002732BF" w:rsidRDefault="00210BFA"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326B70C7">
                <wp:simplePos x="0" y="0"/>
                <wp:positionH relativeFrom="column">
                  <wp:posOffset>3710763</wp:posOffset>
                </wp:positionH>
                <wp:positionV relativeFrom="paragraph">
                  <wp:posOffset>73379</wp:posOffset>
                </wp:positionV>
                <wp:extent cx="361462" cy="479839"/>
                <wp:effectExtent l="38100" t="0" r="19685" b="53975"/>
                <wp:wrapNone/>
                <wp:docPr id="28" name="Straight Arrow Connector 28"/>
                <wp:cNvGraphicFramePr/>
                <a:graphic xmlns:a="http://schemas.openxmlformats.org/drawingml/2006/main">
                  <a:graphicData uri="http://schemas.microsoft.com/office/word/2010/wordprocessingShape">
                    <wps:wsp>
                      <wps:cNvCnPr/>
                      <wps:spPr>
                        <a:xfrm flipH="1">
                          <a:off x="0" y="0"/>
                          <a:ext cx="361462" cy="479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E62E273" id="Straight Arrow Connector 28" o:spid="_x0000_s1026" type="#_x0000_t32" style="position:absolute;margin-left:292.2pt;margin-top:5.8pt;width:28.45pt;height:37.8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" strokecolor="#4472c4 [3204]" strokeweight=".5pt">
                <v:stroke endarrow="block" joinstyle="miter"/>
              </v:shape>
            </w:pict>
          </mc:Fallback>
        </mc:AlternateContent>
      </w:r>
    </w:p>
    <w:p w14:paraId="64D2273E" w14:textId="2FDA9225"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E0BE4DB"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457A1D0"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62D350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45A61B0"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715F51B"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CB5947" w:rsidRPr="00E13EB3" w:rsidRDefault="00CB594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CB5947" w:rsidRPr="00E13EB3" w:rsidRDefault="00CB594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CB5947" w:rsidRPr="00E13EB3" w:rsidRDefault="00CB594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CB5947" w:rsidRPr="00E13EB3" w:rsidRDefault="00CB594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C018B93"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C21D20D"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CB5947" w:rsidRPr="00E13EB3" w:rsidRDefault="00CB594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CB5947" w:rsidRPr="00E13EB3" w:rsidRDefault="00CB594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CB5947" w:rsidRPr="00E13EB3" w:rsidRDefault="00CB5947"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CB5947" w:rsidRPr="00E13EB3" w:rsidRDefault="00CB5947"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CB5947" w:rsidRPr="00E13EB3" w:rsidRDefault="00CB594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CB5947" w:rsidRPr="00E13EB3" w:rsidRDefault="00CB594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2D376450" w:rsidR="002732BF" w:rsidRPr="00C04250" w:rsidRDefault="00C04250" w:rsidP="00C04250">
      <w:pPr>
        <w:pStyle w:val="Caption"/>
        <w:keepNext/>
        <w:rPr>
          <w:sz w:val="22"/>
          <w:szCs w:val="22"/>
        </w:rPr>
      </w:pPr>
      <w:r w:rsidRPr="00C04250">
        <w:rPr>
          <w:sz w:val="22"/>
          <w:szCs w:val="22"/>
        </w:rPr>
        <w:lastRenderedPageBreak/>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002029DF">
        <w:rPr>
          <w:noProof/>
          <w:sz w:val="22"/>
          <w:szCs w:val="22"/>
        </w:rPr>
        <w:t>2</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staring with </w:t>
      </w:r>
      <w:r w:rsidR="002732BF" w:rsidRPr="00C04250">
        <w:rPr>
          <w:b/>
          <w:bCs/>
          <w:sz w:val="22"/>
          <w:szCs w:val="22"/>
          <w:u w:val="single"/>
        </w:rPr>
        <w:t>individual-level</w:t>
      </w:r>
      <w:r w:rsidR="002732BF" w:rsidRPr="00C04250">
        <w:rPr>
          <w:b/>
          <w:bCs/>
          <w:sz w:val="22"/>
          <w:szCs w:val="22"/>
        </w:rPr>
        <w:t xml:space="preserve"> survey </w:t>
      </w:r>
      <w:commentRangeStart w:id="125"/>
      <w:r w:rsidR="002732BF" w:rsidRPr="00C04250">
        <w:rPr>
          <w:b/>
          <w:bCs/>
          <w:sz w:val="22"/>
          <w:szCs w:val="22"/>
        </w:rPr>
        <w:t>data:</w:t>
      </w:r>
      <w:commentRangeEnd w:id="125"/>
      <w:r w:rsidR="002732BF" w:rsidRPr="00C04250">
        <w:rPr>
          <w:rStyle w:val="CommentReference"/>
          <w:sz w:val="22"/>
          <w:szCs w:val="22"/>
        </w:rPr>
        <w:commentReference w:id="125"/>
      </w:r>
    </w:p>
    <w:p w14:paraId="1E9384E5" w14:textId="3CA829F7" w:rsidR="002732BF" w:rsidRDefault="002732BF" w:rsidP="002732BF">
      <w:pPr>
        <w:rPr>
          <w:b/>
          <w:bCs/>
          <w:u w:val="single"/>
        </w:rPr>
      </w:pPr>
    </w:p>
    <w:p w14:paraId="5C13CA0D" w14:textId="149F6DC8" w:rsidR="002732BF" w:rsidRDefault="00F6334F" w:rsidP="002732BF">
      <w:pPr>
        <w:spacing w:line="276" w:lineRule="auto"/>
        <w:rPr>
          <w:b/>
          <w:bCs/>
        </w:rPr>
        <w:sectPr w:rsidR="002732BF">
          <w:pgSz w:w="15840" w:h="12240" w:orient="landscape"/>
          <w:pgMar w:top="720" w:right="720" w:bottom="720" w:left="720" w:header="720" w:footer="720" w:gutter="0"/>
          <w:cols w:space="720"/>
        </w:sectPr>
      </w:pPr>
      <w:r>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9BF94F2"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6757A04"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0F5E596"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BA661E4"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47A09EE"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043B799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4A82CBE"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01872198">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CB5947" w:rsidRPr="00E13EB3" w:rsidRDefault="00CB5947"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2"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" filled="f" stroked="f" strokeweight=".5pt">
                <v:textbox>
                  <w:txbxContent>
                    <w:p w14:paraId="7049D77D" w14:textId="72307E89" w:rsidR="00CB5947" w:rsidRPr="00E13EB3" w:rsidRDefault="00CB5947"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783828">
        <w:rPr>
          <w:noProof/>
        </w:rPr>
        <mc:AlternateContent>
          <mc:Choice Requires="wps">
            <w:drawing>
              <wp:anchor distT="45720" distB="45720" distL="114300" distR="114300" simplePos="0" relativeHeight="251661824" behindDoc="0" locked="0" layoutInCell="1" allowOverlap="1" wp14:anchorId="6AC6C278" wp14:editId="5EE67A79">
                <wp:simplePos x="0" y="0"/>
                <wp:positionH relativeFrom="column">
                  <wp:posOffset>4656455</wp:posOffset>
                </wp:positionH>
                <wp:positionV relativeFrom="paragraph">
                  <wp:posOffset>1791335</wp:posOffset>
                </wp:positionV>
                <wp:extent cx="1551940" cy="1433830"/>
                <wp:effectExtent l="0" t="0" r="10160" b="2159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433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55E12544"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CB5947" w:rsidRPr="00E13EB3" w:rsidRDefault="00CB5947" w:rsidP="002732BF">
                            <w:pPr>
                              <w:pStyle w:val="ListParagraph"/>
                              <w:numPr>
                                <w:ilvl w:val="0"/>
                                <w:numId w:val="6"/>
                              </w:numPr>
                              <w:ind w:left="0" w:firstLine="0"/>
                              <w:rPr>
                                <w:sz w:val="22"/>
                                <w:szCs w:val="22"/>
                              </w:rPr>
                            </w:pPr>
                            <w:r w:rsidRPr="00E13EB3">
                              <w:rPr>
                                <w:sz w:val="22"/>
                                <w:szCs w:val="22"/>
                              </w:rPr>
                              <w:t>IOM (US/Canada)</w:t>
                            </w:r>
                          </w:p>
                          <w:p w14:paraId="7C65BCE9" w14:textId="77777777" w:rsidR="00CB5947" w:rsidRPr="00E13EB3" w:rsidRDefault="00CB5947" w:rsidP="002732BF">
                            <w:pPr>
                              <w:pStyle w:val="ListParagraph"/>
                              <w:numPr>
                                <w:ilvl w:val="0"/>
                                <w:numId w:val="6"/>
                              </w:numPr>
                              <w:ind w:left="0" w:firstLine="0"/>
                              <w:rPr>
                                <w:sz w:val="22"/>
                                <w:szCs w:val="22"/>
                              </w:rPr>
                            </w:pPr>
                            <w:r w:rsidRPr="00E13EB3">
                              <w:rPr>
                                <w:sz w:val="22"/>
                                <w:szCs w:val="22"/>
                              </w:rPr>
                              <w:t>WHO/FAO</w:t>
                            </w:r>
                          </w:p>
                          <w:p w14:paraId="660D3F50" w14:textId="77777777" w:rsidR="00CB5947" w:rsidRPr="00E13EB3" w:rsidRDefault="00CB5947"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6C278" id="Text Box 56" o:spid="_x0000_s1043" type="#_x0000_t202" style="position:absolute;margin-left:366.65pt;margin-top:141.05pt;width:122.2pt;height:112.9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42250481" w14:textId="55E12544"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CB5947" w:rsidRPr="00E13EB3" w:rsidRDefault="00CB5947" w:rsidP="002732BF">
                      <w:pPr>
                        <w:pStyle w:val="ListParagraph"/>
                        <w:numPr>
                          <w:ilvl w:val="0"/>
                          <w:numId w:val="6"/>
                        </w:numPr>
                        <w:ind w:left="0" w:firstLine="0"/>
                        <w:rPr>
                          <w:sz w:val="22"/>
                          <w:szCs w:val="22"/>
                        </w:rPr>
                      </w:pPr>
                      <w:r w:rsidRPr="00E13EB3">
                        <w:rPr>
                          <w:sz w:val="22"/>
                          <w:szCs w:val="22"/>
                        </w:rPr>
                        <w:t>IOM (US/Canada)</w:t>
                      </w:r>
                    </w:p>
                    <w:p w14:paraId="7C65BCE9" w14:textId="77777777" w:rsidR="00CB5947" w:rsidRPr="00E13EB3" w:rsidRDefault="00CB5947" w:rsidP="002732BF">
                      <w:pPr>
                        <w:pStyle w:val="ListParagraph"/>
                        <w:numPr>
                          <w:ilvl w:val="0"/>
                          <w:numId w:val="6"/>
                        </w:numPr>
                        <w:ind w:left="0" w:firstLine="0"/>
                        <w:rPr>
                          <w:sz w:val="22"/>
                          <w:szCs w:val="22"/>
                        </w:rPr>
                      </w:pPr>
                      <w:r w:rsidRPr="00E13EB3">
                        <w:rPr>
                          <w:sz w:val="22"/>
                          <w:szCs w:val="22"/>
                        </w:rPr>
                        <w:t>WHO/FAO</w:t>
                      </w:r>
                    </w:p>
                    <w:p w14:paraId="660D3F50" w14:textId="77777777" w:rsidR="00CB5947" w:rsidRPr="00E13EB3" w:rsidRDefault="00CB5947"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CB5947" w:rsidRPr="00E13EB3" w:rsidRDefault="00CB5947" w:rsidP="002732BF">
                            <w:pPr>
                              <w:pStyle w:val="ListParagraph"/>
                              <w:numPr>
                                <w:ilvl w:val="0"/>
                                <w:numId w:val="7"/>
                              </w:numPr>
                              <w:ind w:left="0" w:firstLine="0"/>
                              <w:rPr>
                                <w:sz w:val="22"/>
                                <w:szCs w:val="22"/>
                              </w:rPr>
                            </w:pPr>
                            <w:r w:rsidRPr="00E13EB3">
                              <w:rPr>
                                <w:sz w:val="22"/>
                                <w:szCs w:val="22"/>
                              </w:rPr>
                              <w:t>USDA Database</w:t>
                            </w:r>
                          </w:p>
                          <w:p w14:paraId="7CD33CBF" w14:textId="77777777" w:rsidR="00CB5947" w:rsidRPr="00E13EB3" w:rsidRDefault="00CB5947" w:rsidP="002732BF">
                            <w:pPr>
                              <w:pStyle w:val="ListParagraph"/>
                              <w:numPr>
                                <w:ilvl w:val="0"/>
                                <w:numId w:val="7"/>
                              </w:numPr>
                              <w:ind w:left="0" w:firstLine="0"/>
                              <w:rPr>
                                <w:sz w:val="22"/>
                                <w:szCs w:val="22"/>
                              </w:rPr>
                            </w:pPr>
                            <w:r w:rsidRPr="00E13EB3">
                              <w:rPr>
                                <w:sz w:val="22"/>
                                <w:szCs w:val="22"/>
                              </w:rPr>
                              <w:t>Regional Survey</w:t>
                            </w:r>
                          </w:p>
                          <w:p w14:paraId="4ECE758E" w14:textId="77777777" w:rsidR="00CB5947" w:rsidRPr="00E13EB3" w:rsidRDefault="00CB5947"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4"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g8Az&#10;m0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CB5947" w:rsidRPr="00E13EB3" w:rsidRDefault="00CB5947" w:rsidP="002732BF">
                      <w:pPr>
                        <w:pStyle w:val="ListParagraph"/>
                        <w:numPr>
                          <w:ilvl w:val="0"/>
                          <w:numId w:val="7"/>
                        </w:numPr>
                        <w:ind w:left="0" w:firstLine="0"/>
                        <w:rPr>
                          <w:sz w:val="22"/>
                          <w:szCs w:val="22"/>
                        </w:rPr>
                      </w:pPr>
                      <w:r w:rsidRPr="00E13EB3">
                        <w:rPr>
                          <w:sz w:val="22"/>
                          <w:szCs w:val="22"/>
                        </w:rPr>
                        <w:t>USDA Database</w:t>
                      </w:r>
                    </w:p>
                    <w:p w14:paraId="7CD33CBF" w14:textId="77777777" w:rsidR="00CB5947" w:rsidRPr="00E13EB3" w:rsidRDefault="00CB5947" w:rsidP="002732BF">
                      <w:pPr>
                        <w:pStyle w:val="ListParagraph"/>
                        <w:numPr>
                          <w:ilvl w:val="0"/>
                          <w:numId w:val="7"/>
                        </w:numPr>
                        <w:ind w:left="0" w:firstLine="0"/>
                        <w:rPr>
                          <w:sz w:val="22"/>
                          <w:szCs w:val="22"/>
                        </w:rPr>
                      </w:pPr>
                      <w:r w:rsidRPr="00E13EB3">
                        <w:rPr>
                          <w:sz w:val="22"/>
                          <w:szCs w:val="22"/>
                        </w:rPr>
                        <w:t>Regional Survey</w:t>
                      </w:r>
                    </w:p>
                    <w:p w14:paraId="4ECE758E" w14:textId="77777777" w:rsidR="00CB5947" w:rsidRPr="00E13EB3" w:rsidRDefault="00CB5947"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5"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">
                <v:textbox style="mso-fit-shape-to-text:t">
                  <w:txbxContent>
                    <w:p w14:paraId="5666AE5E"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4BE3CEBD">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CB5947" w:rsidRPr="00E13EB3" w:rsidRDefault="00CB5947"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CB5947" w:rsidRPr="00E13EB3" w:rsidRDefault="00CB5947"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CB5947" w:rsidRPr="00E13EB3" w:rsidRDefault="00CB5947"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6"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3C3C2A7C" w14:textId="2A06ED33" w:rsidR="00CB5947" w:rsidRPr="00E13EB3" w:rsidRDefault="00CB5947"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CB5947" w:rsidRPr="00E13EB3" w:rsidRDefault="00CB5947"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CB5947" w:rsidRPr="00E13EB3" w:rsidRDefault="00CB5947"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CB5947" w:rsidRPr="00E13EB3" w:rsidRDefault="00CB5947" w:rsidP="002732BF">
                      <w:pPr>
                        <w:rPr>
                          <w:rFonts w:ascii="Times New Roman" w:hAnsi="Times New Roman" w:cs="Times New Roman"/>
                          <w:b/>
                          <w:bCs/>
                          <w:sz w:val="22"/>
                          <w:szCs w:val="22"/>
                        </w:rPr>
                      </w:pPr>
                    </w:p>
                  </w:txbxContent>
                </v:textbox>
                <w10:wrap type="square" anchorx="margin"/>
              </v:shape>
            </w:pict>
          </mc:Fallback>
        </mc:AlternateContent>
      </w:r>
      <w:r w:rsidR="00783828">
        <w:rPr>
          <w:noProof/>
        </w:rPr>
        <mc:AlternateContent>
          <mc:Choice Requires="wps">
            <w:drawing>
              <wp:anchor distT="0" distB="0" distL="114300" distR="114300" simplePos="0" relativeHeight="251676160" behindDoc="0" locked="0" layoutInCell="1" allowOverlap="1" wp14:anchorId="7C861BF4" wp14:editId="5E06FC95">
                <wp:simplePos x="0" y="0"/>
                <wp:positionH relativeFrom="column">
                  <wp:posOffset>4793068</wp:posOffset>
                </wp:positionH>
                <wp:positionV relativeFrom="paragraph">
                  <wp:posOffset>239145</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264162C1" id="Cloud 202" o:spid="_x0000_s1026" style="position:absolute;margin-left:377.4pt;margin-top:18.85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sidR="00783828">
        <w:rPr>
          <w:noProof/>
        </w:rPr>
        <mc:AlternateContent>
          <mc:Choice Requires="wps">
            <w:drawing>
              <wp:anchor distT="0" distB="0" distL="114300" distR="114300" simplePos="0" relativeHeight="251716096" behindDoc="0" locked="0" layoutInCell="1" allowOverlap="1" wp14:anchorId="3E688A0A" wp14:editId="681259D9">
                <wp:simplePos x="0" y="0"/>
                <wp:positionH relativeFrom="column">
                  <wp:posOffset>4852759</wp:posOffset>
                </wp:positionH>
                <wp:positionV relativeFrom="paragraph">
                  <wp:posOffset>392770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CB5947" w:rsidRPr="00E13EB3" w:rsidRDefault="00CB5947"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7" type="#_x0000_t202" style="position:absolute;margin-left:382.1pt;margin-top:30.95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YC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" filled="f" stroked="f" strokeweight=".5pt">
                <v:textbox>
                  <w:txbxContent>
                    <w:p w14:paraId="2B27B213" w14:textId="77777777" w:rsidR="00CB5947" w:rsidRPr="00E13EB3" w:rsidRDefault="00CB5947"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CB5947" w:rsidRPr="00E13EB3" w:rsidRDefault="00CB5947"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CB5947" w:rsidRPr="00E13EB3" w:rsidRDefault="00CB5947"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CE3970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5AC80A4" id="Hexagon 58" o:spid="_x0000_s1026" type="#_x0000_t9" style="position:absolute;margin-left:366.75pt;margin-top:260.9pt;width:99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0704CFD3">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CB5947" w:rsidRPr="00E13EB3" w:rsidRDefault="00CB594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CB5947" w:rsidRPr="00E13EB3" w:rsidRDefault="00CB594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5920" behindDoc="0" locked="0" layoutInCell="1" allowOverlap="1" wp14:anchorId="761C3A43" wp14:editId="1DC5E7E3">
                <wp:simplePos x="0" y="0"/>
                <wp:positionH relativeFrom="column">
                  <wp:posOffset>5029200</wp:posOffset>
                </wp:positionH>
                <wp:positionV relativeFrom="paragraph">
                  <wp:posOffset>2713355</wp:posOffset>
                </wp:positionV>
                <wp:extent cx="333375" cy="597535"/>
                <wp:effectExtent l="38100" t="0" r="28575" b="50165"/>
                <wp:wrapNone/>
                <wp:docPr id="61" name="Straight Arrow Connector 61"/>
                <wp:cNvGraphicFramePr/>
                <a:graphic xmlns:a="http://schemas.openxmlformats.org/drawingml/2006/main">
                  <a:graphicData uri="http://schemas.microsoft.com/office/word/2010/wordprocessingShape">
                    <wps:wsp>
                      <wps:cNvCnPr/>
                      <wps:spPr>
                        <a:xfrm flipH="1">
                          <a:off x="0" y="0"/>
                          <a:ext cx="333375" cy="5975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369B8CF" id="Straight Arrow Connector 61" o:spid="_x0000_s1026" type="#_x0000_t32" style="position:absolute;margin-left:396pt;margin-top:213.65pt;width:26.25pt;height:47.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78208" behindDoc="0" locked="0" layoutInCell="1" allowOverlap="1" wp14:anchorId="43D9F271" wp14:editId="46972566">
                <wp:simplePos x="0" y="0"/>
                <wp:positionH relativeFrom="column">
                  <wp:posOffset>5276850</wp:posOffset>
                </wp:positionH>
                <wp:positionV relativeFrom="paragraph">
                  <wp:posOffset>1227455</wp:posOffset>
                </wp:positionV>
                <wp:extent cx="111760" cy="561975"/>
                <wp:effectExtent l="57150" t="0" r="21590" b="47625"/>
                <wp:wrapNone/>
                <wp:docPr id="200" name="Straight Arrow Connector 200"/>
                <wp:cNvGraphicFramePr/>
                <a:graphic xmlns:a="http://schemas.openxmlformats.org/drawingml/2006/main">
                  <a:graphicData uri="http://schemas.microsoft.com/office/word/2010/wordprocessingShape">
                    <wps:wsp>
                      <wps:cNvCnPr/>
                      <wps:spPr>
                        <a:xfrm flipH="1">
                          <a:off x="0" y="0"/>
                          <a:ext cx="111760" cy="5619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87B322B" id="Straight Arrow Connector 200" o:spid="_x0000_s1026" type="#_x0000_t32" style="position:absolute;margin-left:415.5pt;margin-top:96.65pt;width:8.8pt;height:44.2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" strokecolor="#a5a5a5 [2092]" strokeweight=".5pt">
                <v:stroke endarrow="block" joinstyle="miter"/>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378A308" id="Straight Arrow Connector 63" o:spid="_x0000_s1026" type="#_x0000_t32" style="position:absolute;margin-left:206.25pt;margin-top:203.05pt;width:9pt;height:4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CB5947" w:rsidRPr="00E13EB3" w:rsidRDefault="00CB594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CB5947" w:rsidRPr="00E13EB3" w:rsidRDefault="00CB594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74EDED3"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554105A8" id="Cloud 222" o:spid="_x0000_s1026" style="position:absolute;margin-left:197.75pt;margin-top:29.3pt;width:118.05pt;height:7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9A54F35" id="Straight Arrow Connector 217" o:spid="_x0000_s1026" type="#_x0000_t32" style="position:absolute;margin-left:-312.5pt;margin-top:248.95pt;width:98.8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13A10A6" id="Diamond 216" o:spid="_x0000_s1026" type="#_x0000_t4" style="position:absolute;margin-left:-215.55pt;margin-top:249.65pt;width:118.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CB5947" w:rsidRPr="00E13EB3" w:rsidRDefault="00CB594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CB5947" w:rsidRPr="00E13EB3" w:rsidRDefault="00CB594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65405A6A" id="Cloud 197" o:spid="_x0000_s1026" style="position:absolute;margin-left:-233.65pt;margin-top:46.95pt;width:118.05pt;height: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CB5947" w:rsidRPr="00E13EB3" w:rsidRDefault="00CB594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1932B03A" w14:textId="0960ECE1" w:rsidR="00D55709" w:rsidRPr="00C04250" w:rsidRDefault="00C04250" w:rsidP="00C04250">
      <w:pPr>
        <w:pStyle w:val="Caption"/>
        <w:keepNext/>
        <w:rPr>
          <w:sz w:val="22"/>
          <w:szCs w:val="22"/>
        </w:rPr>
      </w:pPr>
      <w:r w:rsidRPr="00C04250">
        <w:rPr>
          <w:sz w:val="22"/>
          <w:szCs w:val="22"/>
        </w:rPr>
        <w:lastRenderedPageBreak/>
        <w:t xml:space="preserve">Table </w:t>
      </w:r>
      <w:r w:rsidRPr="00C04250">
        <w:rPr>
          <w:sz w:val="22"/>
          <w:szCs w:val="22"/>
        </w:rPr>
        <w:fldChar w:fldCharType="begin"/>
      </w:r>
      <w:r w:rsidRPr="00C04250">
        <w:rPr>
          <w:sz w:val="22"/>
          <w:szCs w:val="22"/>
        </w:rPr>
        <w:instrText xml:space="preserve"> SEQ Table \* ARABIC </w:instrText>
      </w:r>
      <w:r w:rsidRPr="00C04250">
        <w:rPr>
          <w:sz w:val="22"/>
          <w:szCs w:val="22"/>
        </w:rPr>
        <w:fldChar w:fldCharType="separate"/>
      </w:r>
      <w:r w:rsidR="002029DF">
        <w:rPr>
          <w:noProof/>
          <w:sz w:val="22"/>
          <w:szCs w:val="22"/>
        </w:rPr>
        <w:t>1</w:t>
      </w:r>
      <w:r w:rsidRPr="00C04250">
        <w:rPr>
          <w:sz w:val="22"/>
          <w:szCs w:val="22"/>
        </w:rPr>
        <w:fldChar w:fldCharType="end"/>
      </w:r>
      <w:r w:rsidRPr="00C04250">
        <w:rPr>
          <w:sz w:val="22"/>
          <w:szCs w:val="22"/>
        </w:rPr>
        <w:t>: Descriptive Statistics from 2011-2012 BIHS sample of 5</w:t>
      </w:r>
      <w:r w:rsidR="00903AC3">
        <w:rPr>
          <w:sz w:val="22"/>
          <w:szCs w:val="22"/>
        </w:rPr>
        <w:t>503</w:t>
      </w:r>
      <w:r w:rsidRPr="00C04250">
        <w:rPr>
          <w:sz w:val="22"/>
          <w:szCs w:val="22"/>
        </w:rPr>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89D4A25">
            <wp:extent cx="5241995" cy="6974958"/>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265755" cy="7006573"/>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1DCF7261" w14:textId="29F7827F" w:rsidR="005D64F4" w:rsidRPr="00C04250" w:rsidRDefault="00C04250" w:rsidP="00C04250">
      <w:pPr>
        <w:pStyle w:val="Caption"/>
        <w:rPr>
          <w:sz w:val="22"/>
          <w:szCs w:val="22"/>
          <w:shd w:val="clear" w:color="auto" w:fill="FFFFFF"/>
        </w:rPr>
      </w:pPr>
      <w:bookmarkStart w:id="126" w:name="_Hlk41410677"/>
      <w:r w:rsidRPr="00C04250">
        <w:rPr>
          <w:sz w:val="22"/>
          <w:szCs w:val="22"/>
        </w:rPr>
        <w:lastRenderedPageBreak/>
        <w:t>Table 2:</w:t>
      </w:r>
      <w:r>
        <w:rPr>
          <w:sz w:val="22"/>
          <w:szCs w:val="22"/>
        </w:rPr>
        <w:t xml:space="preserve"> Comparison of </w:t>
      </w:r>
      <w:r w:rsidR="001E7B3E">
        <w:rPr>
          <w:sz w:val="22"/>
          <w:szCs w:val="22"/>
        </w:rPr>
        <w:t xml:space="preserve">Weight and Height </w:t>
      </w:r>
      <w:r>
        <w:rPr>
          <w:sz w:val="22"/>
          <w:szCs w:val="22"/>
        </w:rPr>
        <w:t>Reference Standards (IOM, WHO/FAO, India)</w:t>
      </w:r>
    </w:p>
    <w:bookmarkEnd w:id="126"/>
    <w:p w14:paraId="723AA5ED" w14:textId="0153D3DF" w:rsidR="005D64F4" w:rsidRDefault="00D55709">
      <w:pPr>
        <w:rPr>
          <w:shd w:val="clear" w:color="auto" w:fill="FFFFFF"/>
        </w:rPr>
      </w:pPr>
      <w:r>
        <w:rPr>
          <w:noProof/>
          <w:shd w:val="clear" w:color="auto" w:fill="FFFFFF"/>
        </w:rPr>
        <w:drawing>
          <wp:inline distT="0" distB="0" distL="0" distR="0" wp14:anchorId="2F55EC4B" wp14:editId="46FE9DD6">
            <wp:extent cx="6086959" cy="70174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6">
                      <a:extLst>
                        <a:ext uri="{28A0092B-C50C-407E-A947-70E740481C1C}">
                          <a14:useLocalDpi xmlns:a14="http://schemas.microsoft.com/office/drawing/2010/main" val="0"/>
                        </a:ext>
                      </a:extLst>
                    </a:blip>
                    <a:stretch>
                      <a:fillRect/>
                    </a:stretch>
                  </pic:blipFill>
                  <pic:spPr>
                    <a:xfrm>
                      <a:off x="0" y="0"/>
                      <a:ext cx="6106151" cy="7039614"/>
                    </a:xfrm>
                    <a:prstGeom prst="rect">
                      <a:avLst/>
                    </a:prstGeom>
                  </pic:spPr>
                </pic:pic>
              </a:graphicData>
            </a:graphic>
          </wp:inline>
        </w:drawing>
      </w:r>
    </w:p>
    <w:p w14:paraId="003A147E" w14:textId="77777777" w:rsidR="001E7B3E" w:rsidRDefault="001E7B3E" w:rsidP="00062323">
      <w:pPr>
        <w:pStyle w:val="Caption"/>
        <w:rPr>
          <w:sz w:val="22"/>
          <w:szCs w:val="22"/>
        </w:rPr>
      </w:pPr>
    </w:p>
    <w:p w14:paraId="6D5B4B1E" w14:textId="77777777" w:rsidR="001E7B3E" w:rsidRDefault="001E7B3E" w:rsidP="001E7B3E"/>
    <w:p w14:paraId="41EDF635" w14:textId="77777777" w:rsidR="001E7B3E" w:rsidRDefault="001E7B3E" w:rsidP="001E7B3E"/>
    <w:p w14:paraId="065396F4" w14:textId="77777777" w:rsidR="001E7B3E" w:rsidRDefault="001E7B3E" w:rsidP="001E7B3E"/>
    <w:p w14:paraId="619EFF64" w14:textId="77777777" w:rsidR="001E7B3E" w:rsidRDefault="001E7B3E" w:rsidP="001E7B3E"/>
    <w:p w14:paraId="36C8911C" w14:textId="227AE1BB" w:rsidR="001E7B3E" w:rsidRPr="001E7B3E" w:rsidRDefault="001E7B3E" w:rsidP="001E7B3E">
      <w:pPr>
        <w:pStyle w:val="Caption"/>
        <w:rPr>
          <w:sz w:val="22"/>
          <w:szCs w:val="22"/>
          <w:shd w:val="clear" w:color="auto" w:fill="FFFFFF"/>
        </w:rPr>
      </w:pPr>
      <w:r w:rsidRPr="00C04250">
        <w:rPr>
          <w:sz w:val="22"/>
          <w:szCs w:val="22"/>
        </w:rPr>
        <w:t>Table 2:</w:t>
      </w:r>
      <w:r>
        <w:rPr>
          <w:sz w:val="22"/>
          <w:szCs w:val="22"/>
        </w:rPr>
        <w:t xml:space="preserve"> Comparison of 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6BF3704E">
            <wp:extent cx="5943600" cy="54330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p w14:paraId="4B2ABD19" w14:textId="67878638" w:rsidR="005D64F4" w:rsidRPr="008A0A99" w:rsidRDefault="00062323" w:rsidP="008A0A99">
      <w:pPr>
        <w:pStyle w:val="Caption"/>
        <w:spacing w:after="0"/>
        <w:rPr>
          <w:noProof/>
          <w:sz w:val="22"/>
          <w:szCs w:val="22"/>
          <w:shd w:val="clear" w:color="auto" w:fill="FFFFFF"/>
        </w:rPr>
      </w:pPr>
      <w:r w:rsidRPr="00062323">
        <w:rPr>
          <w:sz w:val="22"/>
          <w:szCs w:val="22"/>
        </w:rPr>
        <w:lastRenderedPageBreak/>
        <w:t xml:space="preserve">Table </w:t>
      </w:r>
      <w:r w:rsidR="001E7B3E">
        <w:rPr>
          <w:sz w:val="22"/>
          <w:szCs w:val="22"/>
        </w:rPr>
        <w:t>4</w:t>
      </w:r>
      <w:r w:rsidRPr="00062323">
        <w:rPr>
          <w:noProof/>
          <w:sz w:val="22"/>
          <w:szCs w:val="22"/>
          <w:shd w:val="clear" w:color="auto" w:fill="FFFFFF"/>
        </w:rPr>
        <w:t>:</w:t>
      </w:r>
      <w:r w:rsidR="00D55709" w:rsidRPr="00062323">
        <w:rPr>
          <w:noProof/>
          <w:sz w:val="22"/>
          <w:szCs w:val="22"/>
          <w:shd w:val="clear" w:color="auto" w:fill="FFFFFF"/>
        </w:rPr>
        <w:t xml:space="preserve"> </w:t>
      </w:r>
      <w:r w:rsidR="00F945BF" w:rsidRPr="00062323">
        <w:rPr>
          <w:noProof/>
          <w:sz w:val="22"/>
          <w:szCs w:val="22"/>
          <w:shd w:val="clear" w:color="auto" w:fill="FFFFFF"/>
        </w:rPr>
        <w:t>Frequency of Energy Inadequacy</w:t>
      </w:r>
    </w:p>
    <w:p w14:paraId="6B8AEE3B" w14:textId="41849505" w:rsidR="00F945BF" w:rsidRDefault="00D55709" w:rsidP="00D55709">
      <w:pPr>
        <w:rPr>
          <w:shd w:val="clear" w:color="auto" w:fill="FFFFFF"/>
        </w:rPr>
      </w:pPr>
      <w:r>
        <w:rPr>
          <w:noProof/>
          <w:shd w:val="clear" w:color="auto" w:fill="FFFFFF"/>
        </w:rPr>
        <w:drawing>
          <wp:inline distT="0" distB="0" distL="0" distR="0" wp14:anchorId="55D177A2" wp14:editId="79E34F6F">
            <wp:extent cx="6560288" cy="57121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6">
                      <a:extLst>
                        <a:ext uri="{28A0092B-C50C-407E-A947-70E740481C1C}">
                          <a14:useLocalDpi xmlns:a14="http://schemas.microsoft.com/office/drawing/2010/main" val="0"/>
                        </a:ext>
                      </a:extLst>
                    </a:blip>
                    <a:stretch>
                      <a:fillRect/>
                    </a:stretch>
                  </pic:blipFill>
                  <pic:spPr>
                    <a:xfrm>
                      <a:off x="0" y="0"/>
                      <a:ext cx="6592548" cy="5740253"/>
                    </a:xfrm>
                    <a:prstGeom prst="rect">
                      <a:avLst/>
                    </a:prstGeom>
                  </pic:spPr>
                </pic:pic>
              </a:graphicData>
            </a:graphic>
          </wp:inline>
        </w:drawing>
      </w:r>
    </w:p>
    <w:p w14:paraId="70E0FC78" w14:textId="63AC198B" w:rsidR="008A0A99" w:rsidRPr="008A0A99" w:rsidRDefault="008A0A99" w:rsidP="008A0A99">
      <w:pPr>
        <w:pStyle w:val="Caption"/>
        <w:spacing w:after="0"/>
        <w:rPr>
          <w:noProof/>
          <w:sz w:val="22"/>
          <w:szCs w:val="22"/>
          <w:shd w:val="clear" w:color="auto" w:fill="FFFFFF"/>
        </w:rPr>
      </w:pPr>
      <w:r w:rsidRPr="00062323">
        <w:rPr>
          <w:sz w:val="22"/>
          <w:szCs w:val="22"/>
        </w:rPr>
        <w:lastRenderedPageBreak/>
        <w:t xml:space="preserve">Table </w:t>
      </w:r>
      <w:r>
        <w:rPr>
          <w:sz w:val="22"/>
          <w:szCs w:val="22"/>
        </w:rPr>
        <w:t>5</w:t>
      </w:r>
      <w:r w:rsidRPr="00062323">
        <w:rPr>
          <w:noProof/>
          <w:sz w:val="22"/>
          <w:szCs w:val="22"/>
          <w:shd w:val="clear" w:color="auto" w:fill="FFFFFF"/>
        </w:rPr>
        <w:t>: Intensity of Energy Inadequacy</w:t>
      </w:r>
    </w:p>
    <w:p w14:paraId="02427EBC" w14:textId="77777777" w:rsidR="008A0A99" w:rsidRDefault="008A0A99" w:rsidP="008A0A99">
      <w:pPr>
        <w:rPr>
          <w:shd w:val="clear" w:color="auto" w:fill="FFFFFF"/>
        </w:rPr>
      </w:pPr>
      <w:r>
        <w:rPr>
          <w:noProof/>
          <w:shd w:val="clear" w:color="auto" w:fill="FFFFFF"/>
        </w:rPr>
        <w:drawing>
          <wp:inline distT="0" distB="0" distL="0" distR="0" wp14:anchorId="4C049E94" wp14:editId="1C6E3437">
            <wp:extent cx="6581553" cy="5558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6">
                      <a:extLst>
                        <a:ext uri="{28A0092B-C50C-407E-A947-70E740481C1C}">
                          <a14:useLocalDpi xmlns:a14="http://schemas.microsoft.com/office/drawing/2010/main" val="0"/>
                        </a:ext>
                      </a:extLst>
                    </a:blip>
                    <a:stretch>
                      <a:fillRect/>
                    </a:stretch>
                  </pic:blipFill>
                  <pic:spPr>
                    <a:xfrm>
                      <a:off x="0" y="0"/>
                      <a:ext cx="6585103" cy="5561694"/>
                    </a:xfrm>
                    <a:prstGeom prst="rect">
                      <a:avLst/>
                    </a:prstGeom>
                  </pic:spPr>
                </pic:pic>
              </a:graphicData>
            </a:graphic>
          </wp:inline>
        </w:drawing>
      </w:r>
    </w:p>
    <w:p w14:paraId="2AF82019" w14:textId="235C066A" w:rsidR="005D64F4" w:rsidRDefault="005D64F4">
      <w:pPr>
        <w:rPr>
          <w:shd w:val="clear" w:color="auto" w:fill="FFFFFF"/>
        </w:rPr>
      </w:pPr>
    </w:p>
    <w:p w14:paraId="133412F6" w14:textId="09003474"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6</w:t>
      </w:r>
      <w:r w:rsidRPr="00062323">
        <w:rPr>
          <w:noProof/>
          <w:sz w:val="22"/>
          <w:szCs w:val="22"/>
          <w:shd w:val="clear" w:color="auto" w:fill="FFFFFF"/>
        </w:rPr>
        <w:t xml:space="preserve">: Frequency and Intensity of </w:t>
      </w:r>
      <w:r>
        <w:rPr>
          <w:noProof/>
          <w:sz w:val="22"/>
          <w:szCs w:val="22"/>
          <w:shd w:val="clear" w:color="auto" w:fill="FFFFFF"/>
        </w:rPr>
        <w:t>Protein</w:t>
      </w:r>
      <w:r w:rsidRPr="00062323">
        <w:rPr>
          <w:noProof/>
          <w:sz w:val="22"/>
          <w:szCs w:val="22"/>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16">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720D196D"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7</w:t>
      </w:r>
      <w:r w:rsidRPr="00062323">
        <w:rPr>
          <w:noProof/>
          <w:sz w:val="22"/>
          <w:szCs w:val="22"/>
          <w:shd w:val="clear" w:color="auto" w:fill="FFFFFF"/>
        </w:rPr>
        <w:t xml:space="preserve">: Frequency and Intensity of </w:t>
      </w:r>
      <w:r>
        <w:rPr>
          <w:noProof/>
          <w:sz w:val="22"/>
          <w:szCs w:val="22"/>
          <w:shd w:val="clear" w:color="auto" w:fill="FFFFFF"/>
        </w:rPr>
        <w:t xml:space="preserve">Lipid </w:t>
      </w:r>
      <w:r w:rsidRPr="00062323">
        <w:rPr>
          <w:noProof/>
          <w:sz w:val="22"/>
          <w:szCs w:val="22"/>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16">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2DF991A1" w14:textId="2D601588" w:rsidR="00F945BF"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8</w:t>
      </w:r>
      <w:r w:rsidRPr="00062323">
        <w:rPr>
          <w:noProof/>
          <w:sz w:val="22"/>
          <w:szCs w:val="22"/>
          <w:shd w:val="clear" w:color="auto" w:fill="FFFFFF"/>
        </w:rPr>
        <w:t>: Frequency and Intensity of</w:t>
      </w:r>
      <w:r>
        <w:rPr>
          <w:noProof/>
          <w:sz w:val="22"/>
          <w:szCs w:val="22"/>
          <w:shd w:val="clear" w:color="auto" w:fill="FFFFFF"/>
        </w:rPr>
        <w:t xml:space="preserve"> Carbohydrate</w:t>
      </w:r>
      <w:r w:rsidRPr="00062323">
        <w:rPr>
          <w:noProof/>
          <w:sz w:val="22"/>
          <w:szCs w:val="22"/>
          <w:shd w:val="clear" w:color="auto" w:fill="FFFFFF"/>
        </w:rPr>
        <w:t xml:space="preserve"> Inadequacy</w:t>
      </w:r>
    </w:p>
    <w:p w14:paraId="743318E2" w14:textId="7A203027"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r>
        <w:rPr>
          <w:noProof/>
          <w:shd w:val="clear" w:color="auto" w:fill="FFFFFF"/>
        </w:rPr>
        <w:drawing>
          <wp:inline distT="0" distB="0" distL="0" distR="0" wp14:anchorId="3FE44A52" wp14:editId="070E1E27">
            <wp:extent cx="6711351" cy="53311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png"/>
                    <pic:cNvPicPr/>
                  </pic:nvPicPr>
                  <pic:blipFill>
                    <a:blip r:embed="rId16">
                      <a:extLst>
                        <a:ext uri="{28A0092B-C50C-407E-A947-70E740481C1C}">
                          <a14:useLocalDpi xmlns:a14="http://schemas.microsoft.com/office/drawing/2010/main" val="0"/>
                        </a:ext>
                      </a:extLst>
                    </a:blip>
                    <a:stretch>
                      <a:fillRect/>
                    </a:stretch>
                  </pic:blipFill>
                  <pic:spPr>
                    <a:xfrm>
                      <a:off x="0" y="0"/>
                      <a:ext cx="6723563" cy="5340895"/>
                    </a:xfrm>
                    <a:prstGeom prst="rect">
                      <a:avLst/>
                    </a:prstGeom>
                  </pic:spPr>
                </pic:pic>
              </a:graphicData>
            </a:graphic>
          </wp:inline>
        </w:drawing>
      </w: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0BF4B95" w14:textId="0923154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Allen, L.H., A.L. </w:t>
      </w:r>
      <w:proofErr w:type="spellStart"/>
      <w:r w:rsidRPr="00FD10E0">
        <w:rPr>
          <w:sz w:val="22"/>
          <w:szCs w:val="22"/>
        </w:rPr>
        <w:t>Carriquiry</w:t>
      </w:r>
      <w:proofErr w:type="spellEnd"/>
      <w:r w:rsidRPr="00FD10E0">
        <w:rPr>
          <w:sz w:val="22"/>
          <w:szCs w:val="22"/>
        </w:rPr>
        <w:t xml:space="preserve">,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w:t>
      </w:r>
      <w:proofErr w:type="gramStart"/>
      <w:r w:rsidRPr="00FD10E0">
        <w:rPr>
          <w:sz w:val="22"/>
          <w:szCs w:val="22"/>
        </w:rPr>
        <w:t>India :</w:t>
      </w:r>
      <w:proofErr w:type="gramEnd"/>
      <w:r w:rsidRPr="00FD10E0">
        <w:rPr>
          <w:sz w:val="22"/>
          <w:szCs w:val="22"/>
        </w:rPr>
        <w:t xml:space="preserve"> Are Boys Favored ? Do Parents Exhibit Inequality </w:t>
      </w:r>
      <w:proofErr w:type="gramStart"/>
      <w:r w:rsidRPr="00FD10E0">
        <w:rPr>
          <w:sz w:val="22"/>
          <w:szCs w:val="22"/>
        </w:rPr>
        <w:t>Aversion ?</w:t>
      </w:r>
      <w:proofErr w:type="gramEnd"/>
      <w:r w:rsidRPr="00FD10E0">
        <w:rPr>
          <w:sz w:val="22"/>
          <w:szCs w:val="22"/>
        </w:rPr>
        <w:t xml:space="preserve">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w:t>
      </w:r>
      <w:proofErr w:type="spellStart"/>
      <w:r w:rsidRPr="00FD10E0">
        <w:rPr>
          <w:sz w:val="22"/>
          <w:szCs w:val="22"/>
        </w:rPr>
        <w:t>Calvi</w:t>
      </w:r>
      <w:proofErr w:type="spellEnd"/>
      <w:r w:rsidRPr="00FD10E0">
        <w:rPr>
          <w:sz w:val="22"/>
          <w:szCs w:val="22"/>
        </w:rPr>
        <w:t xml:space="preserve">, R., &amp; </w:t>
      </w:r>
      <w:proofErr w:type="spellStart"/>
      <w:r w:rsidRPr="00FD10E0">
        <w:rPr>
          <w:sz w:val="22"/>
          <w:szCs w:val="22"/>
        </w:rPr>
        <w:t>Penglase</w:t>
      </w:r>
      <w:proofErr w:type="spellEnd"/>
      <w:r w:rsidRPr="00FD10E0">
        <w:rPr>
          <w:sz w:val="22"/>
          <w:szCs w:val="22"/>
        </w:rPr>
        <w:t xml:space="preserv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w:t>
      </w:r>
      <w:proofErr w:type="spellStart"/>
      <w:r w:rsidRPr="00FD10E0">
        <w:rPr>
          <w:sz w:val="22"/>
          <w:szCs w:val="22"/>
        </w:rPr>
        <w:t>Lividini</w:t>
      </w:r>
      <w:proofErr w:type="spellEnd"/>
      <w:r w:rsidRPr="00FD10E0">
        <w:rPr>
          <w:sz w:val="22"/>
          <w:szCs w:val="22"/>
        </w:rPr>
        <w:t xml:space="preserve">, K., </w:t>
      </w:r>
      <w:proofErr w:type="spellStart"/>
      <w:r w:rsidRPr="00FD10E0">
        <w:rPr>
          <w:sz w:val="22"/>
          <w:szCs w:val="22"/>
        </w:rPr>
        <w:t>Smitz</w:t>
      </w:r>
      <w:proofErr w:type="spellEnd"/>
      <w:r w:rsidRPr="00FD10E0">
        <w:rPr>
          <w:sz w:val="22"/>
          <w:szCs w:val="22"/>
        </w:rPr>
        <w:t xml:space="preserve">,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proofErr w:type="spellStart"/>
      <w:r w:rsidRPr="00FD10E0">
        <w:rPr>
          <w:sz w:val="22"/>
          <w:szCs w:val="22"/>
        </w:rPr>
        <w:t>Berti</w:t>
      </w:r>
      <w:proofErr w:type="spellEnd"/>
      <w:r w:rsidRPr="00FD10E0">
        <w:rPr>
          <w:sz w:val="22"/>
          <w:szCs w:val="22"/>
        </w:rPr>
        <w:t xml:space="preserve">,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w:t>
      </w:r>
      <w:proofErr w:type="spellStart"/>
      <w:r w:rsidRPr="00FD10E0">
        <w:rPr>
          <w:sz w:val="22"/>
          <w:szCs w:val="22"/>
        </w:rPr>
        <w:t>Blau</w:t>
      </w:r>
      <w:proofErr w:type="spellEnd"/>
      <w:r w:rsidRPr="00FD10E0">
        <w:rPr>
          <w:sz w:val="22"/>
          <w:szCs w:val="22"/>
        </w:rPr>
        <w:t xml:space="preserve">, A., Lauer, J., &amp; </w:t>
      </w:r>
      <w:proofErr w:type="spellStart"/>
      <w:r w:rsidRPr="00FD10E0">
        <w:rPr>
          <w:sz w:val="22"/>
          <w:szCs w:val="22"/>
        </w:rPr>
        <w:t>Roba</w:t>
      </w:r>
      <w:proofErr w:type="spellEnd"/>
      <w:r w:rsidRPr="00FD10E0">
        <w:rPr>
          <w:sz w:val="22"/>
          <w:szCs w:val="22"/>
        </w:rPr>
        <w:t xml:space="preserve">,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w:t>
      </w:r>
      <w:proofErr w:type="spellStart"/>
      <w:r w:rsidRPr="00FD10E0">
        <w:rPr>
          <w:sz w:val="22"/>
          <w:szCs w:val="22"/>
        </w:rPr>
        <w:t>Roba</w:t>
      </w:r>
      <w:proofErr w:type="spellEnd"/>
      <w:r w:rsidRPr="00FD10E0">
        <w:rPr>
          <w:sz w:val="22"/>
          <w:szCs w:val="22"/>
        </w:rPr>
        <w:t xml:space="preserve">, A. C., </w:t>
      </w:r>
      <w:proofErr w:type="spellStart"/>
      <w:r w:rsidRPr="00FD10E0">
        <w:rPr>
          <w:sz w:val="22"/>
          <w:szCs w:val="22"/>
        </w:rPr>
        <w:t>Woldetensay</w:t>
      </w:r>
      <w:proofErr w:type="spellEnd"/>
      <w:r w:rsidRPr="00FD10E0">
        <w:rPr>
          <w:sz w:val="22"/>
          <w:szCs w:val="22"/>
        </w:rPr>
        <w:t xml:space="preserve">, Y. K., </w:t>
      </w:r>
      <w:proofErr w:type="spellStart"/>
      <w:r w:rsidRPr="00FD10E0">
        <w:rPr>
          <w:sz w:val="22"/>
          <w:szCs w:val="22"/>
        </w:rPr>
        <w:t>Tilahun</w:t>
      </w:r>
      <w:proofErr w:type="spellEnd"/>
      <w:r w:rsidRPr="00FD10E0">
        <w:rPr>
          <w:sz w:val="22"/>
          <w:szCs w:val="22"/>
        </w:rPr>
        <w:t xml:space="preserve">,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2E06E8A9" w:rsidR="00B77605" w:rsidRDefault="00B77605" w:rsidP="00FD10E0">
      <w:pPr>
        <w:pStyle w:val="NormalWeb"/>
        <w:spacing w:before="0" w:beforeAutospacing="0" w:after="120" w:afterAutospacing="0"/>
        <w:ind w:left="480" w:hanging="480"/>
        <w:rPr>
          <w:sz w:val="22"/>
          <w:szCs w:val="22"/>
        </w:rPr>
      </w:pPr>
      <w:r w:rsidRPr="00FD10E0">
        <w:rPr>
          <w:sz w:val="22"/>
          <w:szCs w:val="22"/>
        </w:rPr>
        <w:t xml:space="preserve">FAO. </w:t>
      </w:r>
      <w:r w:rsidR="0051679A">
        <w:rPr>
          <w:sz w:val="22"/>
          <w:szCs w:val="22"/>
        </w:rPr>
        <w:t>(</w:t>
      </w:r>
      <w:r w:rsidRPr="00FD10E0">
        <w:rPr>
          <w:sz w:val="22"/>
          <w:szCs w:val="22"/>
        </w:rPr>
        <w:t>2010</w:t>
      </w:r>
      <w:r w:rsidR="0051679A">
        <w:rPr>
          <w:sz w:val="22"/>
          <w:szCs w:val="22"/>
        </w:rPr>
        <w:t>).</w:t>
      </w:r>
      <w:r w:rsidRPr="00FD10E0">
        <w:rPr>
          <w:sz w:val="22"/>
          <w:szCs w:val="22"/>
        </w:rPr>
        <w:t xml:space="preserve"> Fats an</w:t>
      </w:r>
      <w:r w:rsidR="0051679A">
        <w:rPr>
          <w:sz w:val="22"/>
          <w:szCs w:val="22"/>
        </w:rPr>
        <w:t>d</w:t>
      </w:r>
      <w:r w:rsidRPr="00FD10E0">
        <w:rPr>
          <w:sz w:val="22"/>
          <w:szCs w:val="22"/>
        </w:rPr>
        <w:t xml:space="preserve"> fatty acids in human nutrition. Rome: Food and Agriculture Organization of the United Nations.</w:t>
      </w:r>
    </w:p>
    <w:p w14:paraId="0693550D" w14:textId="77777777" w:rsidR="0051679A" w:rsidRDefault="0051679A" w:rsidP="00FD10E0">
      <w:pPr>
        <w:pStyle w:val="NormalWeb"/>
        <w:spacing w:before="0" w:beforeAutospacing="0" w:after="120" w:afterAutospacing="0"/>
        <w:ind w:left="480" w:hanging="480"/>
        <w:rPr>
          <w:sz w:val="22"/>
          <w:szCs w:val="22"/>
        </w:rPr>
      </w:pPr>
      <w:r w:rsidRPr="0051679A">
        <w:rPr>
          <w:sz w:val="22"/>
          <w:szCs w:val="22"/>
        </w:rPr>
        <w:t>FAO. (2012). FAO / INFOODS Guidelines for Food Matching Version 1.2. Rome.</w:t>
      </w:r>
    </w:p>
    <w:p w14:paraId="60F485C0" w14:textId="5C88C8F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Carletto</w:t>
      </w:r>
      <w:proofErr w:type="spellEnd"/>
      <w:r w:rsidRPr="00FD10E0">
        <w:rPr>
          <w:sz w:val="22"/>
          <w:szCs w:val="22"/>
        </w:rPr>
        <w:t xml:space="preserve">, C., &amp; </w:t>
      </w:r>
      <w:proofErr w:type="spellStart"/>
      <w:r w:rsidRPr="00FD10E0">
        <w:rPr>
          <w:sz w:val="22"/>
          <w:szCs w:val="22"/>
        </w:rPr>
        <w:t>Dupriez</w:t>
      </w:r>
      <w:proofErr w:type="spellEnd"/>
      <w:r w:rsidRPr="00FD10E0">
        <w:rPr>
          <w:sz w:val="22"/>
          <w:szCs w:val="22"/>
        </w:rPr>
        <w:t xml:space="preserve">,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Lividini</w:t>
      </w:r>
      <w:proofErr w:type="spellEnd"/>
      <w:r w:rsidRPr="00FD10E0">
        <w:rPr>
          <w:sz w:val="22"/>
          <w:szCs w:val="22"/>
        </w:rPr>
        <w:t xml:space="preserve">, K., Bermudez, O. I., &amp; </w:t>
      </w:r>
      <w:proofErr w:type="spellStart"/>
      <w:r w:rsidRPr="00FD10E0">
        <w:rPr>
          <w:sz w:val="22"/>
          <w:szCs w:val="22"/>
        </w:rPr>
        <w:t>Smitz</w:t>
      </w:r>
      <w:proofErr w:type="spellEnd"/>
      <w:r w:rsidRPr="00FD10E0">
        <w:rPr>
          <w:sz w:val="22"/>
          <w:szCs w:val="22"/>
        </w:rPr>
        <w:t xml:space="preserve">,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8F4626">
        <w:rPr>
          <w:sz w:val="22"/>
          <w:szCs w:val="22"/>
          <w:lang w:val="es-CO"/>
        </w:rPr>
        <w:lastRenderedPageBreak/>
        <w:t xml:space="preserve">Gopalan, C., Rama Shastri, B., &amp; Balasubramanian, </w:t>
      </w:r>
      <w:proofErr w:type="gramStart"/>
      <w:r w:rsidRPr="008F4626">
        <w:rPr>
          <w:sz w:val="22"/>
          <w:szCs w:val="22"/>
          <w:lang w:val="es-CO"/>
        </w:rPr>
        <w:t>S. .</w:t>
      </w:r>
      <w:proofErr w:type="gramEnd"/>
      <w:r w:rsidRPr="008F4626">
        <w:rPr>
          <w:sz w:val="22"/>
          <w:szCs w:val="22"/>
          <w:lang w:val="es-CO"/>
        </w:rPr>
        <w:t xml:space="preserve"> </w:t>
      </w:r>
      <w:r w:rsidRPr="00FD10E0">
        <w:rPr>
          <w:sz w:val="22"/>
          <w:szCs w:val="22"/>
        </w:rPr>
        <w:t xml:space="preserve">(1987). Nutritive value of Indian Foods. </w:t>
      </w:r>
      <w:proofErr w:type="spellStart"/>
      <w:r w:rsidRPr="00FD10E0">
        <w:rPr>
          <w:i/>
          <w:iCs/>
          <w:sz w:val="22"/>
          <w:szCs w:val="22"/>
        </w:rPr>
        <w:t>Icmr</w:t>
      </w:r>
      <w:proofErr w:type="spellEnd"/>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w:t>
      </w:r>
      <w:proofErr w:type="spellStart"/>
      <w:r w:rsidRPr="00FD10E0">
        <w:rPr>
          <w:sz w:val="22"/>
          <w:szCs w:val="22"/>
        </w:rPr>
        <w:t>Kanbur</w:t>
      </w:r>
      <w:proofErr w:type="spellEnd"/>
      <w:r w:rsidRPr="00FD10E0">
        <w:rPr>
          <w:sz w:val="22"/>
          <w:szCs w:val="22"/>
        </w:rPr>
        <w:t xml:space="preserve">, R., &amp; </w:t>
      </w:r>
      <w:proofErr w:type="spellStart"/>
      <w:r w:rsidRPr="00FD10E0">
        <w:rPr>
          <w:sz w:val="22"/>
          <w:szCs w:val="22"/>
        </w:rPr>
        <w:t>Bouis</w:t>
      </w:r>
      <w:proofErr w:type="spellEnd"/>
      <w:r w:rsidRPr="00FD10E0">
        <w:rPr>
          <w:sz w:val="22"/>
          <w:szCs w:val="22"/>
        </w:rPr>
        <w:t xml:space="preserve">,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66AB55A3" w:rsidR="00796382" w:rsidRPr="00FD10E0" w:rsidRDefault="00796382" w:rsidP="00FD10E0">
      <w:pPr>
        <w:pStyle w:val="NormalWeb"/>
        <w:spacing w:before="0" w:beforeAutospacing="0" w:after="120" w:afterAutospacing="0"/>
        <w:ind w:left="480" w:hanging="480"/>
        <w:rPr>
          <w:sz w:val="22"/>
          <w:szCs w:val="22"/>
        </w:rPr>
      </w:pPr>
      <w:proofErr w:type="spellStart"/>
      <w:r w:rsidRPr="00FD10E0">
        <w:rPr>
          <w:sz w:val="22"/>
          <w:szCs w:val="22"/>
        </w:rPr>
        <w:t>Hagenaars</w:t>
      </w:r>
      <w:proofErr w:type="spellEnd"/>
      <w:r w:rsidRPr="00FD10E0">
        <w:rPr>
          <w:sz w:val="22"/>
          <w:szCs w:val="22"/>
        </w:rPr>
        <w:t xml:space="preserve">, </w:t>
      </w:r>
      <w:r w:rsidR="00590E5E" w:rsidRPr="00FD10E0">
        <w:rPr>
          <w:sz w:val="22"/>
          <w:szCs w:val="22"/>
        </w:rPr>
        <w:t xml:space="preserve">(1994) Poverty statistics in the late 1980s: research based on micro-data. </w:t>
      </w:r>
      <w:r w:rsidRPr="00FD10E0">
        <w:rPr>
          <w:sz w:val="22"/>
          <w:szCs w:val="22"/>
        </w:rPr>
        <w:t xml:space="preserve">A.J.M. Statistical Office of the European Communities, Luxembourg (Luxembourg) </w:t>
      </w:r>
      <w:proofErr w:type="spellStart"/>
      <w:r w:rsidRPr="00FD10E0">
        <w:rPr>
          <w:sz w:val="22"/>
          <w:szCs w:val="22"/>
        </w:rPr>
        <w:t>eng</w:t>
      </w:r>
      <w:proofErr w:type="spellEnd"/>
      <w:r w:rsidRPr="00FD10E0">
        <w:rPr>
          <w:sz w:val="22"/>
          <w:szCs w:val="22"/>
        </w:rPr>
        <w:t xml:space="preserve"> De Vos, K. Asghar Zaidi, M.</w:t>
      </w:r>
    </w:p>
    <w:p w14:paraId="61BB63E5" w14:textId="77777777" w:rsidR="00B77605" w:rsidRPr="00FD10E0" w:rsidRDefault="00B77605" w:rsidP="00FD10E0">
      <w:pPr>
        <w:pStyle w:val="NormalWeb"/>
        <w:spacing w:before="0" w:beforeAutospacing="0" w:after="120" w:afterAutospacing="0"/>
        <w:ind w:left="540" w:hanging="540"/>
        <w:rPr>
          <w:sz w:val="22"/>
          <w:szCs w:val="22"/>
        </w:rPr>
      </w:pPr>
      <w:r w:rsidRPr="00FD10E0">
        <w:rPr>
          <w:sz w:val="22"/>
          <w:szCs w:val="22"/>
        </w:rPr>
        <w:t xml:space="preserve">Institute of Medicine of the National Academies. 2006. Dietary Reference Intakes: the essential guide to nutrient requirements J. J. </w:t>
      </w:r>
      <w:proofErr w:type="spellStart"/>
      <w:r w:rsidRPr="00FD10E0">
        <w:rPr>
          <w:sz w:val="22"/>
          <w:szCs w:val="22"/>
        </w:rPr>
        <w:t>Otten</w:t>
      </w:r>
      <w:proofErr w:type="spellEnd"/>
      <w:r w:rsidRPr="00FD10E0">
        <w:rPr>
          <w:sz w:val="22"/>
          <w:szCs w:val="22"/>
        </w:rPr>
        <w:t xml:space="preserve">, J. P. </w:t>
      </w:r>
      <w:proofErr w:type="spellStart"/>
      <w:r w:rsidRPr="00FD10E0">
        <w:rPr>
          <w:sz w:val="22"/>
          <w:szCs w:val="22"/>
        </w:rPr>
        <w:t>Hellwig</w:t>
      </w:r>
      <w:proofErr w:type="spellEnd"/>
      <w:r w:rsidRPr="00FD10E0">
        <w:rPr>
          <w:sz w:val="22"/>
          <w:szCs w:val="22"/>
        </w:rPr>
        <w:t>, and L. D. Meyers, eds. 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9A47C8D"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Karageorgou</w:t>
      </w:r>
      <w:proofErr w:type="spellEnd"/>
      <w:r w:rsidRPr="00FD10E0">
        <w:rPr>
          <w:sz w:val="22"/>
          <w:szCs w:val="22"/>
        </w:rPr>
        <w:t xml:space="preserve">, D., Imamura, F., Zhang, J., Shi, P., </w:t>
      </w:r>
      <w:proofErr w:type="spellStart"/>
      <w:r w:rsidRPr="00FD10E0">
        <w:rPr>
          <w:sz w:val="22"/>
          <w:szCs w:val="22"/>
        </w:rPr>
        <w:t>Mozaffarian</w:t>
      </w:r>
      <w:proofErr w:type="spellEnd"/>
      <w:r w:rsidRPr="00FD10E0">
        <w:rPr>
          <w:sz w:val="22"/>
          <w:szCs w:val="22"/>
        </w:rPr>
        <w:t xml:space="preserve">, D., &amp; Micha, R. (2018). Assessing dietary intakes from household budget surveys: A national analysis in Bangladesh. </w:t>
      </w:r>
      <w:proofErr w:type="spellStart"/>
      <w:r w:rsidRPr="00FD10E0">
        <w:rPr>
          <w:i/>
          <w:iCs/>
          <w:sz w:val="22"/>
          <w:szCs w:val="22"/>
        </w:rPr>
        <w:t>PLoS</w:t>
      </w:r>
      <w:proofErr w:type="spellEnd"/>
      <w:r w:rsidRPr="00FD10E0">
        <w:rPr>
          <w:i/>
          <w:iCs/>
          <w:sz w:val="22"/>
          <w:szCs w:val="22"/>
        </w:rPr>
        <w:t xml:space="preserve"> ONE</w:t>
      </w:r>
      <w:r w:rsidRPr="00FD10E0">
        <w:rPr>
          <w:sz w:val="22"/>
          <w:szCs w:val="22"/>
        </w:rPr>
        <w:t xml:space="preserve">, </w:t>
      </w:r>
      <w:r w:rsidRPr="00FD10E0">
        <w:rPr>
          <w:i/>
          <w:iCs/>
          <w:sz w:val="22"/>
          <w:szCs w:val="22"/>
        </w:rPr>
        <w:t>13</w:t>
      </w:r>
      <w:r w:rsidRPr="00FD10E0">
        <w:rPr>
          <w:sz w:val="22"/>
          <w:szCs w:val="22"/>
        </w:rPr>
        <w:t xml:space="preserve">(8), 1–22. </w:t>
      </w:r>
    </w:p>
    <w:p w14:paraId="20A13864" w14:textId="162A60A5" w:rsidR="00B77605" w:rsidRDefault="00FD10E0" w:rsidP="00FD10E0">
      <w:pPr>
        <w:pStyle w:val="NormalWeb"/>
        <w:spacing w:before="0" w:beforeAutospacing="0" w:after="120" w:afterAutospacing="0"/>
        <w:ind w:left="480" w:hanging="480"/>
        <w:rPr>
          <w:sz w:val="22"/>
          <w:szCs w:val="22"/>
        </w:rPr>
      </w:pPr>
      <w:proofErr w:type="spellStart"/>
      <w:r w:rsidRPr="00FD10E0">
        <w:rPr>
          <w:sz w:val="22"/>
          <w:szCs w:val="22"/>
        </w:rPr>
        <w:t>Lividini</w:t>
      </w:r>
      <w:proofErr w:type="spellEnd"/>
      <w:r w:rsidRPr="00FD10E0">
        <w:rPr>
          <w:sz w:val="22"/>
          <w:szCs w:val="22"/>
        </w:rPr>
        <w:t xml:space="preserve">,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0E27CBEB" w14:textId="2F401F62" w:rsidR="00EE5ACF" w:rsidRDefault="00EE5ACF" w:rsidP="00FD10E0">
      <w:pPr>
        <w:pStyle w:val="NormalWeb"/>
        <w:spacing w:before="0" w:beforeAutospacing="0" w:after="120" w:afterAutospacing="0"/>
        <w:ind w:left="480" w:hanging="480"/>
        <w:rPr>
          <w:sz w:val="22"/>
          <w:szCs w:val="22"/>
        </w:rPr>
      </w:pPr>
      <w:r w:rsidRPr="00EE5ACF">
        <w:rPr>
          <w:sz w:val="22"/>
          <w:szCs w:val="22"/>
        </w:rPr>
        <w:t xml:space="preserve">National Academies of Sciences, Engineering, and Medicine 2018. Global Harmonization of Methodological Approaches to Nutrient Intake Recommendations: Proceedings of a Workshop in Brief. Washington, DC: The National Academies Press. </w:t>
      </w:r>
    </w:p>
    <w:p w14:paraId="4A00D1C3" w14:textId="5DA7BCA3" w:rsidR="00EE5ACF" w:rsidRDefault="00EE5ACF" w:rsidP="00FD10E0">
      <w:pPr>
        <w:pStyle w:val="NormalWeb"/>
        <w:spacing w:before="0" w:beforeAutospacing="0" w:after="120" w:afterAutospacing="0"/>
        <w:ind w:left="480" w:hanging="480"/>
        <w:rPr>
          <w:sz w:val="22"/>
          <w:szCs w:val="22"/>
        </w:rPr>
      </w:pPr>
      <w:r w:rsidRPr="00EE5ACF">
        <w:rPr>
          <w:sz w:val="22"/>
          <w:szCs w:val="22"/>
        </w:rPr>
        <w:t>National Academies of Sciences, Engineering, and Medicine 2018. Harmonization of Approaches to Nutrient Reference Values: Applications to Young Children and Women of Reproductive Age. Washington, DC: The National Academies Press.</w:t>
      </w:r>
    </w:p>
    <w:p w14:paraId="12532616" w14:textId="06E02D8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w:t>
      </w:r>
      <w:proofErr w:type="gramStart"/>
      <w:r w:rsidRPr="00FD10E0">
        <w:rPr>
          <w:sz w:val="22"/>
          <w:szCs w:val="22"/>
        </w:rPr>
        <w:t>Productivity ,</w:t>
      </w:r>
      <w:proofErr w:type="gramEnd"/>
      <w:r w:rsidRPr="00FD10E0">
        <w:rPr>
          <w:sz w:val="22"/>
          <w:szCs w:val="22"/>
        </w:rPr>
        <w:t xml:space="preserve">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364B2E6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w:t>
      </w:r>
      <w:proofErr w:type="spellStart"/>
      <w:r w:rsidRPr="00FD10E0">
        <w:rPr>
          <w:sz w:val="22"/>
          <w:szCs w:val="22"/>
        </w:rPr>
        <w:t>Herforth</w:t>
      </w:r>
      <w:proofErr w:type="spellEnd"/>
      <w:r w:rsidRPr="00FD10E0">
        <w:rPr>
          <w:sz w:val="22"/>
          <w:szCs w:val="22"/>
        </w:rPr>
        <w:t xml:space="preserve">,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7D3FDE96" w14:textId="434A1806"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Steeves</w:t>
      </w:r>
      <w:proofErr w:type="spellEnd"/>
      <w:r w:rsidRPr="00FD10E0">
        <w:rPr>
          <w:sz w:val="22"/>
          <w:szCs w:val="22"/>
        </w:rPr>
        <w:t xml:space="preserve">,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proofErr w:type="spellStart"/>
      <w:r w:rsidRPr="00FD10E0">
        <w:rPr>
          <w:sz w:val="22"/>
          <w:szCs w:val="22"/>
        </w:rPr>
        <w:t>Sununtnasuk</w:t>
      </w:r>
      <w:proofErr w:type="spellEnd"/>
      <w:r w:rsidRPr="00FD10E0">
        <w:rPr>
          <w:sz w:val="22"/>
          <w:szCs w:val="22"/>
        </w:rPr>
        <w:t xml:space="preserve">,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17"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A3364BF"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 xml:space="preserve">WHO </w:t>
      </w:r>
      <w:proofErr w:type="spellStart"/>
      <w:r w:rsidRPr="00DC42AB">
        <w:rPr>
          <w:rFonts w:ascii="Times New Roman" w:eastAsia="Times New Roman" w:hAnsi="Times New Roman" w:cs="Times New Roman"/>
          <w:sz w:val="22"/>
          <w:szCs w:val="22"/>
        </w:rPr>
        <w:t>Multicentre</w:t>
      </w:r>
      <w:proofErr w:type="spellEnd"/>
      <w:r w:rsidRPr="00DC42AB">
        <w:rPr>
          <w:rFonts w:ascii="Times New Roman" w:eastAsia="Times New Roman" w:hAnsi="Times New Roman" w:cs="Times New Roman"/>
          <w:sz w:val="22"/>
          <w:szCs w:val="22"/>
        </w:rPr>
        <w:t xml:space="preserv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w:t>
      </w:r>
      <w:r w:rsidR="0051679A">
        <w:rPr>
          <w:rFonts w:ascii="Times New Roman" w:eastAsia="Times New Roman" w:hAnsi="Times New Roman" w:cs="Times New Roman"/>
          <w:sz w:val="22"/>
          <w:szCs w:val="22"/>
        </w:rPr>
        <w:t>n</w:t>
      </w:r>
    </w:p>
    <w:p w14:paraId="2A19DC10" w14:textId="5D96C9AD" w:rsidR="00AF361B" w:rsidRDefault="00DA7F73" w:rsidP="00DA7F73">
      <w:pPr>
        <w:pStyle w:val="Heading1"/>
      </w:pPr>
      <w:r>
        <w:lastRenderedPageBreak/>
        <w:t>Appendix</w:t>
      </w:r>
    </w:p>
    <w:p w14:paraId="7CC3E83B" w14:textId="47C7F32A" w:rsidR="00DA7F73" w:rsidRDefault="00DA7F73" w:rsidP="00DA7F73"/>
    <w:p w14:paraId="5CC871DD" w14:textId="07E01BF4" w:rsidR="00DA7F73" w:rsidRDefault="00DA7F73" w:rsidP="00DA7F73">
      <w:r>
        <w:rPr>
          <w:noProof/>
        </w:rPr>
        <w:drawing>
          <wp:inline distT="0" distB="0" distL="0" distR="0" wp14:anchorId="7D19FFB3" wp14:editId="37AC9207">
            <wp:extent cx="5150020" cy="44386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2.1 Allen (2019).JPG"/>
                    <pic:cNvPicPr/>
                  </pic:nvPicPr>
                  <pic:blipFill>
                    <a:blip r:embed="rId18">
                      <a:extLst>
                        <a:ext uri="{28A0092B-C50C-407E-A947-70E740481C1C}">
                          <a14:useLocalDpi xmlns:a14="http://schemas.microsoft.com/office/drawing/2010/main" val="0"/>
                        </a:ext>
                      </a:extLst>
                    </a:blip>
                    <a:stretch>
                      <a:fillRect/>
                    </a:stretch>
                  </pic:blipFill>
                  <pic:spPr>
                    <a:xfrm>
                      <a:off x="0" y="0"/>
                      <a:ext cx="5154969" cy="4442916"/>
                    </a:xfrm>
                    <a:prstGeom prst="rect">
                      <a:avLst/>
                    </a:prstGeom>
                  </pic:spPr>
                </pic:pic>
              </a:graphicData>
            </a:graphic>
          </wp:inline>
        </w:drawing>
      </w:r>
    </w:p>
    <w:p w14:paraId="3B9D23E7" w14:textId="7813E11B" w:rsidR="00DA7F73" w:rsidRPr="00DA7F73" w:rsidRDefault="00DA7F73" w:rsidP="00DA7F73">
      <w:r>
        <w:t>Source: Allen, et. al. (2019) adapted from King and Garza, 2007</w:t>
      </w:r>
    </w:p>
    <w:sectPr w:rsidR="00DA7F73" w:rsidRPr="00DA7F73" w:rsidSect="00DA7F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CB5947" w:rsidRDefault="00CB5947" w:rsidP="009E6FDE">
      <w:pPr>
        <w:pStyle w:val="CommentText"/>
        <w:numPr>
          <w:ilvl w:val="0"/>
          <w:numId w:val="24"/>
        </w:numPr>
      </w:pPr>
      <w:r>
        <w:rPr>
          <w:rStyle w:val="CommentReference"/>
        </w:rPr>
        <w:annotationRef/>
      </w:r>
      <w:r>
        <w:t>This is looking really good.</w:t>
      </w:r>
    </w:p>
    <w:p w14:paraId="3DED2178" w14:textId="7DABDF9C" w:rsidR="00CB5947" w:rsidRDefault="00CB5947" w:rsidP="009E6FDE">
      <w:pPr>
        <w:pStyle w:val="CommentText"/>
        <w:numPr>
          <w:ilvl w:val="0"/>
          <w:numId w:val="24"/>
        </w:numPr>
      </w:pPr>
      <w:r>
        <w:t>Edits I’m confident of are in track changes</w:t>
      </w:r>
    </w:p>
    <w:p w14:paraId="31021369" w14:textId="3FECB340" w:rsidR="00CB5947" w:rsidRDefault="00CB5947" w:rsidP="009E6FDE">
      <w:pPr>
        <w:pStyle w:val="CommentText"/>
        <w:numPr>
          <w:ilvl w:val="0"/>
          <w:numId w:val="24"/>
        </w:numPr>
      </w:pPr>
      <w:r>
        <w:t>Items in yellow are to be filled in (maybe not for this draft)</w:t>
      </w:r>
    </w:p>
    <w:p w14:paraId="25B389E3" w14:textId="517C125F" w:rsidR="00CB5947" w:rsidRDefault="00CB5947" w:rsidP="009E6FDE">
      <w:pPr>
        <w:pStyle w:val="CommentText"/>
        <w:numPr>
          <w:ilvl w:val="0"/>
          <w:numId w:val="24"/>
        </w:numPr>
      </w:pPr>
      <w:r>
        <w:t>Strikethrough items are things I think we can delete but I’m not entirely sure</w:t>
      </w:r>
    </w:p>
    <w:p w14:paraId="216E2DBD" w14:textId="5A7C96B8" w:rsidR="00CB5947" w:rsidRDefault="00CB5947"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bits, but may not have caught them all. </w:t>
      </w:r>
    </w:p>
    <w:p w14:paraId="74F2B3B5" w14:textId="6981BB79" w:rsidR="00CB5947" w:rsidRDefault="00CB5947">
      <w:pPr>
        <w:pStyle w:val="CommentText"/>
      </w:pPr>
    </w:p>
  </w:comment>
  <w:comment w:id="2" w:author="Erin Coniker Lentz" w:date="2020-05-16T13:17:00Z" w:initials="ECL">
    <w:p w14:paraId="7DA6E347" w14:textId="10A338F5" w:rsidR="00CB5947" w:rsidRDefault="00CB5947">
      <w:pPr>
        <w:pStyle w:val="CommentText"/>
      </w:pPr>
      <w:r>
        <w:rPr>
          <w:rStyle w:val="CommentReference"/>
        </w:rPr>
        <w:annotationRef/>
      </w:r>
      <w:r>
        <w:t>To be done</w:t>
      </w:r>
    </w:p>
  </w:comment>
  <w:comment w:id="4" w:author="Erin Coniker Lentz" w:date="2020-05-16T13:26:00Z" w:initials="ECL">
    <w:p w14:paraId="2ECC86EF" w14:textId="1E9679EB" w:rsidR="00CB5947" w:rsidRDefault="00CB5947">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5" w:author="Cardell, Lila" w:date="2020-05-22T10:46:00Z" w:initials="CL">
    <w:p w14:paraId="55FD85C6" w14:textId="53D5A4C8" w:rsidR="00CB5947" w:rsidRDefault="00CB5947">
      <w:pPr>
        <w:pStyle w:val="CommentText"/>
      </w:pPr>
      <w:r>
        <w:rPr>
          <w:rStyle w:val="CommentReference"/>
        </w:rPr>
        <w:annotationRef/>
      </w:r>
      <w:r>
        <w:t>Allocation of all foods.</w:t>
      </w:r>
    </w:p>
  </w:comment>
  <w:comment w:id="6" w:author="Erin Coniker Lentz" w:date="2020-05-18T12:42:00Z" w:initials="ECL">
    <w:p w14:paraId="68F3EBDA" w14:textId="1957F809" w:rsidR="00CB5947" w:rsidRDefault="00CB5947">
      <w:pPr>
        <w:pStyle w:val="CommentText"/>
      </w:pPr>
      <w:r>
        <w:rPr>
          <w:rStyle w:val="CommentReference"/>
        </w:rPr>
        <w:annotationRef/>
      </w:r>
      <w:r>
        <w:t>I think we need to figure out how to frame this section as a set of decision points which people can trace back to this para.</w:t>
      </w:r>
    </w:p>
  </w:comment>
  <w:comment w:id="7" w:author="Erin Coniker Lentz" w:date="2020-05-18T16:43:00Z" w:initials="ECL">
    <w:p w14:paraId="0E9C8073" w14:textId="5EDDBC95" w:rsidR="00CB5947" w:rsidRDefault="00CB5947">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8" w:author="Cardell, Lila" w:date="2020-05-22T11:47:00Z" w:initials="CL">
    <w:p w14:paraId="66CC485D" w14:textId="74B1581D" w:rsidR="00CB5947" w:rsidRDefault="00CB5947">
      <w:pPr>
        <w:pStyle w:val="CommentText"/>
      </w:pPr>
      <w:r>
        <w:rPr>
          <w:rStyle w:val="CommentReference"/>
        </w:rPr>
        <w:annotationRef/>
      </w:r>
      <w:r>
        <w:t xml:space="preserve">DRIs are the meat of the nutrient requirements. FAO/WHO basically advise on energy and then sporadically for fat/protein, and India is a bit </w:t>
      </w:r>
      <w:proofErr w:type="spellStart"/>
      <w:r>
        <w:t>loosey</w:t>
      </w:r>
      <w:proofErr w:type="spellEnd"/>
      <w:r>
        <w:t xml:space="preserve"> goosey on everything as you noticed with RDAs, so I think </w:t>
      </w:r>
      <w:proofErr w:type="spellStart"/>
      <w:r>
        <w:t>its</w:t>
      </w:r>
      <w:proofErr w:type="spellEnd"/>
      <w:r>
        <w:t xml:space="preserve"> important to be clear that DRIs are the source to go to, considering how many studies use FAO/WHO.</w:t>
      </w:r>
    </w:p>
  </w:comment>
  <w:comment w:id="9" w:author="Erin Coniker Lentz" w:date="2020-05-18T12:32:00Z" w:initials="ECL">
    <w:p w14:paraId="5E2C3D89" w14:textId="10D702C2" w:rsidR="00CB5947" w:rsidRDefault="00CB5947">
      <w:pPr>
        <w:pStyle w:val="CommentText"/>
      </w:pPr>
      <w:r>
        <w:rPr>
          <w:rStyle w:val="CommentReference"/>
        </w:rPr>
        <w:annotationRef/>
      </w:r>
      <w:r>
        <w:t>I think we just list the ones we study, and say “among others” for the rest.</w:t>
      </w:r>
    </w:p>
  </w:comment>
  <w:comment w:id="10" w:author="Erin Coniker Lentz" w:date="2020-05-18T12:36:00Z" w:initials="ECL">
    <w:p w14:paraId="7EC7E444" w14:textId="1CA5E929" w:rsidR="00CB5947" w:rsidRDefault="00CB5947">
      <w:pPr>
        <w:pStyle w:val="CommentText"/>
      </w:pPr>
      <w:r>
        <w:rPr>
          <w:rStyle w:val="CommentReference"/>
        </w:rPr>
        <w:annotationRef/>
      </w:r>
      <w:r>
        <w:t xml:space="preserve">I’m confused – two sentences earlier </w:t>
      </w:r>
      <w:proofErr w:type="gramStart"/>
      <w:r>
        <w:t>says</w:t>
      </w:r>
      <w:proofErr w:type="gramEnd"/>
      <w:r>
        <w:t xml:space="preserve"> that the WHO guidelines are not seen as adequately validated. Are they adequately validated for energy but not RNIs?</w:t>
      </w:r>
    </w:p>
  </w:comment>
  <w:comment w:id="11" w:author="Cardell, Lila" w:date="2020-05-22T11:50:00Z" w:initials="CL">
    <w:p w14:paraId="70A11FEE" w14:textId="6D9F0ED5" w:rsidR="00CB5947" w:rsidRDefault="00CB5947">
      <w:pPr>
        <w:pStyle w:val="CommentText"/>
      </w:pPr>
      <w:r>
        <w:rPr>
          <w:rStyle w:val="CommentReference"/>
        </w:rPr>
        <w:annotationRef/>
      </w:r>
      <w:r>
        <w:t>RNIs = EARS/RDAs, WHO/FAO just call them something different.</w:t>
      </w:r>
    </w:p>
  </w:comment>
  <w:comment w:id="13" w:author="Erin Coniker Lentz" w:date="2020-05-19T04:52:00Z" w:initials="ECL">
    <w:p w14:paraId="25B704C8" w14:textId="77777777" w:rsidR="00CB5947" w:rsidRDefault="00CB5947" w:rsidP="00410727">
      <w:pPr>
        <w:pStyle w:val="CommentText"/>
      </w:pPr>
      <w:r>
        <w:rPr>
          <w:rStyle w:val="CommentReference"/>
        </w:rPr>
        <w:annotationRef/>
      </w:r>
      <w:r>
        <w:t xml:space="preserve">is it only energy intake that has individual specific results? In other words, is there some EER for micronutrients, fat </w:t>
      </w:r>
      <w:proofErr w:type="spellStart"/>
      <w:r>
        <w:t>etc</w:t>
      </w:r>
      <w:proofErr w:type="spellEnd"/>
      <w:r>
        <w:t>?</w:t>
      </w:r>
    </w:p>
  </w:comment>
  <w:comment w:id="14" w:author="Cardell, Lila" w:date="2020-05-22T11:17:00Z" w:initials="CL">
    <w:p w14:paraId="793F3329" w14:textId="77777777" w:rsidR="00CB5947" w:rsidRDefault="00CB5947" w:rsidP="00410727">
      <w:pPr>
        <w:pStyle w:val="CommentText"/>
      </w:pPr>
      <w:r>
        <w:rPr>
          <w:rStyle w:val="CommentReference"/>
        </w:rPr>
        <w:annotationRef/>
      </w:r>
      <w:r>
        <w:t>AMDR for macros are calculated as a % EER, and some micros rely on body weight</w:t>
      </w:r>
    </w:p>
  </w:comment>
  <w:comment w:id="16" w:author="Erin Coniker Lentz" w:date="2020-05-18T13:56:00Z" w:initials="ECL">
    <w:p w14:paraId="6AD2D071" w14:textId="217DE89D" w:rsidR="00CB5947" w:rsidRDefault="00CB5947">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17" w:author="Cardell, Lila" w:date="2020-05-22T11:36:00Z" w:initials="CL">
    <w:p w14:paraId="31F95186" w14:textId="4C3E71CE" w:rsidR="00CB5947" w:rsidRDefault="00CB5947">
      <w:pPr>
        <w:pStyle w:val="CommentText"/>
      </w:pPr>
      <w:r>
        <w:rPr>
          <w:rStyle w:val="CommentReference"/>
        </w:rPr>
        <w:annotationRef/>
      </w:r>
      <w:r>
        <w:t>Well 50% are getting enough, but potentially too much.</w:t>
      </w:r>
    </w:p>
  </w:comment>
  <w:comment w:id="18" w:author="Erin Coniker Lentz" w:date="2020-05-30T15:53:00Z" w:initials="ECL">
    <w:p w14:paraId="59500488" w14:textId="1FB12A1A" w:rsidR="00CB5947" w:rsidRDefault="00CB5947">
      <w:pPr>
        <w:pStyle w:val="CommentText"/>
      </w:pPr>
      <w:r>
        <w:rPr>
          <w:rStyle w:val="CommentReference"/>
        </w:rPr>
        <w:annotationRef/>
      </w:r>
      <w:r>
        <w:t>Got it now.</w:t>
      </w:r>
    </w:p>
  </w:comment>
  <w:comment w:id="19" w:author="Erin Coniker Lentz" w:date="2020-05-18T16:41:00Z" w:initials="ECL">
    <w:p w14:paraId="23BAC2A2" w14:textId="77777777" w:rsidR="00CB5947" w:rsidRDefault="00CB5947">
      <w:pPr>
        <w:pStyle w:val="CommentText"/>
      </w:pPr>
      <w:r>
        <w:rPr>
          <w:rStyle w:val="CommentReference"/>
        </w:rPr>
        <w:annotationRef/>
      </w:r>
      <w:r>
        <w:t>This tension is fascinating.</w:t>
      </w:r>
    </w:p>
    <w:p w14:paraId="242F8D48" w14:textId="77777777" w:rsidR="00CB5947" w:rsidRDefault="00CB5947">
      <w:pPr>
        <w:pStyle w:val="CommentText"/>
      </w:pPr>
    </w:p>
    <w:p w14:paraId="68404F9F" w14:textId="5A01BEE4" w:rsidR="00CB5947" w:rsidRDefault="00CB5947">
      <w:pPr>
        <w:pStyle w:val="CommentText"/>
      </w:pPr>
      <w:r>
        <w:t>Is there a preferred or best practice? If you are working with a sample of undernourished people, is it better to use EAR?</w:t>
      </w:r>
    </w:p>
  </w:comment>
  <w:comment w:id="20" w:author="Cardell, Lila" w:date="2020-05-22T11:40:00Z" w:initials="CL">
    <w:p w14:paraId="7D5A5E83" w14:textId="723BDC45" w:rsidR="00CB5947" w:rsidRDefault="00CB5947">
      <w:pPr>
        <w:pStyle w:val="CommentText"/>
      </w:pPr>
      <w:r>
        <w:rPr>
          <w:rStyle w:val="CommentReference"/>
        </w:rPr>
        <w:annotationRef/>
      </w:r>
      <w:r>
        <w:t>No, the only recommendation is between individual/population level and adequacy/recommendation.</w:t>
      </w:r>
    </w:p>
  </w:comment>
  <w:comment w:id="22" w:author="Erin Coniker Lentz" w:date="2020-05-19T05:10:00Z" w:initials="ECL">
    <w:p w14:paraId="3AED8825" w14:textId="017FEBC3" w:rsidR="00CB5947" w:rsidRDefault="00CB5947">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23" w:author="Erin Coniker Lentz" w:date="2020-05-16T14:18:00Z" w:initials="ECL">
    <w:p w14:paraId="4199A372" w14:textId="77777777" w:rsidR="003B4590" w:rsidRDefault="003B4590" w:rsidP="003B4590">
      <w:pPr>
        <w:pStyle w:val="CommentText"/>
      </w:pPr>
      <w:r>
        <w:rPr>
          <w:rStyle w:val="CommentReference"/>
        </w:rPr>
        <w:annotationRef/>
      </w:r>
      <w:r>
        <w:t>Do we want to drop these? I think the point about iron is a good one and might be worth mentioning as a reasoning why we didn’t use it.</w:t>
      </w:r>
    </w:p>
  </w:comment>
  <w:comment w:id="24" w:author="Cardell, Lila" w:date="2020-05-22T12:00:00Z" w:initials="CL">
    <w:p w14:paraId="3E2035C4" w14:textId="77777777" w:rsidR="003B4590" w:rsidRDefault="003B4590" w:rsidP="003B4590">
      <w:pPr>
        <w:pStyle w:val="CommentText"/>
      </w:pPr>
      <w:r>
        <w:rPr>
          <w:rStyle w:val="CommentReference"/>
        </w:rPr>
        <w:annotationRef/>
      </w:r>
      <w:r>
        <w:t>Yes, I was leaning that way but wanted to get your perspective first.</w:t>
      </w:r>
    </w:p>
  </w:comment>
  <w:comment w:id="25" w:author="Erin Coniker Lentz" w:date="2020-05-18T16:45:00Z" w:initials="ECL">
    <w:p w14:paraId="5566BDA5" w14:textId="77777777" w:rsidR="003B4590" w:rsidRDefault="003B4590" w:rsidP="003B4590">
      <w:pPr>
        <w:pStyle w:val="CommentText"/>
      </w:pPr>
      <w:r>
        <w:rPr>
          <w:rStyle w:val="CommentReference"/>
        </w:rPr>
        <w:annotationRef/>
      </w:r>
      <w:r>
        <w:t>This is probably worth including in the EER EAR section above.</w:t>
      </w:r>
    </w:p>
  </w:comment>
  <w:comment w:id="26" w:author="Cardell, Lila" w:date="2020-05-22T11:57:00Z" w:initials="CL">
    <w:p w14:paraId="61863A62" w14:textId="77777777" w:rsidR="003B4590" w:rsidRDefault="003B4590" w:rsidP="003B4590">
      <w:pPr>
        <w:pStyle w:val="CommentText"/>
      </w:pPr>
      <w:r>
        <w:rPr>
          <w:rStyle w:val="CommentReference"/>
        </w:rPr>
        <w:annotationRef/>
      </w:r>
      <w:r>
        <w:t xml:space="preserve">I guess I saw this paragraph as showing how the different definitions relate to each other, but I can also allocate the advice to each standard. </w:t>
      </w:r>
    </w:p>
  </w:comment>
  <w:comment w:id="28" w:author="Erin Coniker Lentz" w:date="2020-05-18T16:46:00Z" w:initials="ECL">
    <w:p w14:paraId="757A9A77" w14:textId="77777777" w:rsidR="003B4590" w:rsidRDefault="003B4590" w:rsidP="003B4590">
      <w:pPr>
        <w:pStyle w:val="CommentText"/>
      </w:pPr>
      <w:r>
        <w:rPr>
          <w:rStyle w:val="CommentReference"/>
        </w:rPr>
        <w:annotationRef/>
      </w:r>
      <w:r>
        <w:t>Is this a measure of nutrient inadequacy and therefore belongs below?</w:t>
      </w:r>
    </w:p>
  </w:comment>
  <w:comment w:id="29" w:author="Cardell, Lila" w:date="2020-05-22T11:59:00Z" w:initials="CL">
    <w:p w14:paraId="7B84B167" w14:textId="77777777" w:rsidR="003B4590" w:rsidRDefault="003B4590" w:rsidP="003B4590">
      <w:pPr>
        <w:pStyle w:val="CommentText"/>
      </w:pPr>
      <w:r>
        <w:rPr>
          <w:rStyle w:val="CommentReference"/>
        </w:rPr>
        <w:annotationRef/>
      </w:r>
      <w:r>
        <w:t xml:space="preserve">Moved! </w:t>
      </w:r>
    </w:p>
  </w:comment>
  <w:comment w:id="30" w:author="Cardell, Lila" w:date="2020-05-22T11:59:00Z" w:initials="CL">
    <w:p w14:paraId="2C96A518" w14:textId="77777777" w:rsidR="003B4590" w:rsidRDefault="003B4590" w:rsidP="003B4590">
      <w:pPr>
        <w:pStyle w:val="CommentText"/>
      </w:pPr>
      <w:r>
        <w:rPr>
          <w:rStyle w:val="CommentReference"/>
        </w:rPr>
        <w:annotationRef/>
      </w:r>
      <w:r>
        <w:t>This is the debate I mentioned above for individual vs. population inadequacy.</w:t>
      </w:r>
    </w:p>
  </w:comment>
  <w:comment w:id="37" w:author="Erin Coniker Lentz" w:date="2020-05-16T14:12:00Z" w:initials="ECL">
    <w:p w14:paraId="04F172C9" w14:textId="77777777" w:rsidR="00CB5947" w:rsidRDefault="00CB5947" w:rsidP="0085303F">
      <w:pPr>
        <w:pStyle w:val="CommentText"/>
      </w:pPr>
      <w:r>
        <w:rPr>
          <w:rStyle w:val="CommentReference"/>
        </w:rPr>
        <w:annotationRef/>
      </w:r>
      <w:r>
        <w:t>? is this just a survey module called “recipes”?</w:t>
      </w:r>
    </w:p>
  </w:comment>
  <w:comment w:id="38" w:author="Cardell, Lila" w:date="2020-05-27T21:36:00Z" w:initials="CL">
    <w:p w14:paraId="05D75C4B" w14:textId="5B02491C" w:rsidR="00CB5947" w:rsidRDefault="00CB5947">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48" w:author="Erin Coniker Lentz" w:date="2020-05-16T14:22:00Z" w:initials="ECL">
    <w:p w14:paraId="307BE40E" w14:textId="10261D88" w:rsidR="00CB5947" w:rsidRDefault="00CB5947">
      <w:pPr>
        <w:pStyle w:val="CommentText"/>
      </w:pPr>
      <w:r>
        <w:rPr>
          <w:rStyle w:val="CommentReference"/>
        </w:rPr>
        <w:annotationRef/>
      </w:r>
      <w:r>
        <w:t>So, the BIHS has a food consumption table in it implicitly?</w:t>
      </w:r>
    </w:p>
  </w:comment>
  <w:comment w:id="49" w:author="Cardell, Lila" w:date="2020-05-22T12:02:00Z" w:initials="CL">
    <w:p w14:paraId="2B024DDE" w14:textId="3D979937" w:rsidR="00CB5947" w:rsidRDefault="00CB5947">
      <w:pPr>
        <w:pStyle w:val="CommentText"/>
      </w:pPr>
      <w:r>
        <w:rPr>
          <w:rStyle w:val="CommentReference"/>
        </w:rPr>
        <w:annotationRef/>
      </w:r>
      <w:r>
        <w:t>No</w:t>
      </w:r>
    </w:p>
  </w:comment>
  <w:comment w:id="54" w:author="Erin Coniker Lentz" w:date="2020-05-16T14:23:00Z" w:initials="ECL">
    <w:p w14:paraId="2A6912AE" w14:textId="77777777" w:rsidR="00CB5947" w:rsidRDefault="00CB5947">
      <w:pPr>
        <w:pStyle w:val="CommentText"/>
      </w:pPr>
      <w:r>
        <w:rPr>
          <w:rStyle w:val="CommentReference"/>
        </w:rPr>
        <w:annotationRef/>
      </w:r>
      <w:r>
        <w:t>This came from the food consumption table section.</w:t>
      </w:r>
    </w:p>
    <w:p w14:paraId="07503744" w14:textId="77777777" w:rsidR="00CB5947" w:rsidRDefault="00CB5947">
      <w:pPr>
        <w:pStyle w:val="CommentText"/>
      </w:pPr>
    </w:p>
    <w:p w14:paraId="71EA5BE2" w14:textId="65DE2B18" w:rsidR="00CB5947" w:rsidRDefault="00CB5947">
      <w:pPr>
        <w:pStyle w:val="CommentText"/>
      </w:pPr>
      <w:r>
        <w:t>We need to explain what we did.</w:t>
      </w:r>
    </w:p>
  </w:comment>
  <w:comment w:id="65" w:author="Erin Coniker Lentz" w:date="2020-05-16T14:12:00Z" w:initials="ECL">
    <w:p w14:paraId="5BF8B506" w14:textId="77777777" w:rsidR="00CB5947" w:rsidRDefault="00CB5947" w:rsidP="00CD616E">
      <w:pPr>
        <w:pStyle w:val="CommentText"/>
      </w:pPr>
      <w:r>
        <w:rPr>
          <w:rStyle w:val="CommentReference"/>
        </w:rPr>
        <w:annotationRef/>
      </w:r>
      <w:r>
        <w:t>? is this just a survey module called “recipes”?</w:t>
      </w:r>
    </w:p>
  </w:comment>
  <w:comment w:id="66" w:author="Cardell, Lila" w:date="2020-05-27T21:36:00Z" w:initials="CL">
    <w:p w14:paraId="6F4597A5" w14:textId="77777777" w:rsidR="00CB5947" w:rsidRDefault="00CB5947" w:rsidP="00CD616E">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76" w:author="Erin Coniker Lentz" w:date="2020-05-16T14:22:00Z" w:initials="ECL">
    <w:p w14:paraId="5BD7876E" w14:textId="77777777" w:rsidR="00CB5947" w:rsidRDefault="00CB5947" w:rsidP="00CD616E">
      <w:pPr>
        <w:pStyle w:val="CommentText"/>
      </w:pPr>
      <w:r>
        <w:rPr>
          <w:rStyle w:val="CommentReference"/>
        </w:rPr>
        <w:annotationRef/>
      </w:r>
      <w:r>
        <w:t>So, the BIHS has a food consumption table in it implicitly?</w:t>
      </w:r>
    </w:p>
  </w:comment>
  <w:comment w:id="77" w:author="Cardell, Lila" w:date="2020-05-22T12:02:00Z" w:initials="CL">
    <w:p w14:paraId="767375C7" w14:textId="77777777" w:rsidR="00CB5947" w:rsidRDefault="00CB5947" w:rsidP="00CD616E">
      <w:pPr>
        <w:pStyle w:val="CommentText"/>
      </w:pPr>
      <w:r>
        <w:rPr>
          <w:rStyle w:val="CommentReference"/>
        </w:rPr>
        <w:annotationRef/>
      </w:r>
      <w:r>
        <w:t>No</w:t>
      </w:r>
    </w:p>
  </w:comment>
  <w:comment w:id="94" w:author="Erin Coniker Lentz" w:date="2020-05-18T13:06:00Z" w:initials="ECL">
    <w:p w14:paraId="3E070EF8" w14:textId="77777777" w:rsidR="00CB5947" w:rsidRDefault="00CB5947" w:rsidP="002E09AC">
      <w:pPr>
        <w:pStyle w:val="CommentText"/>
      </w:pPr>
      <w:r>
        <w:rPr>
          <w:rStyle w:val="CommentReference"/>
        </w:rPr>
        <w:annotationRef/>
      </w:r>
      <w:r>
        <w:t>Does this matter in constructing the nutritional requirements?</w:t>
      </w:r>
    </w:p>
    <w:p w14:paraId="1649DDC1" w14:textId="77777777" w:rsidR="00CB5947" w:rsidRDefault="00CB5947" w:rsidP="002E09AC">
      <w:pPr>
        <w:pStyle w:val="CommentText"/>
      </w:pPr>
    </w:p>
    <w:p w14:paraId="7F230E0A" w14:textId="1092E7BF" w:rsidR="00CB5947" w:rsidRDefault="00CB5947" w:rsidP="002E09AC">
      <w:pPr>
        <w:pStyle w:val="CommentText"/>
      </w:pPr>
      <w:r>
        <w:t>Should allocating by activity vs not be a finding?</w:t>
      </w:r>
    </w:p>
  </w:comment>
  <w:comment w:id="102" w:author="Erin Coniker Lentz" w:date="2020-05-18T10:31:00Z" w:initials="ECL">
    <w:p w14:paraId="5980160B" w14:textId="77777777" w:rsidR="00CB5947" w:rsidRDefault="00CB5947" w:rsidP="00D5450A">
      <w:pPr>
        <w:pStyle w:val="CommentText"/>
      </w:pPr>
      <w:r>
        <w:rPr>
          <w:rStyle w:val="CommentReference"/>
        </w:rPr>
        <w:annotationRef/>
      </w:r>
      <w:r>
        <w:t xml:space="preserve">Trying to use the language used in the figures. </w:t>
      </w:r>
    </w:p>
    <w:p w14:paraId="21DA863B" w14:textId="77777777" w:rsidR="00CB5947" w:rsidRDefault="00CB5947" w:rsidP="00D5450A">
      <w:pPr>
        <w:pStyle w:val="CommentText"/>
      </w:pPr>
    </w:p>
    <w:p w14:paraId="575C3DEE" w14:textId="77777777" w:rsidR="00CB5947" w:rsidRDefault="00CB5947" w:rsidP="00D5450A">
      <w:pPr>
        <w:pStyle w:val="CommentText"/>
      </w:pPr>
      <w:r>
        <w:t>The figures, right now, don’t talk about height, weights. Are those part of the individual nutrient requirements? Should that be expanded to “Individual nutrient and anthropometric standards”?</w:t>
      </w:r>
    </w:p>
  </w:comment>
  <w:comment w:id="103" w:author="Cardell, Lila" w:date="2020-05-22T12:04:00Z" w:initials="CL">
    <w:p w14:paraId="08C0ABA8" w14:textId="77777777" w:rsidR="00CB5947" w:rsidRDefault="00CB5947" w:rsidP="00D5450A">
      <w:pPr>
        <w:pStyle w:val="CommentText"/>
      </w:pPr>
      <w:r>
        <w:rPr>
          <w:rStyle w:val="CommentReference"/>
        </w:rPr>
        <w:annotationRef/>
      </w:r>
      <w:proofErr w:type="gramStart"/>
      <w:r>
        <w:t>Yes</w:t>
      </w:r>
      <w:proofErr w:type="gramEnd"/>
      <w:r>
        <w:t xml:space="preserve"> so the “adjustment for life stage and activity level” should be “Age and sex requirement adjusted for life stage and activity level” Weights/ heights are only used for some requirements.</w:t>
      </w:r>
    </w:p>
  </w:comment>
  <w:comment w:id="105" w:author="Erin Coniker Lentz" w:date="2020-05-18T11:53:00Z" w:initials="ECL">
    <w:p w14:paraId="6285F77D" w14:textId="77777777" w:rsidR="00CB5947" w:rsidRDefault="00CB5947" w:rsidP="00D5450A">
      <w:pPr>
        <w:pStyle w:val="CommentText"/>
      </w:pPr>
      <w:r>
        <w:rPr>
          <w:rStyle w:val="CommentReference"/>
        </w:rPr>
        <w:annotationRef/>
      </w:r>
      <w:r>
        <w:t>Can we compute how much of an influence these different heights have on the energy requirements (e.g., a range of values)?</w:t>
      </w:r>
    </w:p>
    <w:p w14:paraId="48745DBC" w14:textId="77777777" w:rsidR="00CB5947" w:rsidRDefault="00CB5947" w:rsidP="00D5450A">
      <w:pPr>
        <w:pStyle w:val="CommentText"/>
      </w:pPr>
    </w:p>
    <w:p w14:paraId="333CE1A5" w14:textId="77777777" w:rsidR="00CB5947" w:rsidRDefault="00CB5947" w:rsidP="00D5450A">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106" w:author="Cardell, Lila" w:date="2020-05-22T12:06:00Z" w:initials="CL">
    <w:p w14:paraId="41A94372" w14:textId="77777777" w:rsidR="00CB5947" w:rsidRDefault="00CB5947" w:rsidP="00D5450A">
      <w:pPr>
        <w:pStyle w:val="CommentText"/>
      </w:pPr>
      <w:r>
        <w:rPr>
          <w:rStyle w:val="CommentReference"/>
        </w:rPr>
        <w:annotationRef/>
      </w:r>
      <w:r>
        <w:t>Yes, totally feasible.</w:t>
      </w:r>
    </w:p>
  </w:comment>
  <w:comment w:id="108" w:author="Cardell, Lila" w:date="2020-05-22T12:06:00Z" w:initials="CL">
    <w:p w14:paraId="158D315A" w14:textId="77777777" w:rsidR="00CB5947" w:rsidRDefault="00CB5947" w:rsidP="00D5450A">
      <w:pPr>
        <w:pStyle w:val="CommentText"/>
      </w:pPr>
      <w:r>
        <w:rPr>
          <w:rStyle w:val="CommentReference"/>
        </w:rPr>
        <w:annotationRef/>
      </w:r>
      <w:proofErr w:type="gramStart"/>
      <w:r>
        <w:t>So</w:t>
      </w:r>
      <w:proofErr w:type="gramEnd"/>
      <w:r>
        <w:t xml:space="preserve"> this is w.r.t to how weight and height can affect energy and some macronutrient calculations.</w:t>
      </w:r>
    </w:p>
  </w:comment>
  <w:comment w:id="111" w:author="Erin Coniker Lentz" w:date="2020-05-18T12:13:00Z" w:initials="ECL">
    <w:p w14:paraId="4E331724" w14:textId="77777777" w:rsidR="00CB5947" w:rsidRDefault="00CB5947" w:rsidP="00D5450A">
      <w:pPr>
        <w:pStyle w:val="CommentText"/>
      </w:pPr>
      <w:r>
        <w:rPr>
          <w:rStyle w:val="CommentReference"/>
        </w:rPr>
        <w:annotationRef/>
      </w:r>
      <w:r>
        <w:t>Above, the AE can be computed using (1) per capita and (2) proportional measures.</w:t>
      </w:r>
    </w:p>
    <w:p w14:paraId="190B9F8A" w14:textId="77777777" w:rsidR="00CB5947" w:rsidRDefault="00CB5947" w:rsidP="00D5450A">
      <w:pPr>
        <w:pStyle w:val="CommentText"/>
      </w:pPr>
    </w:p>
    <w:p w14:paraId="6DF43457" w14:textId="77777777" w:rsidR="00CB5947" w:rsidRDefault="00CB5947" w:rsidP="00D5450A">
      <w:pPr>
        <w:pStyle w:val="CommentText"/>
      </w:pPr>
      <w:r>
        <w:t xml:space="preserve">Can we show the difference in # people below the reference group when using those two? </w:t>
      </w:r>
    </w:p>
  </w:comment>
  <w:comment w:id="112" w:author="Cardell, Lila" w:date="2020-05-22T12:07:00Z" w:initials="CL">
    <w:p w14:paraId="4C88EB2F" w14:textId="77777777" w:rsidR="00CB5947" w:rsidRDefault="00CB5947" w:rsidP="00D5450A">
      <w:pPr>
        <w:pStyle w:val="CommentText"/>
      </w:pPr>
      <w:r>
        <w:rPr>
          <w:rStyle w:val="CommentReference"/>
        </w:rPr>
        <w:annotationRef/>
      </w:r>
      <w:r>
        <w:t>Hmm, I’m not sure what you mean here.</w:t>
      </w:r>
    </w:p>
  </w:comment>
  <w:comment w:id="113" w:author="Cardell, Lila" w:date="2020-05-22T15:31:00Z" w:initials="CL">
    <w:p w14:paraId="3BB35466" w14:textId="77777777" w:rsidR="00CB5947" w:rsidRDefault="00CB5947" w:rsidP="00D5450A">
      <w:pPr>
        <w:pStyle w:val="CommentText"/>
      </w:pPr>
      <w:r>
        <w:rPr>
          <w:rStyle w:val="CommentReference"/>
        </w:rPr>
        <w:annotationRef/>
      </w:r>
      <w:r>
        <w:t>Be clearer about impact of PC vs allocation for energy and why you should not use PC</w:t>
      </w:r>
    </w:p>
  </w:comment>
  <w:comment w:id="116" w:author="Erin Coniker Lentz" w:date="2020-05-18T12:04:00Z" w:initials="ECL">
    <w:p w14:paraId="69B99D3A" w14:textId="77777777" w:rsidR="00CB5947" w:rsidRDefault="00CB5947" w:rsidP="00D5450A">
      <w:pPr>
        <w:pStyle w:val="CommentText"/>
      </w:pPr>
      <w:r>
        <w:rPr>
          <w:rStyle w:val="CommentReference"/>
        </w:rPr>
        <w:annotationRef/>
      </w:r>
      <w:r>
        <w:t>Again, we could look at # of sampled individuals who fall above or below the benchmark AE requirements, and z-test.</w:t>
      </w:r>
    </w:p>
    <w:p w14:paraId="10D1A18D" w14:textId="77777777" w:rsidR="00CB5947" w:rsidRDefault="00CB5947" w:rsidP="00D5450A">
      <w:pPr>
        <w:pStyle w:val="CommentText"/>
      </w:pPr>
    </w:p>
    <w:p w14:paraId="552F4BC7" w14:textId="77777777" w:rsidR="00CB5947" w:rsidRDefault="00CB5947" w:rsidP="00D5450A">
      <w:pPr>
        <w:pStyle w:val="CommentText"/>
      </w:pPr>
      <w:r>
        <w:t>We should also declare which one we will use for the rest of the analysis, right? (e.g., midpoint value for the proportional approach?).</w:t>
      </w:r>
    </w:p>
  </w:comment>
  <w:comment w:id="121" w:author="Erin Coniker Lentz" w:date="2020-05-16T12:47:00Z" w:initials="ECL">
    <w:p w14:paraId="0D8CD36B" w14:textId="77777777" w:rsidR="00CB5947" w:rsidRDefault="00CB5947">
      <w:pPr>
        <w:pStyle w:val="CommentText"/>
      </w:pPr>
      <w:r>
        <w:rPr>
          <w:rStyle w:val="CommentReference"/>
        </w:rPr>
        <w:annotationRef/>
      </w:r>
      <w:r>
        <w:t>Maybe household isn’t a rectangle, since you either have one or the other?</w:t>
      </w:r>
    </w:p>
    <w:p w14:paraId="40C83F22" w14:textId="77777777" w:rsidR="00CB5947" w:rsidRDefault="00CB5947">
      <w:pPr>
        <w:pStyle w:val="CommentText"/>
      </w:pPr>
    </w:p>
    <w:p w14:paraId="35AFE77B" w14:textId="1E3936BE" w:rsidR="00CB5947" w:rsidRDefault="00CB5947">
      <w:pPr>
        <w:pStyle w:val="CommentText"/>
      </w:pPr>
      <w:r>
        <w:t>Is computing the individual’s share a decision point?</w:t>
      </w:r>
    </w:p>
  </w:comment>
  <w:comment w:id="122" w:author="Cardell, Lila" w:date="2020-05-26T10:58:00Z" w:initials="CL">
    <w:p w14:paraId="7DFA1931" w14:textId="4EBE6817" w:rsidR="00CB5947" w:rsidRDefault="00CB5947">
      <w:pPr>
        <w:pStyle w:val="CommentText"/>
      </w:pPr>
      <w:r>
        <w:rPr>
          <w:rStyle w:val="CommentReference"/>
        </w:rPr>
        <w:annotationRef/>
      </w:r>
      <w:r>
        <w:t>The share isn’t a decision point, but it is a calculation needed to determine the individuals’ % of household nutrients. Let me know if the reorg clears this up!</w:t>
      </w:r>
    </w:p>
  </w:comment>
  <w:comment w:id="123" w:author="Erin Coniker Lentz" w:date="2020-04-24T12:39:00Z" w:initials="ECL">
    <w:p w14:paraId="587B435E" w14:textId="77777777" w:rsidR="00CB5947" w:rsidRDefault="00CB5947"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CB5947" w:rsidRDefault="00CB5947" w:rsidP="002732BF">
      <w:pPr>
        <w:pStyle w:val="CommentText"/>
      </w:pPr>
    </w:p>
    <w:p w14:paraId="6D0CC30A" w14:textId="77777777" w:rsidR="00CB5947" w:rsidRDefault="00CB5947" w:rsidP="002732BF">
      <w:pPr>
        <w:pStyle w:val="CommentText"/>
      </w:pPr>
      <w:r>
        <w:t>If it is useful to separate these out, I am happy to clean these up / get the arrows connected etc.</w:t>
      </w:r>
    </w:p>
    <w:p w14:paraId="1DA355F0" w14:textId="77777777" w:rsidR="00CB5947" w:rsidRDefault="00CB5947" w:rsidP="002732BF">
      <w:pPr>
        <w:pStyle w:val="CommentText"/>
      </w:pPr>
    </w:p>
    <w:p w14:paraId="1E24A30B" w14:textId="77777777" w:rsidR="00CB5947" w:rsidRDefault="00CB5947" w:rsidP="002732BF">
      <w:pPr>
        <w:pStyle w:val="CommentText"/>
      </w:pPr>
      <w:r>
        <w:t xml:space="preserve">Minor questions: </w:t>
      </w:r>
    </w:p>
    <w:p w14:paraId="7E8FA214" w14:textId="77777777" w:rsidR="00CB5947" w:rsidRDefault="00CB5947"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CB5947" w:rsidRDefault="00CB5947"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124" w:author="Erin Coniker Lentz" w:date="2020-05-18T10:33:00Z" w:initials="ECL">
    <w:p w14:paraId="34DBBBF4" w14:textId="23A24838" w:rsidR="00CB5947" w:rsidRDefault="00CB5947">
      <w:pPr>
        <w:pStyle w:val="CommentText"/>
      </w:pPr>
      <w:r>
        <w:rPr>
          <w:rStyle w:val="CommentReference"/>
        </w:rPr>
        <w:annotationRef/>
      </w:r>
      <w:r>
        <w:t>I’m not clear on what the blue on blue “inadequacy measure for individual I” means.</w:t>
      </w:r>
    </w:p>
  </w:comment>
  <w:comment w:id="125" w:author="Erin Coniker Lentz" w:date="2020-04-24T12:49:00Z" w:initials="ECL">
    <w:p w14:paraId="7E3B365A" w14:textId="77777777" w:rsidR="00CB5947" w:rsidRDefault="00CB5947"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2ECC86EF" w15:done="1"/>
  <w15:commentEx w15:paraId="55FD85C6" w15:paraIdParent="2ECC86EF" w15:done="1"/>
  <w15:commentEx w15:paraId="68F3EBDA" w15:done="0"/>
  <w15:commentEx w15:paraId="0E9C8073" w15:done="0"/>
  <w15:commentEx w15:paraId="66CC485D" w15:paraIdParent="0E9C8073" w15:done="0"/>
  <w15:commentEx w15:paraId="5E2C3D89" w15:done="0"/>
  <w15:commentEx w15:paraId="7EC7E444" w15:done="0"/>
  <w15:commentEx w15:paraId="70A11FEE" w15:paraIdParent="7EC7E444" w15:done="0"/>
  <w15:commentEx w15:paraId="25B704C8" w15:done="1"/>
  <w15:commentEx w15:paraId="793F3329" w15:paraIdParent="25B704C8" w15:done="1"/>
  <w15:commentEx w15:paraId="6AD2D071" w15:done="1"/>
  <w15:commentEx w15:paraId="31F95186" w15:paraIdParent="6AD2D071" w15:done="1"/>
  <w15:commentEx w15:paraId="59500488" w15:paraIdParent="6AD2D071" w15:done="1"/>
  <w15:commentEx w15:paraId="68404F9F" w15:done="0"/>
  <w15:commentEx w15:paraId="7D5A5E83" w15:paraIdParent="68404F9F" w15:done="0"/>
  <w15:commentEx w15:paraId="3AED8825" w15:done="0"/>
  <w15:commentEx w15:paraId="4199A372" w15:done="0"/>
  <w15:commentEx w15:paraId="3E2035C4" w15:paraIdParent="4199A372" w15:done="0"/>
  <w15:commentEx w15:paraId="5566BDA5" w15:done="0"/>
  <w15:commentEx w15:paraId="61863A62" w15:paraIdParent="5566BDA5" w15:done="0"/>
  <w15:commentEx w15:paraId="757A9A77" w15:done="1"/>
  <w15:commentEx w15:paraId="7B84B167" w15:paraIdParent="757A9A77" w15:done="1"/>
  <w15:commentEx w15:paraId="2C96A518" w15:done="0"/>
  <w15:commentEx w15:paraId="04F172C9" w15:done="0"/>
  <w15:commentEx w15:paraId="05D75C4B" w15:paraIdParent="04F172C9" w15:done="0"/>
  <w15:commentEx w15:paraId="307BE40E" w15:done="0"/>
  <w15:commentEx w15:paraId="2B024DDE" w15:paraIdParent="307BE40E" w15:done="0"/>
  <w15:commentEx w15:paraId="71EA5BE2" w15:done="0"/>
  <w15:commentEx w15:paraId="5BF8B506" w15:done="0"/>
  <w15:commentEx w15:paraId="6F4597A5" w15:paraIdParent="5BF8B506" w15:done="0"/>
  <w15:commentEx w15:paraId="5BD7876E" w15:done="0"/>
  <w15:commentEx w15:paraId="767375C7" w15:paraIdParent="5BD7876E" w15:done="0"/>
  <w15:commentEx w15:paraId="7F230E0A" w15:done="0"/>
  <w15:commentEx w15:paraId="575C3DEE" w15:done="0"/>
  <w15:commentEx w15:paraId="08C0ABA8" w15:paraIdParent="575C3DEE" w15:done="0"/>
  <w15:commentEx w15:paraId="333CE1A5" w15:done="0"/>
  <w15:commentEx w15:paraId="41A94372" w15:paraIdParent="333CE1A5" w15:done="0"/>
  <w15:commentEx w15:paraId="158D315A" w15:done="0"/>
  <w15:commentEx w15:paraId="6DF43457" w15:done="0"/>
  <w15:commentEx w15:paraId="4C88EB2F" w15:paraIdParent="6DF43457" w15:done="0"/>
  <w15:commentEx w15:paraId="3BB35466" w15:paraIdParent="6DF43457" w15:done="0"/>
  <w15:commentEx w15:paraId="552F4BC7" w15:done="0"/>
  <w15:commentEx w15:paraId="35AFE77B" w15:done="0"/>
  <w15:commentEx w15:paraId="7DFA1931" w15:paraIdParent="35AFE77B" w15:done="0"/>
  <w15:commentEx w15:paraId="6749C53C" w15:done="1"/>
  <w15:commentEx w15:paraId="34DBBBF4" w15:done="0"/>
  <w15:commentEx w15:paraId="7E3B36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2ECC86EF" w16cid:durableId="226A688C"/>
  <w16cid:commentId w16cid:paraId="55FD85C6" w16cid:durableId="22722BF6"/>
  <w16cid:commentId w16cid:paraId="68F3EBDA" w16cid:durableId="226D014F"/>
  <w16cid:commentId w16cid:paraId="0E9C8073" w16cid:durableId="226D39A2"/>
  <w16cid:commentId w16cid:paraId="66CC485D" w16cid:durableId="22723A41"/>
  <w16cid:commentId w16cid:paraId="5E2C3D89" w16cid:durableId="226CFEC2"/>
  <w16cid:commentId w16cid:paraId="7EC7E444" w16cid:durableId="226CFFB8"/>
  <w16cid:commentId w16cid:paraId="70A11FEE" w16cid:durableId="22723AF0"/>
  <w16cid:commentId w16cid:paraId="25B704C8" w16cid:durableId="226DE49D"/>
  <w16cid:commentId w16cid:paraId="793F3329" w16cid:durableId="22723346"/>
  <w16cid:commentId w16cid:paraId="6AD2D071" w16cid:durableId="226D1297"/>
  <w16cid:commentId w16cid:paraId="31F95186" w16cid:durableId="227237A6"/>
  <w16cid:commentId w16cid:paraId="59500488" w16cid:durableId="227D0011"/>
  <w16cid:commentId w16cid:paraId="68404F9F" w16cid:durableId="226D3935"/>
  <w16cid:commentId w16cid:paraId="7D5A5E83" w16cid:durableId="227238A6"/>
  <w16cid:commentId w16cid:paraId="3AED8825" w16cid:durableId="226DE8D4"/>
  <w16cid:commentId w16cid:paraId="4199A372" w16cid:durableId="226A74C6"/>
  <w16cid:commentId w16cid:paraId="3E2035C4" w16cid:durableId="22723D71"/>
  <w16cid:commentId w16cid:paraId="5566BDA5" w16cid:durableId="226D3A40"/>
  <w16cid:commentId w16cid:paraId="61863A62" w16cid:durableId="22723CB1"/>
  <w16cid:commentId w16cid:paraId="757A9A77" w16cid:durableId="22723D29"/>
  <w16cid:commentId w16cid:paraId="7B84B167" w16cid:durableId="22723D3B"/>
  <w16cid:commentId w16cid:paraId="2C96A518" w16cid:durableId="22723D06"/>
  <w16cid:commentId w16cid:paraId="04F172C9" w16cid:durableId="226A757C"/>
  <w16cid:commentId w16cid:paraId="05D75C4B" w16cid:durableId="22795BD0"/>
  <w16cid:commentId w16cid:paraId="307BE40E" w16cid:durableId="226A75B1"/>
  <w16cid:commentId w16cid:paraId="2B024DDE" w16cid:durableId="22723DEC"/>
  <w16cid:commentId w16cid:paraId="71EA5BE2" w16cid:durableId="226A75C6"/>
  <w16cid:commentId w16cid:paraId="5BF8B506" w16cid:durableId="22795D29"/>
  <w16cid:commentId w16cid:paraId="6F4597A5" w16cid:durableId="22795D28"/>
  <w16cid:commentId w16cid:paraId="5BD7876E" w16cid:durableId="22795D27"/>
  <w16cid:commentId w16cid:paraId="767375C7" w16cid:durableId="22795D26"/>
  <w16cid:commentId w16cid:paraId="7F230E0A" w16cid:durableId="226D06C9"/>
  <w16cid:commentId w16cid:paraId="575C3DEE" w16cid:durableId="226CE28B"/>
  <w16cid:commentId w16cid:paraId="08C0ABA8" w16cid:durableId="22723E5A"/>
  <w16cid:commentId w16cid:paraId="333CE1A5" w16cid:durableId="226CF5BB"/>
  <w16cid:commentId w16cid:paraId="41A94372" w16cid:durableId="22723EBB"/>
  <w16cid:commentId w16cid:paraId="158D315A" w16cid:durableId="22723ECD"/>
  <w16cid:commentId w16cid:paraId="6DF43457" w16cid:durableId="226CFA5A"/>
  <w16cid:commentId w16cid:paraId="4C88EB2F" w16cid:durableId="22723F01"/>
  <w16cid:commentId w16cid:paraId="3BB35466" w16cid:durableId="22726EE4"/>
  <w16cid:commentId w16cid:paraId="552F4BC7"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7A5D" w14:textId="77777777" w:rsidR="002763D6" w:rsidRDefault="002763D6" w:rsidP="004C644D">
      <w:r>
        <w:separator/>
      </w:r>
    </w:p>
  </w:endnote>
  <w:endnote w:type="continuationSeparator" w:id="0">
    <w:p w14:paraId="63A4E48E" w14:textId="77777777" w:rsidR="002763D6" w:rsidRDefault="002763D6"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CB5947" w:rsidRDefault="00CB5947"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CB5947" w:rsidRDefault="00CB5947"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CB5947" w:rsidRDefault="00CB5947"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CB5947" w:rsidRDefault="00CB5947"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B90FA" w14:textId="77777777" w:rsidR="002763D6" w:rsidRDefault="002763D6" w:rsidP="004C644D">
      <w:r>
        <w:separator/>
      </w:r>
    </w:p>
  </w:footnote>
  <w:footnote w:type="continuationSeparator" w:id="0">
    <w:p w14:paraId="5AE538A6" w14:textId="77777777" w:rsidR="002763D6" w:rsidRDefault="002763D6" w:rsidP="004C644D">
      <w:r>
        <w:continuationSeparator/>
      </w:r>
    </w:p>
  </w:footnote>
  <w:footnote w:id="1">
    <w:p w14:paraId="063F9B43" w14:textId="33392EA4" w:rsidR="00CB5947" w:rsidRPr="003B1215" w:rsidRDefault="00CB5947">
      <w:pPr>
        <w:pStyle w:val="FootnoteText"/>
        <w:rPr>
          <w:rFonts w:ascii="Times New Roman" w:hAnsi="Times New Roman" w:cs="Times New Roman"/>
        </w:rPr>
      </w:pPr>
      <w:r w:rsidRPr="003B1215">
        <w:rPr>
          <w:rStyle w:val="FootnoteReference"/>
          <w:rFonts w:ascii="Times New Roman" w:hAnsi="Times New Roman" w:cs="Times New Roman"/>
        </w:rPr>
        <w:footnoteRef/>
      </w:r>
      <w:r w:rsidRPr="003B1215">
        <w:rPr>
          <w:rFonts w:ascii="Times New Roman" w:hAnsi="Times New Roman" w:cs="Times New Roman"/>
        </w:rPr>
        <w:t xml:space="preserve"> </w:t>
      </w:r>
      <w:r w:rsidR="00037F67" w:rsidRPr="003B1215">
        <w:rPr>
          <w:rFonts w:ascii="Times New Roman" w:hAnsi="Times New Roman" w:cs="Times New Roman"/>
        </w:rPr>
        <w:t>In 2011, t</w:t>
      </w:r>
      <w:r w:rsidRPr="003B1215">
        <w:rPr>
          <w:rFonts w:ascii="Times New Roman" w:hAnsi="Times New Roman" w:cs="Times New Roman"/>
        </w:rPr>
        <w:t>he IOM was renamed the National Academies of Science, Engineering, and Medicine (NASEM)</w:t>
      </w:r>
      <w:r w:rsidR="00037F67" w:rsidRPr="003B1215">
        <w:rPr>
          <w:rFonts w:ascii="Times New Roman" w:hAnsi="Times New Roman" w:cs="Times New Roman"/>
        </w:rPr>
        <w:t xml:space="preserve"> and subsequent reports are published under NASEM. </w:t>
      </w:r>
      <w:r w:rsidR="00037F67" w:rsidRPr="003B1215">
        <w:rPr>
          <w:rFonts w:ascii="Times New Roman" w:hAnsi="Times New Roman" w:cs="Times New Roman"/>
        </w:rPr>
        <w:t xml:space="preserve">The European Food Safety Authority (EFSA) </w:t>
      </w:r>
      <w:r w:rsidR="00037F67" w:rsidRPr="003B1215">
        <w:rPr>
          <w:rFonts w:ascii="Times New Roman" w:hAnsi="Times New Roman" w:cs="Times New Roman"/>
        </w:rPr>
        <w:t xml:space="preserve">also </w:t>
      </w:r>
      <w:r w:rsidR="00037F67" w:rsidRPr="003B1215">
        <w:rPr>
          <w:rFonts w:ascii="Times New Roman" w:hAnsi="Times New Roman" w:cs="Times New Roman"/>
        </w:rPr>
        <w:t>set</w:t>
      </w:r>
      <w:r w:rsidR="00037F67" w:rsidRPr="003B1215">
        <w:rPr>
          <w:rFonts w:ascii="Times New Roman" w:hAnsi="Times New Roman" w:cs="Times New Roman"/>
        </w:rPr>
        <w:t>s</w:t>
      </w:r>
      <w:r w:rsidR="00037F67" w:rsidRPr="003B1215">
        <w:rPr>
          <w:rFonts w:ascii="Times New Roman" w:hAnsi="Times New Roman" w:cs="Times New Roman"/>
        </w:rPr>
        <w:t xml:space="preserve"> nutrient reference values.</w:t>
      </w:r>
      <w:r w:rsidR="00037F67" w:rsidRPr="003B1215">
        <w:rPr>
          <w:rFonts w:ascii="Times New Roman" w:hAnsi="Times New Roman" w:cs="Times New Roman"/>
        </w:rPr>
        <w:t xml:space="preserve"> </w:t>
      </w:r>
    </w:p>
  </w:footnote>
  <w:footnote w:id="2">
    <w:p w14:paraId="284329C4" w14:textId="2C473ADA" w:rsidR="00CB5947" w:rsidRPr="00F060B2" w:rsidRDefault="00CB5947">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requirements and methods of 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r w:rsidRPr="00F060B2">
        <w:rPr>
          <w:rStyle w:val="CommentReference"/>
          <w:rFonts w:ascii="Times New Roman" w:hAnsi="Times New Roman" w:cs="Times New Roman"/>
          <w:sz w:val="20"/>
          <w:szCs w:val="20"/>
        </w:rPr>
        <w:annotation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5BC"/>
    <w:multiLevelType w:val="hybridMultilevel"/>
    <w:tmpl w:val="E9F0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9"/>
  </w:num>
  <w:num w:numId="3">
    <w:abstractNumId w:val="12"/>
  </w:num>
  <w:num w:numId="4">
    <w:abstractNumId w:val="22"/>
  </w:num>
  <w:num w:numId="5">
    <w:abstractNumId w:val="4"/>
  </w:num>
  <w:num w:numId="6">
    <w:abstractNumId w:val="18"/>
  </w:num>
  <w:num w:numId="7">
    <w:abstractNumId w:val="21"/>
  </w:num>
  <w:num w:numId="8">
    <w:abstractNumId w:val="2"/>
  </w:num>
  <w:num w:numId="9">
    <w:abstractNumId w:val="20"/>
  </w:num>
  <w:num w:numId="10">
    <w:abstractNumId w:val="2"/>
  </w:num>
  <w:num w:numId="11">
    <w:abstractNumId w:val="11"/>
  </w:num>
  <w:num w:numId="12">
    <w:abstractNumId w:val="5"/>
  </w:num>
  <w:num w:numId="13">
    <w:abstractNumId w:val="15"/>
  </w:num>
  <w:num w:numId="14">
    <w:abstractNumId w:val="6"/>
  </w:num>
  <w:num w:numId="15">
    <w:abstractNumId w:val="1"/>
  </w:num>
  <w:num w:numId="16">
    <w:abstractNumId w:val="8"/>
  </w:num>
  <w:num w:numId="17">
    <w:abstractNumId w:val="17"/>
  </w:num>
  <w:num w:numId="18">
    <w:abstractNumId w:val="14"/>
  </w:num>
  <w:num w:numId="19">
    <w:abstractNumId w:val="16"/>
  </w:num>
  <w:num w:numId="20">
    <w:abstractNumId w:val="13"/>
  </w:num>
  <w:num w:numId="21">
    <w:abstractNumId w:val="3"/>
  </w:num>
  <w:num w:numId="22">
    <w:abstractNumId w:val="9"/>
  </w:num>
  <w:num w:numId="23">
    <w:abstractNumId w:val="23"/>
  </w:num>
  <w:num w:numId="24">
    <w:abstractNumId w:val="10"/>
  </w:num>
  <w:num w:numId="25">
    <w:abstractNumId w:val="7"/>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37F67"/>
    <w:rsid w:val="0004104A"/>
    <w:rsid w:val="000518C4"/>
    <w:rsid w:val="00060361"/>
    <w:rsid w:val="00062323"/>
    <w:rsid w:val="000678CD"/>
    <w:rsid w:val="00072C80"/>
    <w:rsid w:val="00080446"/>
    <w:rsid w:val="000813F5"/>
    <w:rsid w:val="00081FF5"/>
    <w:rsid w:val="00083EA4"/>
    <w:rsid w:val="000927EE"/>
    <w:rsid w:val="000949CB"/>
    <w:rsid w:val="000960CA"/>
    <w:rsid w:val="00097F07"/>
    <w:rsid w:val="000A094D"/>
    <w:rsid w:val="000C7E28"/>
    <w:rsid w:val="000D55F0"/>
    <w:rsid w:val="000D7DC3"/>
    <w:rsid w:val="000E0BFA"/>
    <w:rsid w:val="0010028F"/>
    <w:rsid w:val="00105800"/>
    <w:rsid w:val="0011388E"/>
    <w:rsid w:val="00121A54"/>
    <w:rsid w:val="001244D2"/>
    <w:rsid w:val="00125121"/>
    <w:rsid w:val="001267E1"/>
    <w:rsid w:val="00131118"/>
    <w:rsid w:val="00132E12"/>
    <w:rsid w:val="001361D8"/>
    <w:rsid w:val="001534F3"/>
    <w:rsid w:val="00153AF5"/>
    <w:rsid w:val="00153F09"/>
    <w:rsid w:val="00155D9C"/>
    <w:rsid w:val="00165A37"/>
    <w:rsid w:val="001709C3"/>
    <w:rsid w:val="00170E5E"/>
    <w:rsid w:val="00171289"/>
    <w:rsid w:val="0017366A"/>
    <w:rsid w:val="00173C1A"/>
    <w:rsid w:val="0017545A"/>
    <w:rsid w:val="00181BF4"/>
    <w:rsid w:val="00182C80"/>
    <w:rsid w:val="00183683"/>
    <w:rsid w:val="001920A1"/>
    <w:rsid w:val="001C06AA"/>
    <w:rsid w:val="001C5945"/>
    <w:rsid w:val="001D0CDE"/>
    <w:rsid w:val="001D340D"/>
    <w:rsid w:val="001D3AC0"/>
    <w:rsid w:val="001E00C7"/>
    <w:rsid w:val="001E0591"/>
    <w:rsid w:val="001E4078"/>
    <w:rsid w:val="001E758B"/>
    <w:rsid w:val="001E7B3E"/>
    <w:rsid w:val="002029DF"/>
    <w:rsid w:val="00210BFA"/>
    <w:rsid w:val="002157F2"/>
    <w:rsid w:val="00224FEB"/>
    <w:rsid w:val="0023042B"/>
    <w:rsid w:val="00236769"/>
    <w:rsid w:val="00256D9E"/>
    <w:rsid w:val="00260F64"/>
    <w:rsid w:val="0026441A"/>
    <w:rsid w:val="00266579"/>
    <w:rsid w:val="002732BF"/>
    <w:rsid w:val="002744A6"/>
    <w:rsid w:val="002763D6"/>
    <w:rsid w:val="002853C5"/>
    <w:rsid w:val="00285B32"/>
    <w:rsid w:val="00287016"/>
    <w:rsid w:val="0028701F"/>
    <w:rsid w:val="002872B9"/>
    <w:rsid w:val="00290C58"/>
    <w:rsid w:val="002940E5"/>
    <w:rsid w:val="00294A0A"/>
    <w:rsid w:val="002968F6"/>
    <w:rsid w:val="00297F8B"/>
    <w:rsid w:val="002A2AF8"/>
    <w:rsid w:val="002B3243"/>
    <w:rsid w:val="002C78F5"/>
    <w:rsid w:val="002D00B3"/>
    <w:rsid w:val="002D18F3"/>
    <w:rsid w:val="002D4031"/>
    <w:rsid w:val="002D41D9"/>
    <w:rsid w:val="002E09AC"/>
    <w:rsid w:val="002E38A7"/>
    <w:rsid w:val="002E4132"/>
    <w:rsid w:val="002F148C"/>
    <w:rsid w:val="002F4410"/>
    <w:rsid w:val="002F6640"/>
    <w:rsid w:val="003048DB"/>
    <w:rsid w:val="00304D2D"/>
    <w:rsid w:val="00307560"/>
    <w:rsid w:val="0031211D"/>
    <w:rsid w:val="003175C3"/>
    <w:rsid w:val="00317606"/>
    <w:rsid w:val="00331526"/>
    <w:rsid w:val="00335917"/>
    <w:rsid w:val="003421AB"/>
    <w:rsid w:val="00345BC2"/>
    <w:rsid w:val="00345C13"/>
    <w:rsid w:val="003463DA"/>
    <w:rsid w:val="003632B1"/>
    <w:rsid w:val="003675B5"/>
    <w:rsid w:val="00372DD5"/>
    <w:rsid w:val="003742B3"/>
    <w:rsid w:val="003830F5"/>
    <w:rsid w:val="0038418D"/>
    <w:rsid w:val="003925DA"/>
    <w:rsid w:val="003959FD"/>
    <w:rsid w:val="003B1215"/>
    <w:rsid w:val="003B4590"/>
    <w:rsid w:val="003B7637"/>
    <w:rsid w:val="003D454A"/>
    <w:rsid w:val="003D49A7"/>
    <w:rsid w:val="003D4F24"/>
    <w:rsid w:val="003E582B"/>
    <w:rsid w:val="003E605A"/>
    <w:rsid w:val="003F1BAC"/>
    <w:rsid w:val="00400078"/>
    <w:rsid w:val="00402AF3"/>
    <w:rsid w:val="00403BB2"/>
    <w:rsid w:val="00407E7D"/>
    <w:rsid w:val="00410727"/>
    <w:rsid w:val="0041098A"/>
    <w:rsid w:val="00412FED"/>
    <w:rsid w:val="00420316"/>
    <w:rsid w:val="00435F9A"/>
    <w:rsid w:val="00451E57"/>
    <w:rsid w:val="0046038D"/>
    <w:rsid w:val="00463DCF"/>
    <w:rsid w:val="004673A4"/>
    <w:rsid w:val="00470F04"/>
    <w:rsid w:val="004722DA"/>
    <w:rsid w:val="00473809"/>
    <w:rsid w:val="00480846"/>
    <w:rsid w:val="00480C48"/>
    <w:rsid w:val="00482FF7"/>
    <w:rsid w:val="00491FFF"/>
    <w:rsid w:val="004929C4"/>
    <w:rsid w:val="00494812"/>
    <w:rsid w:val="004B19D5"/>
    <w:rsid w:val="004B2689"/>
    <w:rsid w:val="004B6697"/>
    <w:rsid w:val="004B7808"/>
    <w:rsid w:val="004C5E57"/>
    <w:rsid w:val="004C644D"/>
    <w:rsid w:val="004D46E3"/>
    <w:rsid w:val="004D51EA"/>
    <w:rsid w:val="004E160F"/>
    <w:rsid w:val="004E386E"/>
    <w:rsid w:val="004E3878"/>
    <w:rsid w:val="004E4BDB"/>
    <w:rsid w:val="004E5516"/>
    <w:rsid w:val="004E594E"/>
    <w:rsid w:val="004F6DD6"/>
    <w:rsid w:val="0050022F"/>
    <w:rsid w:val="0051496E"/>
    <w:rsid w:val="00515290"/>
    <w:rsid w:val="0051679A"/>
    <w:rsid w:val="00516C6B"/>
    <w:rsid w:val="0052450A"/>
    <w:rsid w:val="0052530E"/>
    <w:rsid w:val="005255EF"/>
    <w:rsid w:val="00534EA9"/>
    <w:rsid w:val="00542E1B"/>
    <w:rsid w:val="0054497F"/>
    <w:rsid w:val="005453C3"/>
    <w:rsid w:val="00545608"/>
    <w:rsid w:val="00560C3E"/>
    <w:rsid w:val="00570FB5"/>
    <w:rsid w:val="00572FCE"/>
    <w:rsid w:val="0057333B"/>
    <w:rsid w:val="005815B4"/>
    <w:rsid w:val="005815CF"/>
    <w:rsid w:val="00582403"/>
    <w:rsid w:val="00590E5E"/>
    <w:rsid w:val="005917C2"/>
    <w:rsid w:val="005973BE"/>
    <w:rsid w:val="00597E9B"/>
    <w:rsid w:val="005A1410"/>
    <w:rsid w:val="005A2813"/>
    <w:rsid w:val="005A391A"/>
    <w:rsid w:val="005C4477"/>
    <w:rsid w:val="005D64F4"/>
    <w:rsid w:val="005E03BB"/>
    <w:rsid w:val="005E38BD"/>
    <w:rsid w:val="005F2E02"/>
    <w:rsid w:val="00611589"/>
    <w:rsid w:val="006126D0"/>
    <w:rsid w:val="00614DA7"/>
    <w:rsid w:val="00621396"/>
    <w:rsid w:val="006219C6"/>
    <w:rsid w:val="006245E1"/>
    <w:rsid w:val="00631A6D"/>
    <w:rsid w:val="00656188"/>
    <w:rsid w:val="00657576"/>
    <w:rsid w:val="00662E40"/>
    <w:rsid w:val="0066436F"/>
    <w:rsid w:val="006757E7"/>
    <w:rsid w:val="006802D1"/>
    <w:rsid w:val="006809EB"/>
    <w:rsid w:val="00684410"/>
    <w:rsid w:val="00690D7C"/>
    <w:rsid w:val="0069560B"/>
    <w:rsid w:val="006A06AD"/>
    <w:rsid w:val="006A27B2"/>
    <w:rsid w:val="006A52AC"/>
    <w:rsid w:val="006B354A"/>
    <w:rsid w:val="006B39F8"/>
    <w:rsid w:val="006C09D6"/>
    <w:rsid w:val="006C73BE"/>
    <w:rsid w:val="006E173A"/>
    <w:rsid w:val="006E29D8"/>
    <w:rsid w:val="006E3B28"/>
    <w:rsid w:val="006F3C91"/>
    <w:rsid w:val="006F599E"/>
    <w:rsid w:val="006F72CF"/>
    <w:rsid w:val="007008F4"/>
    <w:rsid w:val="00710220"/>
    <w:rsid w:val="00711724"/>
    <w:rsid w:val="00727418"/>
    <w:rsid w:val="007278AD"/>
    <w:rsid w:val="007279E8"/>
    <w:rsid w:val="00731BCD"/>
    <w:rsid w:val="00737750"/>
    <w:rsid w:val="00747CCA"/>
    <w:rsid w:val="00753865"/>
    <w:rsid w:val="00753BFD"/>
    <w:rsid w:val="00757F12"/>
    <w:rsid w:val="007614FD"/>
    <w:rsid w:val="0076196B"/>
    <w:rsid w:val="007628F5"/>
    <w:rsid w:val="0076528F"/>
    <w:rsid w:val="007667A8"/>
    <w:rsid w:val="00773701"/>
    <w:rsid w:val="007811F5"/>
    <w:rsid w:val="00783828"/>
    <w:rsid w:val="00783E63"/>
    <w:rsid w:val="00787176"/>
    <w:rsid w:val="00791213"/>
    <w:rsid w:val="007927B5"/>
    <w:rsid w:val="007928A5"/>
    <w:rsid w:val="00794DB1"/>
    <w:rsid w:val="00796382"/>
    <w:rsid w:val="007A75C5"/>
    <w:rsid w:val="007B28C7"/>
    <w:rsid w:val="007B34FF"/>
    <w:rsid w:val="007B783E"/>
    <w:rsid w:val="007C68D6"/>
    <w:rsid w:val="007D31EE"/>
    <w:rsid w:val="007D652D"/>
    <w:rsid w:val="007D752E"/>
    <w:rsid w:val="007D7EE8"/>
    <w:rsid w:val="007E3CC8"/>
    <w:rsid w:val="007F69C2"/>
    <w:rsid w:val="00801936"/>
    <w:rsid w:val="008067CE"/>
    <w:rsid w:val="00806C36"/>
    <w:rsid w:val="00807772"/>
    <w:rsid w:val="00810503"/>
    <w:rsid w:val="008115DA"/>
    <w:rsid w:val="00812A17"/>
    <w:rsid w:val="00814EA4"/>
    <w:rsid w:val="00815D48"/>
    <w:rsid w:val="008204AD"/>
    <w:rsid w:val="00820CEB"/>
    <w:rsid w:val="008215F0"/>
    <w:rsid w:val="00826F73"/>
    <w:rsid w:val="00837228"/>
    <w:rsid w:val="0084670F"/>
    <w:rsid w:val="0085115C"/>
    <w:rsid w:val="0085303F"/>
    <w:rsid w:val="00857EF5"/>
    <w:rsid w:val="00862352"/>
    <w:rsid w:val="008645FF"/>
    <w:rsid w:val="008656AA"/>
    <w:rsid w:val="00866EBA"/>
    <w:rsid w:val="00867265"/>
    <w:rsid w:val="00876609"/>
    <w:rsid w:val="00881FFD"/>
    <w:rsid w:val="00883FF6"/>
    <w:rsid w:val="008841CC"/>
    <w:rsid w:val="008A0A99"/>
    <w:rsid w:val="008A5CE8"/>
    <w:rsid w:val="008B51DE"/>
    <w:rsid w:val="008B54C3"/>
    <w:rsid w:val="008B7A8B"/>
    <w:rsid w:val="008C29D9"/>
    <w:rsid w:val="008C5A30"/>
    <w:rsid w:val="008C634F"/>
    <w:rsid w:val="008D1302"/>
    <w:rsid w:val="008D3B2B"/>
    <w:rsid w:val="008D6116"/>
    <w:rsid w:val="008F019C"/>
    <w:rsid w:val="008F4626"/>
    <w:rsid w:val="00901B54"/>
    <w:rsid w:val="00902021"/>
    <w:rsid w:val="0090356B"/>
    <w:rsid w:val="00903AC3"/>
    <w:rsid w:val="00905311"/>
    <w:rsid w:val="00926CFB"/>
    <w:rsid w:val="00927FFE"/>
    <w:rsid w:val="00931710"/>
    <w:rsid w:val="00937D8B"/>
    <w:rsid w:val="00941383"/>
    <w:rsid w:val="00941F6F"/>
    <w:rsid w:val="00946C1A"/>
    <w:rsid w:val="0095120E"/>
    <w:rsid w:val="00952284"/>
    <w:rsid w:val="009523D1"/>
    <w:rsid w:val="00954294"/>
    <w:rsid w:val="0095541F"/>
    <w:rsid w:val="009736E5"/>
    <w:rsid w:val="009740A1"/>
    <w:rsid w:val="00975470"/>
    <w:rsid w:val="009777BB"/>
    <w:rsid w:val="00986EA7"/>
    <w:rsid w:val="00987635"/>
    <w:rsid w:val="00987DB6"/>
    <w:rsid w:val="0099524A"/>
    <w:rsid w:val="009B086F"/>
    <w:rsid w:val="009C74DD"/>
    <w:rsid w:val="009C7C64"/>
    <w:rsid w:val="009D2FAC"/>
    <w:rsid w:val="009D6582"/>
    <w:rsid w:val="009E6FDE"/>
    <w:rsid w:val="009F1111"/>
    <w:rsid w:val="009F2615"/>
    <w:rsid w:val="009F6E5C"/>
    <w:rsid w:val="00A03517"/>
    <w:rsid w:val="00A04EB9"/>
    <w:rsid w:val="00A131FC"/>
    <w:rsid w:val="00A31449"/>
    <w:rsid w:val="00A31D96"/>
    <w:rsid w:val="00A32271"/>
    <w:rsid w:val="00A36F15"/>
    <w:rsid w:val="00A40FC8"/>
    <w:rsid w:val="00A463DC"/>
    <w:rsid w:val="00A47911"/>
    <w:rsid w:val="00A50849"/>
    <w:rsid w:val="00A5344D"/>
    <w:rsid w:val="00A64CD9"/>
    <w:rsid w:val="00A67B2A"/>
    <w:rsid w:val="00A741BA"/>
    <w:rsid w:val="00A81C1A"/>
    <w:rsid w:val="00A842A0"/>
    <w:rsid w:val="00A86AD4"/>
    <w:rsid w:val="00A87A54"/>
    <w:rsid w:val="00AA7D7A"/>
    <w:rsid w:val="00AB77A0"/>
    <w:rsid w:val="00AC1BAD"/>
    <w:rsid w:val="00AD6EC1"/>
    <w:rsid w:val="00AE35B5"/>
    <w:rsid w:val="00AF1B42"/>
    <w:rsid w:val="00AF361B"/>
    <w:rsid w:val="00AF37C5"/>
    <w:rsid w:val="00AF3DFC"/>
    <w:rsid w:val="00AF46BC"/>
    <w:rsid w:val="00B03CE8"/>
    <w:rsid w:val="00B13065"/>
    <w:rsid w:val="00B200AD"/>
    <w:rsid w:val="00B242E8"/>
    <w:rsid w:val="00B26668"/>
    <w:rsid w:val="00B32597"/>
    <w:rsid w:val="00B359A7"/>
    <w:rsid w:val="00B51AC9"/>
    <w:rsid w:val="00B52E31"/>
    <w:rsid w:val="00B64AC6"/>
    <w:rsid w:val="00B668E0"/>
    <w:rsid w:val="00B67563"/>
    <w:rsid w:val="00B77605"/>
    <w:rsid w:val="00B81F8E"/>
    <w:rsid w:val="00B8487B"/>
    <w:rsid w:val="00B85832"/>
    <w:rsid w:val="00B96ED7"/>
    <w:rsid w:val="00B97F2A"/>
    <w:rsid w:val="00BA76CD"/>
    <w:rsid w:val="00BB0714"/>
    <w:rsid w:val="00BB10AB"/>
    <w:rsid w:val="00BB481E"/>
    <w:rsid w:val="00BB4B7C"/>
    <w:rsid w:val="00BC25BC"/>
    <w:rsid w:val="00BC7ECF"/>
    <w:rsid w:val="00BD2D5F"/>
    <w:rsid w:val="00BE051B"/>
    <w:rsid w:val="00BE3E75"/>
    <w:rsid w:val="00BE51AA"/>
    <w:rsid w:val="00BE529E"/>
    <w:rsid w:val="00BE54E8"/>
    <w:rsid w:val="00BE716B"/>
    <w:rsid w:val="00BF251C"/>
    <w:rsid w:val="00BF37A2"/>
    <w:rsid w:val="00C00D4F"/>
    <w:rsid w:val="00C03077"/>
    <w:rsid w:val="00C03F54"/>
    <w:rsid w:val="00C041E0"/>
    <w:rsid w:val="00C04250"/>
    <w:rsid w:val="00C04DD4"/>
    <w:rsid w:val="00C05498"/>
    <w:rsid w:val="00C05F57"/>
    <w:rsid w:val="00C1671F"/>
    <w:rsid w:val="00C20E85"/>
    <w:rsid w:val="00C31C36"/>
    <w:rsid w:val="00C340BE"/>
    <w:rsid w:val="00C4152A"/>
    <w:rsid w:val="00C41627"/>
    <w:rsid w:val="00C4315D"/>
    <w:rsid w:val="00C650BB"/>
    <w:rsid w:val="00C65822"/>
    <w:rsid w:val="00C754CC"/>
    <w:rsid w:val="00C76049"/>
    <w:rsid w:val="00C77798"/>
    <w:rsid w:val="00C85083"/>
    <w:rsid w:val="00CA64BE"/>
    <w:rsid w:val="00CB5947"/>
    <w:rsid w:val="00CB6F18"/>
    <w:rsid w:val="00CB75ED"/>
    <w:rsid w:val="00CC263A"/>
    <w:rsid w:val="00CD185C"/>
    <w:rsid w:val="00CD616E"/>
    <w:rsid w:val="00CE3C6D"/>
    <w:rsid w:val="00CE428B"/>
    <w:rsid w:val="00CE500E"/>
    <w:rsid w:val="00CE6EA0"/>
    <w:rsid w:val="00CF12A8"/>
    <w:rsid w:val="00CF213B"/>
    <w:rsid w:val="00CF53EB"/>
    <w:rsid w:val="00CF7EEC"/>
    <w:rsid w:val="00D2069E"/>
    <w:rsid w:val="00D23055"/>
    <w:rsid w:val="00D364E9"/>
    <w:rsid w:val="00D40780"/>
    <w:rsid w:val="00D40FF9"/>
    <w:rsid w:val="00D461B5"/>
    <w:rsid w:val="00D53AA2"/>
    <w:rsid w:val="00D5450A"/>
    <w:rsid w:val="00D55709"/>
    <w:rsid w:val="00D615BE"/>
    <w:rsid w:val="00D63F3D"/>
    <w:rsid w:val="00D6667F"/>
    <w:rsid w:val="00D745C3"/>
    <w:rsid w:val="00D74ACC"/>
    <w:rsid w:val="00D754D6"/>
    <w:rsid w:val="00D770FC"/>
    <w:rsid w:val="00D81107"/>
    <w:rsid w:val="00DA1430"/>
    <w:rsid w:val="00DA7F73"/>
    <w:rsid w:val="00DB33E9"/>
    <w:rsid w:val="00DB373B"/>
    <w:rsid w:val="00DB632A"/>
    <w:rsid w:val="00DC0E97"/>
    <w:rsid w:val="00DC42AB"/>
    <w:rsid w:val="00DC4F68"/>
    <w:rsid w:val="00DD37DC"/>
    <w:rsid w:val="00DD428A"/>
    <w:rsid w:val="00DE6DC2"/>
    <w:rsid w:val="00DF2507"/>
    <w:rsid w:val="00DF35CE"/>
    <w:rsid w:val="00E017DA"/>
    <w:rsid w:val="00E046A3"/>
    <w:rsid w:val="00E109AA"/>
    <w:rsid w:val="00E118F0"/>
    <w:rsid w:val="00E123E2"/>
    <w:rsid w:val="00E13EB3"/>
    <w:rsid w:val="00E17591"/>
    <w:rsid w:val="00E218D4"/>
    <w:rsid w:val="00E23258"/>
    <w:rsid w:val="00E402E3"/>
    <w:rsid w:val="00E46806"/>
    <w:rsid w:val="00E5337B"/>
    <w:rsid w:val="00E73554"/>
    <w:rsid w:val="00E80ECA"/>
    <w:rsid w:val="00E85762"/>
    <w:rsid w:val="00EA101C"/>
    <w:rsid w:val="00EB0D70"/>
    <w:rsid w:val="00EC033E"/>
    <w:rsid w:val="00EC0F0F"/>
    <w:rsid w:val="00EC1984"/>
    <w:rsid w:val="00EC1C93"/>
    <w:rsid w:val="00EC5CE0"/>
    <w:rsid w:val="00EC6036"/>
    <w:rsid w:val="00ED0451"/>
    <w:rsid w:val="00EE3FB1"/>
    <w:rsid w:val="00EE5ACF"/>
    <w:rsid w:val="00EF1794"/>
    <w:rsid w:val="00F0581B"/>
    <w:rsid w:val="00F060B2"/>
    <w:rsid w:val="00F141A9"/>
    <w:rsid w:val="00F15177"/>
    <w:rsid w:val="00F25873"/>
    <w:rsid w:val="00F423E6"/>
    <w:rsid w:val="00F5433D"/>
    <w:rsid w:val="00F62330"/>
    <w:rsid w:val="00F62795"/>
    <w:rsid w:val="00F6334F"/>
    <w:rsid w:val="00F63C6B"/>
    <w:rsid w:val="00F653E6"/>
    <w:rsid w:val="00F769FC"/>
    <w:rsid w:val="00F8365A"/>
    <w:rsid w:val="00F86992"/>
    <w:rsid w:val="00F945BF"/>
    <w:rsid w:val="00FA0317"/>
    <w:rsid w:val="00FA03AD"/>
    <w:rsid w:val="00FA2D65"/>
    <w:rsid w:val="00FA7C72"/>
    <w:rsid w:val="00FB078A"/>
    <w:rsid w:val="00FC7AD2"/>
    <w:rsid w:val="00FD10E0"/>
    <w:rsid w:val="00FD1362"/>
    <w:rsid w:val="00FE156E"/>
    <w:rsid w:val="00FE16D0"/>
    <w:rsid w:val="00FE2BEC"/>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3511">
      <w:bodyDiv w:val="1"/>
      <w:marLeft w:val="0"/>
      <w:marRight w:val="0"/>
      <w:marTop w:val="0"/>
      <w:marBottom w:val="0"/>
      <w:divBdr>
        <w:top w:val="none" w:sz="0" w:space="0" w:color="auto"/>
        <w:left w:val="none" w:sz="0" w:space="0" w:color="auto"/>
        <w:bottom w:val="none" w:sz="0" w:space="0" w:color="auto"/>
        <w:right w:val="none" w:sz="0" w:space="0" w:color="auto"/>
      </w:divBdr>
    </w:div>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267547732">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650713005">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nal.usda.gov/fnic/foodcomp/Data/retn6/retn06.pdf" TargetMode="External"/><Relationship Id="rId2" Type="http://schemas.openxmlformats.org/officeDocument/2006/relationships/numbering" Target="numbering.xml"/><Relationship Id="rId16" Type="http://schemas.openxmlformats.org/officeDocument/2006/relationships/image" Target="NUL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B902-5544-4363-B9A4-3CDAF041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4252</TotalTime>
  <Pages>29</Pages>
  <Words>7987</Words>
  <Characters>45532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8</cp:revision>
  <cp:lastPrinted>2020-05-30T18:14:00Z</cp:lastPrinted>
  <dcterms:created xsi:type="dcterms:W3CDTF">2020-06-12T23:39:00Z</dcterms:created>
  <dcterms:modified xsi:type="dcterms:W3CDTF">2020-06-15T22:31:00Z</dcterms:modified>
</cp:coreProperties>
</file>