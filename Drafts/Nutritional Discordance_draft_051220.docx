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8A600" w14:textId="50B13BAD" w:rsidR="000A094D" w:rsidRDefault="000A094D" w:rsidP="000A094D">
      <w:pPr>
        <w:spacing w:line="276" w:lineRule="auto"/>
        <w:jc w:val="cente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Nutritional Discordance</w:t>
      </w:r>
    </w:p>
    <w:p w14:paraId="188FAA46" w14:textId="39CFF9AB" w:rsidR="000A094D" w:rsidRDefault="000A094D" w:rsidP="000A094D">
      <w:pPr>
        <w:spacing w:line="276" w:lineRule="auto"/>
        <w:jc w:val="cente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Lila Cardell and Erin Lentz</w:t>
      </w:r>
    </w:p>
    <w:p w14:paraId="7AA9F0E8"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59C3132F" w14:textId="5AB04234" w:rsidR="000A094D" w:rsidRDefault="000A094D" w:rsidP="000A094D">
      <w:pPr>
        <w:pStyle w:val="Heading1"/>
        <w:rPr>
          <w:rFonts w:eastAsia="Times New Roman"/>
          <w:shd w:val="clear" w:color="auto" w:fill="FFFFFF"/>
        </w:rPr>
      </w:pPr>
      <w:r>
        <w:rPr>
          <w:rFonts w:eastAsia="Times New Roman"/>
          <w:shd w:val="clear" w:color="auto" w:fill="FFFFFF"/>
        </w:rPr>
        <w:t>Introduction</w:t>
      </w:r>
    </w:p>
    <w:p w14:paraId="40FA66B7"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69030F10" w14:textId="4FCBD54F" w:rsidR="00C03077" w:rsidRPr="00C03077" w:rsidRDefault="008A5CE8" w:rsidP="00F8365A">
      <w:pPr>
        <w:spacing w:line="276" w:lineRule="auto"/>
        <w:rPr>
          <w:rFonts w:ascii="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Women and girls are commonly assumed to be at greater risk of food insecurity (e.g., UN Women 2012). Earlier </w:t>
      </w:r>
      <w:r w:rsidR="001C5945" w:rsidRPr="00F8365A">
        <w:rPr>
          <w:rFonts w:ascii="Times New Roman" w:eastAsia="Times New Roman" w:hAnsi="Times New Roman" w:cs="Times New Roman"/>
          <w:color w:val="212529"/>
          <w:sz w:val="22"/>
          <w:szCs w:val="22"/>
          <w:shd w:val="clear" w:color="auto" w:fill="FFFFFF"/>
        </w:rPr>
        <w:t xml:space="preserve">research </w:t>
      </w:r>
      <w:r w:rsidR="001E4078" w:rsidRPr="00F8365A">
        <w:rPr>
          <w:rFonts w:ascii="Times New Roman" w:eastAsia="Times New Roman" w:hAnsi="Times New Roman" w:cs="Times New Roman"/>
          <w:color w:val="212529"/>
          <w:sz w:val="22"/>
          <w:szCs w:val="22"/>
          <w:shd w:val="clear" w:color="auto" w:fill="FFFFFF"/>
        </w:rPr>
        <w:t>examined whether</w:t>
      </w:r>
      <w:r w:rsidRPr="00F8365A">
        <w:rPr>
          <w:rFonts w:ascii="Times New Roman" w:eastAsia="Times New Roman" w:hAnsi="Times New Roman" w:cs="Times New Roman"/>
          <w:color w:val="212529"/>
          <w:sz w:val="22"/>
          <w:szCs w:val="22"/>
          <w:shd w:val="clear" w:color="auto" w:fill="FFFFFF"/>
        </w:rPr>
        <w:t xml:space="preserve"> women consume a lower percentage of their required daily caloric intake</w:t>
      </w:r>
      <w:r w:rsidR="00C03077" w:rsidRPr="00F8365A">
        <w:rPr>
          <w:rFonts w:ascii="Times New Roman" w:eastAsia="Times New Roman" w:hAnsi="Times New Roman" w:cs="Times New Roman"/>
          <w:color w:val="212529"/>
          <w:sz w:val="22"/>
          <w:szCs w:val="22"/>
          <w:shd w:val="clear" w:color="auto" w:fill="FFFFFF"/>
        </w:rPr>
        <w:t xml:space="preserve"> </w:t>
      </w:r>
      <w:r w:rsidR="001C5945" w:rsidRPr="00F8365A">
        <w:rPr>
          <w:rFonts w:ascii="Times New Roman" w:eastAsia="Times New Roman" w:hAnsi="Times New Roman" w:cs="Times New Roman"/>
          <w:color w:val="212529"/>
          <w:sz w:val="22"/>
          <w:szCs w:val="22"/>
          <w:shd w:val="clear" w:color="auto" w:fill="FFFFFF"/>
        </w:rPr>
        <w:t>(e.g., Haddad and Kanbur (1990); Berhman and Deolaliker (1990); Pitt et al. (1990); Haddad et al. (1995))</w:t>
      </w:r>
      <w:r w:rsidRPr="00F8365A">
        <w:rPr>
          <w:rFonts w:ascii="Times New Roman" w:eastAsia="Times New Roman" w:hAnsi="Times New Roman" w:cs="Times New Roman"/>
          <w:color w:val="212529"/>
          <w:sz w:val="22"/>
          <w:szCs w:val="22"/>
          <w:shd w:val="clear" w:color="auto" w:fill="FFFFFF"/>
        </w:rPr>
        <w:t>, but</w:t>
      </w:r>
      <w:r w:rsidR="00C03077" w:rsidRPr="00F8365A">
        <w:rPr>
          <w:rFonts w:ascii="Times New Roman" w:eastAsia="Times New Roman" w:hAnsi="Times New Roman" w:cs="Times New Roman"/>
          <w:color w:val="212529"/>
          <w:sz w:val="22"/>
          <w:szCs w:val="22"/>
          <w:shd w:val="clear" w:color="auto" w:fill="FFFFFF"/>
        </w:rPr>
        <w:t>, as Marcoux (2002) summarize</w:t>
      </w:r>
      <w:r w:rsidR="00975470">
        <w:rPr>
          <w:rFonts w:ascii="Times New Roman" w:eastAsia="Times New Roman" w:hAnsi="Times New Roman" w:cs="Times New Roman"/>
          <w:color w:val="212529"/>
          <w:sz w:val="22"/>
          <w:szCs w:val="22"/>
          <w:shd w:val="clear" w:color="auto" w:fill="FFFFFF"/>
        </w:rPr>
        <w:t>d</w:t>
      </w:r>
      <w:r w:rsidR="00C03077" w:rsidRPr="00F8365A">
        <w:rPr>
          <w:rFonts w:ascii="Times New Roman" w:eastAsia="Times New Roman" w:hAnsi="Times New Roman" w:cs="Times New Roman"/>
          <w:color w:val="212529"/>
          <w:sz w:val="22"/>
          <w:szCs w:val="22"/>
          <w:shd w:val="clear" w:color="auto" w:fill="FFFFFF"/>
        </w:rPr>
        <w:t>, “</w:t>
      </w:r>
      <w:r w:rsidR="00C03077" w:rsidRPr="00C03077">
        <w:rPr>
          <w:rFonts w:ascii="Times New Roman" w:eastAsia="Times New Roman" w:hAnsi="Times New Roman" w:cs="Times New Roman"/>
          <w:color w:val="212529"/>
          <w:sz w:val="22"/>
          <w:szCs w:val="22"/>
          <w:shd w:val="clear" w:color="auto" w:fill="FFFFFF"/>
        </w:rPr>
        <w:t>evidence of pro-male biases in food consumption is scarce” (p. 275)</w:t>
      </w:r>
      <w:r w:rsidR="00C03077" w:rsidRPr="00F8365A">
        <w:rPr>
          <w:rFonts w:ascii="Times New Roman" w:eastAsia="Times New Roman" w:hAnsi="Times New Roman" w:cs="Times New Roman"/>
          <w:color w:val="212529"/>
          <w:sz w:val="22"/>
          <w:szCs w:val="22"/>
          <w:shd w:val="clear" w:color="auto" w:fill="FFFFFF"/>
        </w:rPr>
        <w:t xml:space="preserve">. </w:t>
      </w:r>
    </w:p>
    <w:p w14:paraId="23353ADB" w14:textId="77777777" w:rsidR="005A2813" w:rsidRPr="00F8365A" w:rsidRDefault="005A2813" w:rsidP="00F8365A">
      <w:pPr>
        <w:spacing w:line="276" w:lineRule="auto"/>
        <w:rPr>
          <w:rFonts w:ascii="Times New Roman" w:eastAsia="Times New Roman" w:hAnsi="Times New Roman" w:cs="Times New Roman"/>
          <w:color w:val="212529"/>
          <w:sz w:val="22"/>
          <w:szCs w:val="22"/>
          <w:shd w:val="clear" w:color="auto" w:fill="FFFFFF"/>
        </w:rPr>
      </w:pPr>
    </w:p>
    <w:p w14:paraId="691688C3" w14:textId="5AB302CF" w:rsidR="001E4078" w:rsidRPr="00F8365A" w:rsidRDefault="008A5CE8"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In recent years, </w:t>
      </w:r>
      <w:r w:rsidR="001C5945" w:rsidRPr="00F8365A">
        <w:rPr>
          <w:rFonts w:ascii="Times New Roman" w:eastAsia="Times New Roman" w:hAnsi="Times New Roman" w:cs="Times New Roman"/>
          <w:color w:val="212529"/>
          <w:sz w:val="22"/>
          <w:szCs w:val="22"/>
          <w:shd w:val="clear" w:color="auto" w:fill="FFFFFF"/>
        </w:rPr>
        <w:t>this claim has been reconsidered</w:t>
      </w:r>
      <w:r w:rsidR="00F62330" w:rsidRPr="00F8365A">
        <w:rPr>
          <w:rFonts w:ascii="Times New Roman" w:eastAsia="Times New Roman" w:hAnsi="Times New Roman" w:cs="Times New Roman"/>
          <w:color w:val="212529"/>
          <w:sz w:val="22"/>
          <w:szCs w:val="22"/>
          <w:shd w:val="clear" w:color="auto" w:fill="FFFFFF"/>
        </w:rPr>
        <w:t>, and more recent findings suggest that there is meaningful nutritional inequality within households</w:t>
      </w:r>
      <w:r w:rsidR="001C5945" w:rsidRPr="00F8365A">
        <w:rPr>
          <w:rFonts w:ascii="Times New Roman" w:eastAsia="Times New Roman" w:hAnsi="Times New Roman" w:cs="Times New Roman"/>
          <w:color w:val="212529"/>
          <w:sz w:val="22"/>
          <w:szCs w:val="22"/>
          <w:shd w:val="clear" w:color="auto" w:fill="FFFFFF"/>
        </w:rPr>
        <w:t xml:space="preserve">. </w:t>
      </w:r>
      <w:r w:rsidR="001E4078" w:rsidRPr="00F8365A">
        <w:rPr>
          <w:rFonts w:ascii="Times New Roman" w:eastAsia="Times New Roman" w:hAnsi="Times New Roman" w:cs="Times New Roman"/>
          <w:color w:val="212529"/>
          <w:sz w:val="22"/>
          <w:szCs w:val="22"/>
          <w:shd w:val="clear" w:color="auto" w:fill="FFFFFF"/>
        </w:rPr>
        <w:t>Much of th</w:t>
      </w:r>
      <w:r w:rsidR="00A5344D" w:rsidRPr="00F8365A">
        <w:rPr>
          <w:rFonts w:ascii="Times New Roman" w:eastAsia="Times New Roman" w:hAnsi="Times New Roman" w:cs="Times New Roman"/>
          <w:color w:val="212529"/>
          <w:sz w:val="22"/>
          <w:szCs w:val="22"/>
          <w:shd w:val="clear" w:color="auto" w:fill="FFFFFF"/>
        </w:rPr>
        <w:t>e</w:t>
      </w:r>
      <w:r w:rsidR="001E4078" w:rsidRPr="00F8365A">
        <w:rPr>
          <w:rFonts w:ascii="Times New Roman" w:eastAsia="Times New Roman" w:hAnsi="Times New Roman" w:cs="Times New Roman"/>
          <w:color w:val="212529"/>
          <w:sz w:val="22"/>
          <w:szCs w:val="22"/>
          <w:shd w:val="clear" w:color="auto" w:fill="FFFFFF"/>
        </w:rPr>
        <w:t xml:space="preserve"> earlier research used caloric intake measures. Recent research has focused on richer nutritional </w:t>
      </w:r>
      <w:r w:rsidR="00A5344D" w:rsidRPr="00F8365A">
        <w:rPr>
          <w:rFonts w:ascii="Times New Roman" w:eastAsia="Times New Roman" w:hAnsi="Times New Roman" w:cs="Times New Roman"/>
          <w:color w:val="212529"/>
          <w:sz w:val="22"/>
          <w:szCs w:val="22"/>
          <w:shd w:val="clear" w:color="auto" w:fill="FFFFFF"/>
        </w:rPr>
        <w:t xml:space="preserve">intake and </w:t>
      </w:r>
      <w:r w:rsidR="001E4078" w:rsidRPr="00F8365A">
        <w:rPr>
          <w:rFonts w:ascii="Times New Roman" w:eastAsia="Times New Roman" w:hAnsi="Times New Roman" w:cs="Times New Roman"/>
          <w:color w:val="212529"/>
          <w:sz w:val="22"/>
          <w:szCs w:val="22"/>
          <w:shd w:val="clear" w:color="auto" w:fill="FFFFFF"/>
        </w:rPr>
        <w:t>outcome measures, such as dietary diversity (Mangyo (2008); Villa et al. (2011); Rahman (2013))</w:t>
      </w:r>
      <w:r w:rsidR="006E29D8" w:rsidRPr="00F8365A">
        <w:rPr>
          <w:rFonts w:ascii="Times New Roman" w:eastAsia="Times New Roman" w:hAnsi="Times New Roman" w:cs="Times New Roman"/>
          <w:color w:val="212529"/>
          <w:sz w:val="22"/>
          <w:szCs w:val="22"/>
          <w:shd w:val="clear" w:color="auto" w:fill="FFFFFF"/>
        </w:rPr>
        <w:t>, nutrient adequacy (Coates 201</w:t>
      </w:r>
      <w:r w:rsidR="00807772" w:rsidRPr="00F8365A">
        <w:rPr>
          <w:rFonts w:ascii="Times New Roman" w:eastAsia="Times New Roman" w:hAnsi="Times New Roman" w:cs="Times New Roman"/>
          <w:color w:val="212529"/>
          <w:sz w:val="22"/>
          <w:szCs w:val="22"/>
          <w:shd w:val="clear" w:color="auto" w:fill="FFFFFF"/>
        </w:rPr>
        <w:t>7 and Coates 2018</w:t>
      </w:r>
      <w:r w:rsidR="006E29D8" w:rsidRPr="00F8365A">
        <w:rPr>
          <w:rFonts w:ascii="Times New Roman" w:eastAsia="Times New Roman" w:hAnsi="Times New Roman" w:cs="Times New Roman"/>
          <w:color w:val="212529"/>
          <w:sz w:val="22"/>
          <w:szCs w:val="22"/>
          <w:shd w:val="clear" w:color="auto" w:fill="FFFFFF"/>
        </w:rPr>
        <w:t>),</w:t>
      </w:r>
      <w:r w:rsidR="001E4078" w:rsidRPr="00F8365A">
        <w:rPr>
          <w:rFonts w:ascii="Times New Roman" w:eastAsia="Times New Roman" w:hAnsi="Times New Roman" w:cs="Times New Roman"/>
          <w:color w:val="212529"/>
          <w:sz w:val="22"/>
          <w:szCs w:val="22"/>
          <w:shd w:val="clear" w:color="auto" w:fill="FFFFFF"/>
        </w:rPr>
        <w:t xml:space="preserve"> </w:t>
      </w:r>
      <w:r w:rsidR="00807772" w:rsidRPr="00F8365A">
        <w:rPr>
          <w:rFonts w:ascii="Times New Roman" w:eastAsia="Times New Roman" w:hAnsi="Times New Roman" w:cs="Times New Roman"/>
          <w:color w:val="212529"/>
          <w:sz w:val="22"/>
          <w:szCs w:val="22"/>
          <w:shd w:val="clear" w:color="auto" w:fill="FFFFFF"/>
        </w:rPr>
        <w:t xml:space="preserve">and </w:t>
      </w:r>
      <w:r w:rsidR="001E4078" w:rsidRPr="00F8365A">
        <w:rPr>
          <w:rFonts w:ascii="Times New Roman" w:eastAsia="Times New Roman" w:hAnsi="Times New Roman" w:cs="Times New Roman"/>
          <w:color w:val="212529"/>
          <w:sz w:val="22"/>
          <w:szCs w:val="22"/>
          <w:shd w:val="clear" w:color="auto" w:fill="FFFFFF"/>
        </w:rPr>
        <w:t>body mass index (</w:t>
      </w:r>
      <w:r w:rsidR="00807772" w:rsidRPr="00F8365A">
        <w:rPr>
          <w:rFonts w:ascii="Times New Roman" w:eastAsia="Times New Roman" w:hAnsi="Times New Roman" w:cs="Times New Roman"/>
          <w:color w:val="212529"/>
          <w:sz w:val="22"/>
          <w:szCs w:val="22"/>
          <w:shd w:val="clear" w:color="auto" w:fill="FFFFFF"/>
        </w:rPr>
        <w:t xml:space="preserve">Sahn 2009; </w:t>
      </w:r>
      <w:r w:rsidR="001E4078" w:rsidRPr="00F8365A">
        <w:rPr>
          <w:rFonts w:ascii="Times New Roman" w:eastAsia="Times New Roman" w:hAnsi="Times New Roman" w:cs="Times New Roman"/>
          <w:color w:val="212529"/>
          <w:sz w:val="22"/>
          <w:szCs w:val="22"/>
          <w:shd w:val="clear" w:color="auto" w:fill="FFFFFF"/>
        </w:rPr>
        <w:t xml:space="preserve">D’Souza and Tandon 2018).  This resurgent interest in understanding intra-household </w:t>
      </w:r>
      <w:r w:rsidR="00A5344D" w:rsidRPr="00F8365A">
        <w:rPr>
          <w:rFonts w:ascii="Times New Roman" w:eastAsia="Times New Roman" w:hAnsi="Times New Roman" w:cs="Times New Roman"/>
          <w:color w:val="212529"/>
          <w:sz w:val="22"/>
          <w:szCs w:val="22"/>
          <w:shd w:val="clear" w:color="auto" w:fill="FFFFFF"/>
        </w:rPr>
        <w:t>nutrition</w:t>
      </w:r>
      <w:r w:rsidR="001E4078" w:rsidRPr="00F8365A">
        <w:rPr>
          <w:rFonts w:ascii="Times New Roman" w:eastAsia="Times New Roman" w:hAnsi="Times New Roman" w:cs="Times New Roman"/>
          <w:color w:val="212529"/>
          <w:sz w:val="22"/>
          <w:szCs w:val="22"/>
          <w:shd w:val="clear" w:color="auto" w:fill="FFFFFF"/>
        </w:rPr>
        <w:t xml:space="preserve"> reflects the recognition that calories are just one measure of nutritional status.</w:t>
      </w:r>
    </w:p>
    <w:p w14:paraId="59C06281" w14:textId="77777777" w:rsidR="001E4078" w:rsidRPr="00F8365A" w:rsidRDefault="001E4078" w:rsidP="00F8365A">
      <w:pPr>
        <w:spacing w:line="276" w:lineRule="auto"/>
        <w:rPr>
          <w:rFonts w:ascii="Times New Roman" w:eastAsia="Times New Roman" w:hAnsi="Times New Roman" w:cs="Times New Roman"/>
          <w:color w:val="212529"/>
          <w:sz w:val="22"/>
          <w:szCs w:val="22"/>
          <w:shd w:val="clear" w:color="auto" w:fill="FFFFFF"/>
        </w:rPr>
      </w:pPr>
    </w:p>
    <w:p w14:paraId="1096F230" w14:textId="41DC1407" w:rsidR="001E4078" w:rsidRPr="00F8365A" w:rsidRDefault="001E4078"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The new studies that measure differences in nutritional status within households, which we refer to as nutritional discordance, use both a wide variety of methods and a wide variety of nutritional </w:t>
      </w:r>
      <w:r w:rsidR="00A5344D" w:rsidRPr="00F8365A">
        <w:rPr>
          <w:rFonts w:ascii="Times New Roman" w:eastAsia="Times New Roman" w:hAnsi="Times New Roman" w:cs="Times New Roman"/>
          <w:color w:val="212529"/>
          <w:sz w:val="22"/>
          <w:szCs w:val="22"/>
          <w:shd w:val="clear" w:color="auto" w:fill="FFFFFF"/>
        </w:rPr>
        <w:t>measures</w:t>
      </w:r>
      <w:r w:rsidRPr="00F8365A">
        <w:rPr>
          <w:rFonts w:ascii="Times New Roman" w:eastAsia="Times New Roman" w:hAnsi="Times New Roman" w:cs="Times New Roman"/>
          <w:color w:val="212529"/>
          <w:sz w:val="22"/>
          <w:szCs w:val="22"/>
          <w:shd w:val="clear" w:color="auto" w:fill="FFFFFF"/>
        </w:rPr>
        <w:t>.</w:t>
      </w:r>
      <w:r w:rsidR="00A5344D" w:rsidRPr="00F8365A">
        <w:rPr>
          <w:rFonts w:ascii="Times New Roman" w:eastAsia="Times New Roman" w:hAnsi="Times New Roman" w:cs="Times New Roman"/>
          <w:color w:val="212529"/>
          <w:sz w:val="22"/>
          <w:szCs w:val="22"/>
          <w:shd w:val="clear" w:color="auto" w:fill="FFFFFF"/>
        </w:rPr>
        <w:t xml:space="preserve"> </w:t>
      </w:r>
      <w:r w:rsidR="006E29D8" w:rsidRPr="00F8365A">
        <w:rPr>
          <w:rFonts w:ascii="Times New Roman" w:eastAsia="Times New Roman" w:hAnsi="Times New Roman" w:cs="Times New Roman"/>
          <w:color w:val="212529"/>
          <w:sz w:val="22"/>
          <w:szCs w:val="22"/>
          <w:shd w:val="clear" w:color="auto" w:fill="FFFFFF"/>
        </w:rPr>
        <w:t xml:space="preserve">Researchers have to make a series of choices about how to measure discordance, and there is little-to-no consensus on current best practice. </w:t>
      </w:r>
      <w:r w:rsidR="004E4BDB" w:rsidRPr="00F8365A">
        <w:rPr>
          <w:rFonts w:ascii="Times New Roman" w:eastAsia="Times New Roman" w:hAnsi="Times New Roman" w:cs="Times New Roman"/>
          <w:color w:val="212529"/>
          <w:sz w:val="22"/>
          <w:szCs w:val="22"/>
          <w:shd w:val="clear" w:color="auto" w:fill="FFFFFF"/>
        </w:rPr>
        <w:t>For example, s</w:t>
      </w:r>
      <w:r w:rsidR="009740A1" w:rsidRPr="00F8365A">
        <w:rPr>
          <w:rFonts w:ascii="Times New Roman" w:eastAsia="Times New Roman" w:hAnsi="Times New Roman" w:cs="Times New Roman"/>
          <w:color w:val="212529"/>
          <w:sz w:val="22"/>
          <w:szCs w:val="22"/>
          <w:shd w:val="clear" w:color="auto" w:fill="FFFFFF"/>
        </w:rPr>
        <w:t xml:space="preserve">ome approaches ignore </w:t>
      </w:r>
      <w:r w:rsidR="006E29D8" w:rsidRPr="00F8365A">
        <w:rPr>
          <w:rFonts w:ascii="Times New Roman" w:eastAsia="Times New Roman" w:hAnsi="Times New Roman" w:cs="Times New Roman"/>
          <w:color w:val="212529"/>
          <w:sz w:val="22"/>
          <w:szCs w:val="22"/>
          <w:shd w:val="clear" w:color="auto" w:fill="FFFFFF"/>
        </w:rPr>
        <w:t>activity intensity of each individual</w:t>
      </w:r>
      <w:r w:rsidR="009740A1" w:rsidRPr="00F8365A">
        <w:rPr>
          <w:rFonts w:ascii="Times New Roman" w:eastAsia="Times New Roman" w:hAnsi="Times New Roman" w:cs="Times New Roman"/>
          <w:color w:val="212529"/>
          <w:sz w:val="22"/>
          <w:szCs w:val="22"/>
          <w:shd w:val="clear" w:color="auto" w:fill="FFFFFF"/>
        </w:rPr>
        <w:t>.</w:t>
      </w:r>
      <w:r w:rsidR="00A5344D"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Individuals working in higher-intensity </w:t>
      </w:r>
      <w:r w:rsidR="00975470">
        <w:rPr>
          <w:rFonts w:ascii="Times New Roman" w:eastAsia="Times New Roman" w:hAnsi="Times New Roman" w:cs="Times New Roman"/>
          <w:color w:val="212529"/>
          <w:sz w:val="22"/>
          <w:szCs w:val="22"/>
          <w:shd w:val="clear" w:color="auto" w:fill="FFFFFF"/>
        </w:rPr>
        <w:t>occupations</w:t>
      </w:r>
      <w:r w:rsidR="00975470"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may have greater caloric</w:t>
      </w:r>
      <w:r w:rsidR="009740A1"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requirements compared to those who do not. </w:t>
      </w:r>
      <w:r w:rsidR="006E29D8" w:rsidRPr="00F8365A">
        <w:rPr>
          <w:rFonts w:ascii="Times New Roman" w:eastAsia="Times New Roman" w:hAnsi="Times New Roman" w:cs="Times New Roman"/>
          <w:color w:val="212529"/>
          <w:sz w:val="22"/>
          <w:szCs w:val="22"/>
          <w:shd w:val="clear" w:color="auto" w:fill="FFFFFF"/>
        </w:rPr>
        <w:t>If men are expending a greater proportion of energy in high-intensity activities than women, f</w:t>
      </w:r>
      <w:r w:rsidR="004E4BDB" w:rsidRPr="00F8365A">
        <w:rPr>
          <w:rFonts w:ascii="Times New Roman" w:eastAsia="Times New Roman" w:hAnsi="Times New Roman" w:cs="Times New Roman"/>
          <w:color w:val="212529"/>
          <w:sz w:val="22"/>
          <w:szCs w:val="22"/>
          <w:shd w:val="clear" w:color="auto" w:fill="FFFFFF"/>
        </w:rPr>
        <w:t xml:space="preserve">ailing to account for energy expenditure can make results appear more inequitable than they truly are. </w:t>
      </w:r>
      <w:r w:rsidR="006E29D8" w:rsidRPr="00F8365A">
        <w:rPr>
          <w:rFonts w:ascii="Times New Roman" w:eastAsia="Times New Roman" w:hAnsi="Times New Roman" w:cs="Times New Roman"/>
          <w:color w:val="212529"/>
          <w:sz w:val="22"/>
          <w:szCs w:val="22"/>
          <w:shd w:val="clear" w:color="auto" w:fill="FFFFFF"/>
        </w:rPr>
        <w:t xml:space="preserve">The nutrient-reference tables used in low-income country studies also differ. In some cases, USDA reference tables are used, even though the foods’ nutrients may vary (e.g., banana in the US is different than banana in Uganda). </w:t>
      </w:r>
      <w:r w:rsidR="00A5344D" w:rsidRPr="00F8365A">
        <w:rPr>
          <w:rFonts w:ascii="Times New Roman" w:eastAsia="Times New Roman" w:hAnsi="Times New Roman" w:cs="Times New Roman"/>
          <w:color w:val="212529"/>
          <w:sz w:val="22"/>
          <w:szCs w:val="22"/>
          <w:shd w:val="clear" w:color="auto" w:fill="FFFFFF"/>
        </w:rPr>
        <w:t xml:space="preserve">As a result of this variation, we know little from current studies about whether findings of nutritional discordance </w:t>
      </w:r>
      <w:r w:rsidR="00D754D6" w:rsidRPr="00F8365A">
        <w:rPr>
          <w:rFonts w:ascii="Times New Roman" w:eastAsia="Times New Roman" w:hAnsi="Times New Roman" w:cs="Times New Roman"/>
          <w:color w:val="212529"/>
          <w:sz w:val="22"/>
          <w:szCs w:val="22"/>
          <w:shd w:val="clear" w:color="auto" w:fill="FFFFFF"/>
        </w:rPr>
        <w:t xml:space="preserve">are </w:t>
      </w:r>
      <w:r w:rsidR="00A5344D" w:rsidRPr="00F8365A">
        <w:rPr>
          <w:rFonts w:ascii="Times New Roman" w:eastAsia="Times New Roman" w:hAnsi="Times New Roman" w:cs="Times New Roman"/>
          <w:color w:val="212529"/>
          <w:sz w:val="22"/>
          <w:szCs w:val="22"/>
          <w:shd w:val="clear" w:color="auto" w:fill="FFFFFF"/>
        </w:rPr>
        <w:t>sensitive</w:t>
      </w:r>
      <w:r w:rsidR="00D754D6" w:rsidRPr="00F8365A">
        <w:rPr>
          <w:rFonts w:ascii="Times New Roman" w:eastAsia="Times New Roman" w:hAnsi="Times New Roman" w:cs="Times New Roman"/>
          <w:color w:val="212529"/>
          <w:sz w:val="22"/>
          <w:szCs w:val="22"/>
          <w:shd w:val="clear" w:color="auto" w:fill="FFFFFF"/>
        </w:rPr>
        <w:t xml:space="preserve"> to the choice of </w:t>
      </w:r>
      <w:r w:rsidR="00975470">
        <w:rPr>
          <w:rFonts w:ascii="Times New Roman" w:eastAsia="Times New Roman" w:hAnsi="Times New Roman" w:cs="Times New Roman"/>
          <w:color w:val="212529"/>
          <w:sz w:val="22"/>
          <w:szCs w:val="22"/>
          <w:shd w:val="clear" w:color="auto" w:fill="FFFFFF"/>
        </w:rPr>
        <w:t xml:space="preserve">method or </w:t>
      </w:r>
      <w:r w:rsidR="00D754D6" w:rsidRPr="00F8365A">
        <w:rPr>
          <w:rFonts w:ascii="Times New Roman" w:eastAsia="Times New Roman" w:hAnsi="Times New Roman" w:cs="Times New Roman"/>
          <w:color w:val="212529"/>
          <w:sz w:val="22"/>
          <w:szCs w:val="22"/>
          <w:shd w:val="clear" w:color="auto" w:fill="FFFFFF"/>
        </w:rPr>
        <w:t>measure.</w:t>
      </w:r>
      <w:r w:rsidR="00A5344D" w:rsidRPr="00F8365A">
        <w:rPr>
          <w:rFonts w:ascii="Times New Roman" w:eastAsia="Times New Roman" w:hAnsi="Times New Roman" w:cs="Times New Roman"/>
          <w:color w:val="212529"/>
          <w:sz w:val="22"/>
          <w:szCs w:val="22"/>
          <w:shd w:val="clear" w:color="auto" w:fill="FFFFFF"/>
        </w:rPr>
        <w:t xml:space="preserve"> We </w:t>
      </w:r>
      <w:r w:rsidR="00747CCA" w:rsidRPr="00F8365A">
        <w:rPr>
          <w:rFonts w:ascii="Times New Roman" w:eastAsia="Times New Roman" w:hAnsi="Times New Roman" w:cs="Times New Roman"/>
          <w:color w:val="212529"/>
          <w:sz w:val="22"/>
          <w:szCs w:val="22"/>
          <w:shd w:val="clear" w:color="auto" w:fill="FFFFFF"/>
        </w:rPr>
        <w:t>intend to</w:t>
      </w:r>
      <w:r w:rsidR="00A5344D" w:rsidRPr="00F8365A">
        <w:rPr>
          <w:rFonts w:ascii="Times New Roman" w:eastAsia="Times New Roman" w:hAnsi="Times New Roman" w:cs="Times New Roman"/>
          <w:color w:val="212529"/>
          <w:sz w:val="22"/>
          <w:szCs w:val="22"/>
          <w:shd w:val="clear" w:color="auto" w:fill="FFFFFF"/>
        </w:rPr>
        <w:t xml:space="preserve"> disentangle how the choice of method and choice of nutritional measure impact findings for a single country: Bangladesh.</w:t>
      </w:r>
    </w:p>
    <w:p w14:paraId="73C1A250"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3C66F3BE" w14:textId="3A4B3F21" w:rsidR="00E109AA" w:rsidRPr="00F8365A" w:rsidRDefault="001C5945"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This research has two aims. First, </w:t>
      </w:r>
      <w:r w:rsidR="00B668E0" w:rsidRPr="00F8365A">
        <w:rPr>
          <w:rFonts w:ascii="Times New Roman" w:eastAsia="Times New Roman" w:hAnsi="Times New Roman" w:cs="Times New Roman"/>
          <w:color w:val="212529"/>
          <w:sz w:val="22"/>
          <w:szCs w:val="22"/>
          <w:shd w:val="clear" w:color="auto" w:fill="FFFFFF"/>
        </w:rPr>
        <w:t>we make a methodological intervention to learn the</w:t>
      </w:r>
      <w:r w:rsidRPr="00F8365A">
        <w:rPr>
          <w:rFonts w:ascii="Times New Roman" w:eastAsia="Times New Roman" w:hAnsi="Times New Roman" w:cs="Times New Roman"/>
          <w:color w:val="212529"/>
          <w:sz w:val="22"/>
          <w:szCs w:val="22"/>
          <w:shd w:val="clear" w:color="auto" w:fill="FFFFFF"/>
        </w:rPr>
        <w:t xml:space="preserve"> extent to which measurement choice influences findings of nutritional discordance.</w:t>
      </w:r>
      <w:r w:rsidR="00B668E0" w:rsidRPr="00F8365A">
        <w:rPr>
          <w:rFonts w:ascii="Times New Roman" w:eastAsia="Times New Roman" w:hAnsi="Times New Roman" w:cs="Times New Roman"/>
          <w:color w:val="212529"/>
          <w:sz w:val="22"/>
          <w:szCs w:val="22"/>
          <w:shd w:val="clear" w:color="auto" w:fill="FFFFFF"/>
        </w:rPr>
        <w:t xml:space="preserve"> This can help us to determine when and where relying on unitary models of households is appropriate. Brown et al. (2017) argue there is “substantial intrahousehold inequality” in sub-Saharan Africa, where being an undernourished woman is poorly correlated with poverty status. Lentz et al. (2019) show that women eat last and least and consume fewer high-quality quality foods than other household members in rural South Asia. These and other studies raise questions about the continued reliance on unitary household models for food</w:t>
      </w:r>
      <w:r w:rsidR="00345C13">
        <w:rPr>
          <w:rFonts w:ascii="Times New Roman" w:eastAsia="Times New Roman" w:hAnsi="Times New Roman" w:cs="Times New Roman"/>
          <w:color w:val="212529"/>
          <w:sz w:val="22"/>
          <w:szCs w:val="22"/>
          <w:shd w:val="clear" w:color="auto" w:fill="FFFFFF"/>
        </w:rPr>
        <w:t>, agriculture</w:t>
      </w:r>
      <w:r w:rsidR="00B668E0" w:rsidRPr="00F8365A">
        <w:rPr>
          <w:rFonts w:ascii="Times New Roman" w:eastAsia="Times New Roman" w:hAnsi="Times New Roman" w:cs="Times New Roman"/>
          <w:color w:val="212529"/>
          <w:sz w:val="22"/>
          <w:szCs w:val="22"/>
          <w:shd w:val="clear" w:color="auto" w:fill="FFFFFF"/>
        </w:rPr>
        <w:t xml:space="preserve"> and nutrition research.</w:t>
      </w:r>
      <w:r w:rsidR="00345C13">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An important step is to</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identify how</w:t>
      </w:r>
      <w:r w:rsidR="00B668E0" w:rsidRPr="00F8365A">
        <w:rPr>
          <w:rFonts w:ascii="Times New Roman" w:eastAsia="Times New Roman" w:hAnsi="Times New Roman" w:cs="Times New Roman"/>
          <w:color w:val="212529"/>
          <w:sz w:val="22"/>
          <w:szCs w:val="22"/>
          <w:shd w:val="clear" w:color="auto" w:fill="FFFFFF"/>
        </w:rPr>
        <w:t xml:space="preserve"> sensitiv</w:t>
      </w:r>
      <w:r w:rsidR="00902021" w:rsidRPr="00F8365A">
        <w:rPr>
          <w:rFonts w:ascii="Times New Roman" w:eastAsia="Times New Roman" w:hAnsi="Times New Roman" w:cs="Times New Roman"/>
          <w:color w:val="212529"/>
          <w:sz w:val="22"/>
          <w:szCs w:val="22"/>
          <w:shd w:val="clear" w:color="auto" w:fill="FFFFFF"/>
        </w:rPr>
        <w:t>e results that are</w:t>
      </w:r>
      <w:r w:rsidR="00B668E0" w:rsidRPr="00F8365A">
        <w:rPr>
          <w:rFonts w:ascii="Times New Roman" w:eastAsia="Times New Roman" w:hAnsi="Times New Roman" w:cs="Times New Roman"/>
          <w:color w:val="212529"/>
          <w:sz w:val="22"/>
          <w:szCs w:val="22"/>
          <w:shd w:val="clear" w:color="auto" w:fill="FFFFFF"/>
        </w:rPr>
        <w:t xml:space="preserve"> discorda</w:t>
      </w:r>
      <w:r w:rsidR="00902021" w:rsidRPr="00F8365A">
        <w:rPr>
          <w:rFonts w:ascii="Times New Roman" w:eastAsia="Times New Roman" w:hAnsi="Times New Roman" w:cs="Times New Roman"/>
          <w:color w:val="212529"/>
          <w:sz w:val="22"/>
          <w:szCs w:val="22"/>
          <w:shd w:val="clear" w:color="auto" w:fill="FFFFFF"/>
        </w:rPr>
        <w:t>nt are</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to the</w:t>
      </w:r>
      <w:r w:rsidR="00B668E0" w:rsidRPr="00F8365A">
        <w:rPr>
          <w:rFonts w:ascii="Times New Roman" w:eastAsia="Times New Roman" w:hAnsi="Times New Roman" w:cs="Times New Roman"/>
          <w:color w:val="212529"/>
          <w:sz w:val="22"/>
          <w:szCs w:val="22"/>
          <w:shd w:val="clear" w:color="auto" w:fill="FFFFFF"/>
        </w:rPr>
        <w:t xml:space="preserve"> choice of method</w:t>
      </w:r>
      <w:r w:rsidR="00902021" w:rsidRPr="00F8365A">
        <w:rPr>
          <w:rFonts w:ascii="Times New Roman" w:eastAsia="Times New Roman" w:hAnsi="Times New Roman" w:cs="Times New Roman"/>
          <w:color w:val="212529"/>
          <w:sz w:val="22"/>
          <w:szCs w:val="22"/>
          <w:shd w:val="clear" w:color="auto" w:fill="FFFFFF"/>
        </w:rPr>
        <w:t>.</w:t>
      </w:r>
      <w:r w:rsidR="00E109AA" w:rsidRPr="00F8365A">
        <w:rPr>
          <w:rFonts w:ascii="Times New Roman" w:eastAsia="Times New Roman" w:hAnsi="Times New Roman" w:cs="Times New Roman"/>
          <w:color w:val="212529"/>
          <w:sz w:val="22"/>
          <w:szCs w:val="22"/>
          <w:shd w:val="clear" w:color="auto" w:fill="FFFFFF"/>
        </w:rPr>
        <w:t xml:space="preserve"> </w:t>
      </w:r>
    </w:p>
    <w:p w14:paraId="7E98A7B3" w14:textId="77777777" w:rsidR="00E109AA" w:rsidRPr="00F8365A" w:rsidRDefault="00E109AA" w:rsidP="00F8365A">
      <w:pPr>
        <w:spacing w:line="276" w:lineRule="auto"/>
        <w:rPr>
          <w:rFonts w:ascii="Times New Roman" w:eastAsia="Times New Roman" w:hAnsi="Times New Roman" w:cs="Times New Roman"/>
          <w:color w:val="212529"/>
          <w:sz w:val="22"/>
          <w:szCs w:val="22"/>
          <w:shd w:val="clear" w:color="auto" w:fill="FFFFFF"/>
        </w:rPr>
      </w:pPr>
    </w:p>
    <w:p w14:paraId="03B4EAE9" w14:textId="037898CA" w:rsidR="00FE16D0" w:rsidRDefault="00E109AA"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lastRenderedPageBreak/>
        <w:t xml:space="preserve">Second, </w:t>
      </w:r>
      <w:r w:rsidR="0026441A" w:rsidRPr="00F8365A">
        <w:rPr>
          <w:rFonts w:ascii="Times New Roman" w:eastAsia="Times New Roman" w:hAnsi="Times New Roman" w:cs="Times New Roman"/>
          <w:color w:val="212529"/>
          <w:sz w:val="22"/>
          <w:szCs w:val="22"/>
          <w:shd w:val="clear" w:color="auto" w:fill="FFFFFF"/>
        </w:rPr>
        <w:t>based on our findings, we aim to provide guidance on best practices for measurement. A</w:t>
      </w:r>
      <w:r w:rsidRPr="00F8365A">
        <w:rPr>
          <w:rFonts w:ascii="Times New Roman" w:eastAsia="Times New Roman" w:hAnsi="Times New Roman" w:cs="Times New Roman"/>
          <w:color w:val="212529"/>
          <w:sz w:val="22"/>
          <w:szCs w:val="22"/>
          <w:shd w:val="clear" w:color="auto" w:fill="FFFFFF"/>
        </w:rPr>
        <w:t xml:space="preserve"> better understanding of nutritional discordance is critical for food, agriculture, nutrition,</w:t>
      </w:r>
      <w:r w:rsidR="00EC0F0F" w:rsidRPr="00F8365A">
        <w:rPr>
          <w:rFonts w:ascii="Times New Roman" w:eastAsia="Times New Roman" w:hAnsi="Times New Roman" w:cs="Times New Roman"/>
          <w:color w:val="212529"/>
          <w:sz w:val="22"/>
          <w:szCs w:val="22"/>
          <w:shd w:val="clear" w:color="auto" w:fill="FFFFFF"/>
        </w:rPr>
        <w:t xml:space="preserve"> gender,</w:t>
      </w:r>
      <w:r w:rsidRPr="00F8365A">
        <w:rPr>
          <w:rFonts w:ascii="Times New Roman" w:eastAsia="Times New Roman" w:hAnsi="Times New Roman" w:cs="Times New Roman"/>
          <w:color w:val="212529"/>
          <w:sz w:val="22"/>
          <w:szCs w:val="22"/>
          <w:shd w:val="clear" w:color="auto" w:fill="FFFFFF"/>
        </w:rPr>
        <w:t xml:space="preserve"> and social protection policy. For example, while efforts to link agriculture-to-nutrition remain widespread, achieving improved nutrition remains challenging (see Kadiyala et al. 2014). </w:t>
      </w:r>
      <w:r w:rsidR="002968F6" w:rsidRPr="00F8365A">
        <w:rPr>
          <w:rFonts w:ascii="Times New Roman" w:eastAsia="Times New Roman" w:hAnsi="Times New Roman" w:cs="Times New Roman"/>
          <w:color w:val="212529"/>
          <w:sz w:val="22"/>
          <w:szCs w:val="22"/>
          <w:shd w:val="clear" w:color="auto" w:fill="FFFFFF"/>
        </w:rPr>
        <w:t xml:space="preserve">Similarly, an expanding interest on women’s empowerment (e.g., Pratley 2016) raises questions of </w:t>
      </w:r>
      <w:r w:rsidR="003675B5" w:rsidRPr="00F8365A">
        <w:rPr>
          <w:rFonts w:ascii="Times New Roman" w:eastAsia="Times New Roman" w:hAnsi="Times New Roman" w:cs="Times New Roman"/>
          <w:color w:val="212529"/>
          <w:sz w:val="22"/>
          <w:szCs w:val="22"/>
          <w:shd w:val="clear" w:color="auto" w:fill="FFFFFF"/>
        </w:rPr>
        <w:t xml:space="preserve">when and </w:t>
      </w:r>
      <w:r w:rsidR="002968F6" w:rsidRPr="00F8365A">
        <w:rPr>
          <w:rFonts w:ascii="Times New Roman" w:eastAsia="Times New Roman" w:hAnsi="Times New Roman" w:cs="Times New Roman"/>
          <w:color w:val="212529"/>
          <w:sz w:val="22"/>
          <w:szCs w:val="22"/>
          <w:shd w:val="clear" w:color="auto" w:fill="FFFFFF"/>
        </w:rPr>
        <w:t>how</w:t>
      </w:r>
      <w:r w:rsidR="003675B5" w:rsidRPr="00F8365A">
        <w:rPr>
          <w:rFonts w:ascii="Times New Roman" w:eastAsia="Times New Roman" w:hAnsi="Times New Roman" w:cs="Times New Roman"/>
          <w:color w:val="212529"/>
          <w:sz w:val="22"/>
          <w:szCs w:val="22"/>
          <w:shd w:val="clear" w:color="auto" w:fill="FFFFFF"/>
        </w:rPr>
        <w:t xml:space="preserve"> gender inequality manifests itself within households.</w:t>
      </w:r>
      <w:r w:rsidR="002968F6" w:rsidRPr="00F8365A">
        <w:rPr>
          <w:rFonts w:ascii="Times New Roman" w:eastAsia="Times New Roman" w:hAnsi="Times New Roman" w:cs="Times New Roman"/>
          <w:color w:val="212529"/>
          <w:sz w:val="22"/>
          <w:szCs w:val="22"/>
          <w:shd w:val="clear" w:color="auto" w:fill="FFFFFF"/>
        </w:rPr>
        <w:t xml:space="preserve"> </w:t>
      </w:r>
      <w:r w:rsidR="0026441A" w:rsidRPr="00F8365A">
        <w:rPr>
          <w:rFonts w:ascii="Times New Roman" w:eastAsia="Times New Roman" w:hAnsi="Times New Roman" w:cs="Times New Roman"/>
          <w:color w:val="212529"/>
          <w:sz w:val="22"/>
          <w:szCs w:val="22"/>
          <w:shd w:val="clear" w:color="auto" w:fill="FFFFFF"/>
        </w:rPr>
        <w:t>A</w:t>
      </w:r>
      <w:r w:rsidRPr="00F8365A">
        <w:rPr>
          <w:rFonts w:ascii="Times New Roman" w:eastAsia="Times New Roman" w:hAnsi="Times New Roman" w:cs="Times New Roman"/>
          <w:color w:val="212529"/>
          <w:sz w:val="22"/>
          <w:szCs w:val="22"/>
          <w:shd w:val="clear" w:color="auto" w:fill="FFFFFF"/>
        </w:rPr>
        <w:t xml:space="preserve"> clearer understanding of how to measure such effects</w:t>
      </w:r>
      <w:r w:rsidR="00345C13">
        <w:rPr>
          <w:rFonts w:ascii="Times New Roman" w:eastAsia="Times New Roman" w:hAnsi="Times New Roman" w:cs="Times New Roman"/>
          <w:color w:val="212529"/>
          <w:sz w:val="22"/>
          <w:szCs w:val="22"/>
          <w:shd w:val="clear" w:color="auto" w:fill="FFFFFF"/>
        </w:rPr>
        <w:t>,</w:t>
      </w:r>
      <w:r w:rsidRPr="00F8365A">
        <w:rPr>
          <w:rFonts w:ascii="Times New Roman" w:eastAsia="Times New Roman" w:hAnsi="Times New Roman" w:cs="Times New Roman"/>
          <w:color w:val="212529"/>
          <w:sz w:val="22"/>
          <w:szCs w:val="22"/>
          <w:shd w:val="clear" w:color="auto" w:fill="FFFFFF"/>
        </w:rPr>
        <w:t xml:space="preserve"> and when it is useful to do so can help researchers </w:t>
      </w:r>
      <w:r w:rsidR="007008F4" w:rsidRPr="00F8365A">
        <w:rPr>
          <w:rFonts w:ascii="Times New Roman" w:eastAsia="Times New Roman" w:hAnsi="Times New Roman" w:cs="Times New Roman"/>
          <w:color w:val="212529"/>
          <w:sz w:val="22"/>
          <w:szCs w:val="22"/>
          <w:shd w:val="clear" w:color="auto" w:fill="FFFFFF"/>
        </w:rPr>
        <w:t xml:space="preserve">and practitioners </w:t>
      </w:r>
      <w:r w:rsidR="00BC25BC" w:rsidRPr="00F8365A">
        <w:rPr>
          <w:rFonts w:ascii="Times New Roman" w:eastAsia="Times New Roman" w:hAnsi="Times New Roman" w:cs="Times New Roman"/>
          <w:color w:val="212529"/>
          <w:sz w:val="22"/>
          <w:szCs w:val="22"/>
          <w:shd w:val="clear" w:color="auto" w:fill="FFFFFF"/>
        </w:rPr>
        <w:t>recognize</w:t>
      </w:r>
      <w:r w:rsidR="00FE156E" w:rsidRPr="00F8365A">
        <w:rPr>
          <w:rFonts w:ascii="Times New Roman" w:eastAsia="Times New Roman" w:hAnsi="Times New Roman" w:cs="Times New Roman"/>
          <w:color w:val="212529"/>
          <w:sz w:val="22"/>
          <w:szCs w:val="22"/>
          <w:shd w:val="clear" w:color="auto" w:fill="FFFFFF"/>
        </w:rPr>
        <w:t xml:space="preserve"> </w:t>
      </w:r>
      <w:r w:rsidR="00BC25BC" w:rsidRPr="00F8365A">
        <w:rPr>
          <w:rFonts w:ascii="Times New Roman" w:eastAsia="Times New Roman" w:hAnsi="Times New Roman" w:cs="Times New Roman"/>
          <w:color w:val="212529"/>
          <w:sz w:val="22"/>
          <w:szCs w:val="22"/>
          <w:shd w:val="clear" w:color="auto" w:fill="FFFFFF"/>
        </w:rPr>
        <w:t xml:space="preserve">when </w:t>
      </w:r>
      <w:r w:rsidRPr="00F8365A">
        <w:rPr>
          <w:rFonts w:ascii="Times New Roman" w:eastAsia="Times New Roman" w:hAnsi="Times New Roman" w:cs="Times New Roman"/>
          <w:color w:val="212529"/>
          <w:sz w:val="22"/>
          <w:szCs w:val="22"/>
          <w:shd w:val="clear" w:color="auto" w:fill="FFFFFF"/>
        </w:rPr>
        <w:t xml:space="preserve">household bargaining </w:t>
      </w:r>
      <w:r w:rsidR="00BC25BC" w:rsidRPr="00F8365A">
        <w:rPr>
          <w:rFonts w:ascii="Times New Roman" w:eastAsia="Times New Roman" w:hAnsi="Times New Roman" w:cs="Times New Roman"/>
          <w:color w:val="212529"/>
          <w:sz w:val="22"/>
          <w:szCs w:val="22"/>
          <w:shd w:val="clear" w:color="auto" w:fill="FFFFFF"/>
        </w:rPr>
        <w:t xml:space="preserve">matters </w:t>
      </w:r>
      <w:r w:rsidRPr="00F8365A">
        <w:rPr>
          <w:rFonts w:ascii="Times New Roman" w:eastAsia="Times New Roman" w:hAnsi="Times New Roman" w:cs="Times New Roman"/>
          <w:color w:val="212529"/>
          <w:sz w:val="22"/>
          <w:szCs w:val="22"/>
          <w:shd w:val="clear" w:color="auto" w:fill="FFFFFF"/>
        </w:rPr>
        <w:t>and</w:t>
      </w:r>
      <w:r w:rsidR="00BC25BC" w:rsidRPr="00F8365A">
        <w:rPr>
          <w:rFonts w:ascii="Times New Roman" w:eastAsia="Times New Roman" w:hAnsi="Times New Roman" w:cs="Times New Roman"/>
          <w:color w:val="212529"/>
          <w:sz w:val="22"/>
          <w:szCs w:val="22"/>
          <w:shd w:val="clear" w:color="auto" w:fill="FFFFFF"/>
        </w:rPr>
        <w:t xml:space="preserve"> how to design program interventions</w:t>
      </w:r>
      <w:r w:rsidRPr="00F8365A">
        <w:rPr>
          <w:rFonts w:ascii="Times New Roman" w:eastAsia="Times New Roman" w:hAnsi="Times New Roman" w:cs="Times New Roman"/>
          <w:color w:val="212529"/>
          <w:sz w:val="22"/>
          <w:szCs w:val="22"/>
          <w:shd w:val="clear" w:color="auto" w:fill="FFFFFF"/>
        </w:rPr>
        <w:t xml:space="preserve"> better achieve desired impacts</w:t>
      </w:r>
      <w:r w:rsidR="003463DA" w:rsidRPr="00F8365A">
        <w:rPr>
          <w:rFonts w:ascii="Times New Roman" w:eastAsia="Times New Roman" w:hAnsi="Times New Roman" w:cs="Times New Roman"/>
          <w:color w:val="212529"/>
          <w:sz w:val="22"/>
          <w:szCs w:val="22"/>
          <w:shd w:val="clear" w:color="auto" w:fill="FFFFFF"/>
        </w:rPr>
        <w:t>.</w:t>
      </w:r>
    </w:p>
    <w:p w14:paraId="7DE06D96" w14:textId="77777777" w:rsidR="000A094D" w:rsidRDefault="000A094D">
      <w:pPr>
        <w:rPr>
          <w:rFonts w:ascii="Times New Roman" w:eastAsia="Times New Roman" w:hAnsi="Times New Roman" w:cs="Times New Roman"/>
          <w:color w:val="212529"/>
          <w:sz w:val="22"/>
          <w:szCs w:val="22"/>
          <w:shd w:val="clear" w:color="auto" w:fill="FFFFFF"/>
        </w:rPr>
      </w:pPr>
    </w:p>
    <w:p w14:paraId="11C47D36" w14:textId="77777777" w:rsidR="00FE16D0" w:rsidRDefault="00FE16D0">
      <w:pPr>
        <w:rPr>
          <w:rFonts w:ascii="Times New Roman" w:eastAsia="Times New Roman" w:hAnsi="Times New Roman" w:cs="Times New Roman"/>
          <w:color w:val="212529"/>
          <w:sz w:val="22"/>
          <w:szCs w:val="22"/>
          <w:shd w:val="clear" w:color="auto" w:fill="FFFFFF"/>
        </w:rPr>
      </w:pPr>
    </w:p>
    <w:p w14:paraId="3A04319F" w14:textId="77777777" w:rsidR="00FE16D0" w:rsidRPr="00975470" w:rsidRDefault="00FE16D0" w:rsidP="00FE16D0">
      <w:pPr>
        <w:spacing w:line="276" w:lineRule="auto"/>
        <w:rPr>
          <w:rFonts w:ascii="Times New Roman" w:eastAsia="Times New Roman" w:hAnsi="Times New Roman" w:cs="Times New Roman"/>
          <w:color w:val="212529"/>
          <w:sz w:val="22"/>
          <w:szCs w:val="22"/>
          <w:shd w:val="clear" w:color="auto" w:fill="FFFFFF"/>
        </w:rPr>
      </w:pPr>
      <w:r w:rsidRPr="00181BF4">
        <w:rPr>
          <w:rFonts w:ascii="Times New Roman" w:eastAsia="Times New Roman" w:hAnsi="Times New Roman" w:cs="Times New Roman"/>
          <w:color w:val="212529"/>
          <w:sz w:val="22"/>
          <w:szCs w:val="22"/>
          <w:shd w:val="clear" w:color="auto" w:fill="FFFFFF"/>
        </w:rPr>
        <w:t xml:space="preserve">Our comparisons across key </w:t>
      </w:r>
      <w:r w:rsidRPr="00975470">
        <w:rPr>
          <w:rFonts w:ascii="Times New Roman" w:eastAsia="Times New Roman" w:hAnsi="Times New Roman" w:cs="Times New Roman"/>
          <w:color w:val="212529"/>
          <w:sz w:val="22"/>
          <w:szCs w:val="22"/>
          <w:shd w:val="clear" w:color="auto" w:fill="FFFFFF"/>
        </w:rPr>
        <w:t>methodological decisions include:</w:t>
      </w:r>
    </w:p>
    <w:p w14:paraId="4DF072A8" w14:textId="77777777" w:rsidR="00FE16D0" w:rsidRPr="00975470" w:rsidRDefault="00FE16D0" w:rsidP="00FE16D0">
      <w:pPr>
        <w:pStyle w:val="ListParagraph"/>
        <w:numPr>
          <w:ilvl w:val="0"/>
          <w:numId w:val="2"/>
        </w:numPr>
        <w:spacing w:line="276" w:lineRule="auto"/>
        <w:rPr>
          <w:color w:val="212529"/>
          <w:sz w:val="22"/>
          <w:szCs w:val="22"/>
          <w:shd w:val="clear" w:color="auto" w:fill="FFFFFF"/>
        </w:rPr>
      </w:pPr>
      <w:r w:rsidRPr="00975470">
        <w:rPr>
          <w:color w:val="212529"/>
          <w:sz w:val="22"/>
          <w:szCs w:val="22"/>
          <w:shd w:val="clear" w:color="auto" w:fill="FFFFFF"/>
        </w:rPr>
        <w:t xml:space="preserve">Nutritional measures: we will estimate discordance for both calorie and nutrient intake, using 24 hour </w:t>
      </w:r>
      <w:r>
        <w:rPr>
          <w:color w:val="212529"/>
          <w:sz w:val="22"/>
          <w:szCs w:val="22"/>
          <w:shd w:val="clear" w:color="auto" w:fill="FFFFFF"/>
        </w:rPr>
        <w:t xml:space="preserve">individual </w:t>
      </w:r>
      <w:r w:rsidRPr="00975470">
        <w:rPr>
          <w:color w:val="212529"/>
          <w:sz w:val="22"/>
          <w:szCs w:val="22"/>
          <w:shd w:val="clear" w:color="auto" w:fill="FFFFFF"/>
        </w:rPr>
        <w:t xml:space="preserve">dietary recall data, </w:t>
      </w:r>
      <w:r>
        <w:rPr>
          <w:color w:val="212529"/>
          <w:sz w:val="22"/>
          <w:szCs w:val="22"/>
          <w:shd w:val="clear" w:color="auto" w:fill="FFFFFF"/>
        </w:rPr>
        <w:t>h</w:t>
      </w:r>
      <w:r w:rsidRPr="00975470">
        <w:rPr>
          <w:color w:val="212529"/>
          <w:sz w:val="22"/>
          <w:szCs w:val="22"/>
          <w:shd w:val="clear" w:color="auto" w:fill="FFFFFF"/>
        </w:rPr>
        <w:t xml:space="preserve">ousehold </w:t>
      </w:r>
      <w:r>
        <w:rPr>
          <w:color w:val="212529"/>
          <w:sz w:val="22"/>
          <w:szCs w:val="22"/>
          <w:shd w:val="clear" w:color="auto" w:fill="FFFFFF"/>
        </w:rPr>
        <w:t xml:space="preserve">food expenditure data, Household </w:t>
      </w:r>
      <w:r w:rsidRPr="00975470">
        <w:rPr>
          <w:color w:val="212529"/>
          <w:sz w:val="22"/>
          <w:szCs w:val="22"/>
          <w:shd w:val="clear" w:color="auto" w:fill="FFFFFF"/>
        </w:rPr>
        <w:t xml:space="preserve">Dietary Diversity </w:t>
      </w:r>
      <w:r>
        <w:rPr>
          <w:color w:val="212529"/>
          <w:sz w:val="22"/>
          <w:szCs w:val="22"/>
          <w:shd w:val="clear" w:color="auto" w:fill="FFFFFF"/>
        </w:rPr>
        <w:t>Scores</w:t>
      </w:r>
      <w:r w:rsidRPr="00975470">
        <w:rPr>
          <w:color w:val="212529"/>
          <w:sz w:val="22"/>
          <w:szCs w:val="22"/>
          <w:shd w:val="clear" w:color="auto" w:fill="FFFFFF"/>
        </w:rPr>
        <w:t>, and body mass index</w:t>
      </w:r>
      <w:r>
        <w:rPr>
          <w:color w:val="212529"/>
          <w:sz w:val="22"/>
          <w:szCs w:val="22"/>
          <w:shd w:val="clear" w:color="auto" w:fill="FFFFFF"/>
        </w:rPr>
        <w:t xml:space="preserve"> using anthropometric measurements</w:t>
      </w:r>
      <w:r w:rsidRPr="00975470">
        <w:rPr>
          <w:color w:val="212529"/>
          <w:sz w:val="22"/>
          <w:szCs w:val="22"/>
          <w:shd w:val="clear" w:color="auto" w:fill="FFFFFF"/>
        </w:rPr>
        <w:t>.</w:t>
      </w:r>
    </w:p>
    <w:p w14:paraId="1C6B8554" w14:textId="77777777" w:rsidR="00FE16D0" w:rsidRPr="00975470" w:rsidRDefault="00FE16D0" w:rsidP="00FE16D0">
      <w:pPr>
        <w:pStyle w:val="ListParagraph"/>
        <w:numPr>
          <w:ilvl w:val="0"/>
          <w:numId w:val="2"/>
        </w:numPr>
        <w:spacing w:line="276" w:lineRule="auto"/>
        <w:rPr>
          <w:color w:val="212529"/>
          <w:sz w:val="22"/>
          <w:szCs w:val="22"/>
          <w:shd w:val="clear" w:color="auto" w:fill="FFFFFF"/>
        </w:rPr>
      </w:pPr>
      <w:r w:rsidRPr="00975470">
        <w:rPr>
          <w:color w:val="212529"/>
          <w:sz w:val="22"/>
          <w:szCs w:val="22"/>
          <w:shd w:val="clear" w:color="auto" w:fill="FFFFFF"/>
        </w:rPr>
        <w:t>Approach</w:t>
      </w:r>
      <w:r>
        <w:rPr>
          <w:color w:val="212529"/>
          <w:sz w:val="22"/>
          <w:szCs w:val="22"/>
          <w:shd w:val="clear" w:color="auto" w:fill="FFFFFF"/>
        </w:rPr>
        <w:t>es</w:t>
      </w:r>
      <w:r w:rsidRPr="00975470">
        <w:rPr>
          <w:color w:val="212529"/>
          <w:sz w:val="22"/>
          <w:szCs w:val="22"/>
          <w:shd w:val="clear" w:color="auto" w:fill="FFFFFF"/>
        </w:rPr>
        <w:t xml:space="preserve"> to computing nutrient intake: </w:t>
      </w:r>
      <w:r>
        <w:rPr>
          <w:color w:val="212529"/>
          <w:sz w:val="22"/>
          <w:szCs w:val="22"/>
          <w:shd w:val="clear" w:color="auto" w:fill="FFFFFF"/>
        </w:rPr>
        <w:t>we will compare several assumptions used to compute individual measures and to convert household level measures to individual measures:</w:t>
      </w:r>
    </w:p>
    <w:p w14:paraId="63E6A960" w14:textId="77777777" w:rsidR="00FE16D0" w:rsidRPr="0090356B" w:rsidRDefault="00FE16D0" w:rsidP="00FE16D0">
      <w:pPr>
        <w:pStyle w:val="ListParagraph"/>
        <w:numPr>
          <w:ilvl w:val="1"/>
          <w:numId w:val="2"/>
        </w:numPr>
        <w:spacing w:line="276" w:lineRule="auto"/>
        <w:rPr>
          <w:color w:val="212529"/>
          <w:sz w:val="22"/>
          <w:szCs w:val="22"/>
          <w:shd w:val="clear" w:color="auto" w:fill="FFFFFF"/>
        </w:rPr>
      </w:pPr>
      <w:r w:rsidRPr="00975470">
        <w:rPr>
          <w:color w:val="212529"/>
          <w:sz w:val="22"/>
          <w:szCs w:val="22"/>
          <w:shd w:val="clear" w:color="auto" w:fill="FFFFFF"/>
        </w:rPr>
        <w:t>Per capita</w:t>
      </w:r>
      <w:r>
        <w:rPr>
          <w:color w:val="212529"/>
          <w:sz w:val="22"/>
          <w:szCs w:val="22"/>
          <w:shd w:val="clear" w:color="auto" w:fill="FFFFFF"/>
        </w:rPr>
        <w:t xml:space="preserve"> (PC) and Adult Equivalent (AE): We look at the method of distributing calories or nutrients from household level to individuals and then compare those allocations to actual nutrient intake. </w:t>
      </w:r>
    </w:p>
    <w:p w14:paraId="22FCBB1E" w14:textId="77777777" w:rsidR="00FE16D0" w:rsidRDefault="00FE16D0" w:rsidP="00FE16D0">
      <w:pPr>
        <w:pStyle w:val="ListParagraph"/>
        <w:numPr>
          <w:ilvl w:val="1"/>
          <w:numId w:val="2"/>
        </w:numPr>
        <w:spacing w:line="276" w:lineRule="auto"/>
        <w:rPr>
          <w:color w:val="212529"/>
          <w:sz w:val="22"/>
          <w:szCs w:val="22"/>
          <w:shd w:val="clear" w:color="auto" w:fill="FFFFFF"/>
        </w:rPr>
      </w:pPr>
      <w:r w:rsidRPr="00975470">
        <w:rPr>
          <w:color w:val="212529"/>
          <w:sz w:val="22"/>
          <w:szCs w:val="22"/>
          <w:shd w:val="clear" w:color="auto" w:fill="FFFFFF"/>
        </w:rPr>
        <w:t>Food composition table</w:t>
      </w:r>
      <w:r>
        <w:rPr>
          <w:color w:val="212529"/>
          <w:sz w:val="22"/>
          <w:szCs w:val="22"/>
          <w:shd w:val="clear" w:color="auto" w:fill="FFFFFF"/>
        </w:rPr>
        <w:t>s</w:t>
      </w:r>
      <w:r w:rsidRPr="00975470">
        <w:rPr>
          <w:color w:val="212529"/>
          <w:sz w:val="22"/>
          <w:szCs w:val="22"/>
          <w:shd w:val="clear" w:color="auto" w:fill="FFFFFF"/>
        </w:rPr>
        <w:t xml:space="preserve">: We </w:t>
      </w:r>
      <w:r>
        <w:rPr>
          <w:color w:val="212529"/>
          <w:sz w:val="22"/>
          <w:szCs w:val="22"/>
          <w:shd w:val="clear" w:color="auto" w:fill="FFFFFF"/>
        </w:rPr>
        <w:t>use food composition tables from Bangladesh and India, with additional data from the USDA food database.</w:t>
      </w:r>
    </w:p>
    <w:p w14:paraId="54A32F4F" w14:textId="77777777" w:rsidR="00FE16D0" w:rsidRDefault="00FE16D0" w:rsidP="00FE16D0">
      <w:pPr>
        <w:pStyle w:val="ListParagraph"/>
        <w:numPr>
          <w:ilvl w:val="0"/>
          <w:numId w:val="2"/>
        </w:numPr>
        <w:spacing w:line="276" w:lineRule="auto"/>
        <w:rPr>
          <w:color w:val="212529"/>
          <w:sz w:val="22"/>
          <w:szCs w:val="22"/>
          <w:shd w:val="clear" w:color="auto" w:fill="FFFFFF"/>
        </w:rPr>
      </w:pPr>
      <w:r>
        <w:rPr>
          <w:color w:val="212529"/>
          <w:sz w:val="22"/>
          <w:szCs w:val="22"/>
          <w:shd w:val="clear" w:color="auto" w:fill="FFFFFF"/>
        </w:rPr>
        <w:t xml:space="preserve">Calorie and Nutrient Benchmarks: </w:t>
      </w:r>
    </w:p>
    <w:p w14:paraId="135AD97F" w14:textId="77777777" w:rsidR="00FE16D0" w:rsidRDefault="00FE16D0" w:rsidP="00FE16D0">
      <w:pPr>
        <w:pStyle w:val="ListParagraph"/>
        <w:numPr>
          <w:ilvl w:val="1"/>
          <w:numId w:val="2"/>
        </w:numPr>
        <w:spacing w:line="276" w:lineRule="auto"/>
        <w:rPr>
          <w:color w:val="212529"/>
          <w:sz w:val="22"/>
          <w:szCs w:val="22"/>
          <w:shd w:val="clear" w:color="auto" w:fill="FFFFFF"/>
        </w:rPr>
      </w:pPr>
      <w:r>
        <w:rPr>
          <w:color w:val="212529"/>
          <w:sz w:val="22"/>
          <w:szCs w:val="22"/>
          <w:shd w:val="clear" w:color="auto" w:fill="FFFFFF"/>
        </w:rPr>
        <w:t xml:space="preserve">Methodology: We look at the source and methodology for benchmarks such as </w:t>
      </w:r>
      <w:r w:rsidRPr="00DF0E7A">
        <w:rPr>
          <w:color w:val="212529"/>
          <w:sz w:val="22"/>
          <w:szCs w:val="22"/>
          <w:shd w:val="clear" w:color="auto" w:fill="FFFFFF"/>
        </w:rPr>
        <w:t>Estimated Average Requirement (EAR), Recommended Daily Allowance (RDA)</w:t>
      </w:r>
      <w:r>
        <w:rPr>
          <w:color w:val="212529"/>
          <w:sz w:val="22"/>
          <w:szCs w:val="22"/>
          <w:shd w:val="clear" w:color="auto" w:fill="FFFFFF"/>
        </w:rPr>
        <w:t>, and BMI tables.</w:t>
      </w:r>
    </w:p>
    <w:p w14:paraId="1F5690EA" w14:textId="77777777" w:rsidR="00FE16D0" w:rsidRDefault="00FE16D0" w:rsidP="00FE16D0">
      <w:pPr>
        <w:pStyle w:val="ListParagraph"/>
        <w:numPr>
          <w:ilvl w:val="1"/>
          <w:numId w:val="2"/>
        </w:numPr>
        <w:spacing w:line="276" w:lineRule="auto"/>
        <w:rPr>
          <w:color w:val="212529"/>
          <w:sz w:val="22"/>
          <w:szCs w:val="22"/>
          <w:shd w:val="clear" w:color="auto" w:fill="FFFFFF"/>
        </w:rPr>
      </w:pPr>
      <w:r>
        <w:rPr>
          <w:color w:val="212529"/>
          <w:sz w:val="22"/>
          <w:szCs w:val="22"/>
          <w:shd w:val="clear" w:color="auto" w:fill="FFFFFF"/>
        </w:rPr>
        <w:t>Geography: We consider the importance of regional compared to international nutrient benchmarks using USDA, FAO, and Indian reference tables.</w:t>
      </w:r>
    </w:p>
    <w:p w14:paraId="57022830" w14:textId="77777777" w:rsidR="00FE16D0" w:rsidRPr="00A131FC" w:rsidRDefault="00FE16D0" w:rsidP="00FE16D0">
      <w:pPr>
        <w:pStyle w:val="ListParagraph"/>
        <w:numPr>
          <w:ilvl w:val="1"/>
          <w:numId w:val="2"/>
        </w:numPr>
        <w:spacing w:line="276" w:lineRule="auto"/>
        <w:rPr>
          <w:color w:val="212529"/>
          <w:sz w:val="22"/>
          <w:szCs w:val="22"/>
          <w:shd w:val="clear" w:color="auto" w:fill="FFFFFF"/>
        </w:rPr>
      </w:pPr>
      <w:r>
        <w:rPr>
          <w:color w:val="212529"/>
          <w:sz w:val="22"/>
          <w:szCs w:val="22"/>
          <w:shd w:val="clear" w:color="auto" w:fill="FFFFFF"/>
        </w:rPr>
        <w:t>Parameters:</w:t>
      </w:r>
      <w:r w:rsidRPr="00DF0E7A">
        <w:rPr>
          <w:color w:val="212529"/>
          <w:sz w:val="22"/>
          <w:szCs w:val="22"/>
          <w:shd w:val="clear" w:color="auto" w:fill="FFFFFF"/>
        </w:rPr>
        <w:t xml:space="preserve"> We </w:t>
      </w:r>
      <w:r>
        <w:rPr>
          <w:color w:val="212529"/>
          <w:sz w:val="22"/>
          <w:szCs w:val="22"/>
          <w:shd w:val="clear" w:color="auto" w:fill="FFFFFF"/>
        </w:rPr>
        <w:t>evaluate</w:t>
      </w:r>
      <w:r w:rsidRPr="00DF0E7A">
        <w:rPr>
          <w:color w:val="212529"/>
          <w:sz w:val="22"/>
          <w:szCs w:val="22"/>
          <w:shd w:val="clear" w:color="auto" w:fill="FFFFFF"/>
        </w:rPr>
        <w:t xml:space="preserve"> the effects of </w:t>
      </w:r>
      <w:r>
        <w:rPr>
          <w:color w:val="212529"/>
          <w:sz w:val="22"/>
          <w:szCs w:val="22"/>
          <w:shd w:val="clear" w:color="auto" w:fill="FFFFFF"/>
        </w:rPr>
        <w:t>using age compared to age group, and including activity level, gender, height, weight, and pregnancy or lactation status affect frequency and level of nutritional discordance.</w:t>
      </w:r>
    </w:p>
    <w:p w14:paraId="08CCA8B6" w14:textId="77777777" w:rsidR="00FE16D0" w:rsidRPr="00975470" w:rsidRDefault="00FE16D0" w:rsidP="00FE16D0">
      <w:pPr>
        <w:pStyle w:val="ListParagraph"/>
        <w:numPr>
          <w:ilvl w:val="0"/>
          <w:numId w:val="2"/>
        </w:numPr>
        <w:spacing w:line="276" w:lineRule="auto"/>
        <w:rPr>
          <w:color w:val="212529"/>
          <w:sz w:val="22"/>
          <w:szCs w:val="22"/>
          <w:shd w:val="clear" w:color="auto" w:fill="FFFFFF"/>
        </w:rPr>
      </w:pPr>
      <w:r w:rsidRPr="00975470">
        <w:rPr>
          <w:color w:val="212529"/>
          <w:sz w:val="22"/>
          <w:szCs w:val="22"/>
          <w:shd w:val="clear" w:color="auto" w:fill="FFFFFF"/>
        </w:rPr>
        <w:t xml:space="preserve">Multiple approaches to compute discordance: </w:t>
      </w:r>
      <w:r>
        <w:rPr>
          <w:color w:val="212529"/>
          <w:sz w:val="22"/>
          <w:szCs w:val="22"/>
          <w:shd w:val="clear" w:color="auto" w:fill="FFFFFF"/>
        </w:rPr>
        <w:t xml:space="preserve">We consider various methods of computing discordance, such as </w:t>
      </w:r>
      <w:r w:rsidRPr="00975470">
        <w:rPr>
          <w:color w:val="212529"/>
          <w:sz w:val="22"/>
          <w:szCs w:val="22"/>
          <w:shd w:val="clear" w:color="auto" w:fill="FFFFFF"/>
        </w:rPr>
        <w:t xml:space="preserve">Kuznets curves, log deviation of inequality, </w:t>
      </w:r>
      <w:r>
        <w:rPr>
          <w:color w:val="212529"/>
          <w:sz w:val="22"/>
          <w:szCs w:val="22"/>
          <w:shd w:val="clear" w:color="auto" w:fill="FFFFFF"/>
        </w:rPr>
        <w:t xml:space="preserve">and </w:t>
      </w:r>
      <w:r w:rsidRPr="00975470">
        <w:rPr>
          <w:color w:val="212529"/>
          <w:sz w:val="22"/>
          <w:szCs w:val="22"/>
          <w:shd w:val="clear" w:color="auto" w:fill="FFFFFF"/>
        </w:rPr>
        <w:t>differences in deviations from minimal required intakes.</w:t>
      </w:r>
    </w:p>
    <w:p w14:paraId="2E70F77B" w14:textId="77777777" w:rsidR="00FE16D0" w:rsidRPr="00F8365A" w:rsidRDefault="00FE16D0" w:rsidP="00FE16D0">
      <w:pPr>
        <w:spacing w:line="276" w:lineRule="auto"/>
        <w:rPr>
          <w:rFonts w:ascii="Times New Roman" w:eastAsia="Times New Roman" w:hAnsi="Times New Roman" w:cs="Times New Roman"/>
          <w:color w:val="212529"/>
          <w:sz w:val="22"/>
          <w:szCs w:val="22"/>
          <w:shd w:val="clear" w:color="auto" w:fill="FFFFFF"/>
        </w:rPr>
      </w:pPr>
    </w:p>
    <w:p w14:paraId="3ED2E75A" w14:textId="77777777" w:rsidR="00FE16D0" w:rsidRDefault="00FE16D0" w:rsidP="00FE16D0">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We are now computing</w:t>
      </w:r>
      <w:r w:rsidRPr="00F8365A">
        <w:rPr>
          <w:rFonts w:ascii="Times New Roman" w:eastAsia="Times New Roman" w:hAnsi="Times New Roman" w:cs="Times New Roman"/>
          <w:color w:val="212529"/>
          <w:sz w:val="22"/>
          <w:szCs w:val="22"/>
          <w:shd w:val="clear" w:color="auto" w:fill="FFFFFF"/>
        </w:rPr>
        <w:t xml:space="preserve"> multiple nutritional measures</w:t>
      </w:r>
      <w:r>
        <w:rPr>
          <w:rFonts w:ascii="Times New Roman" w:eastAsia="Times New Roman" w:hAnsi="Times New Roman" w:cs="Times New Roman"/>
          <w:color w:val="212529"/>
          <w:sz w:val="22"/>
          <w:szCs w:val="22"/>
          <w:shd w:val="clear" w:color="auto" w:fill="FFFFFF"/>
        </w:rPr>
        <w:t>.</w:t>
      </w:r>
      <w:r w:rsidRPr="00F8365A">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W</w:t>
      </w:r>
      <w:r w:rsidRPr="00F8365A">
        <w:rPr>
          <w:rFonts w:ascii="Times New Roman" w:eastAsia="Times New Roman" w:hAnsi="Times New Roman" w:cs="Times New Roman"/>
          <w:color w:val="212529"/>
          <w:sz w:val="22"/>
          <w:szCs w:val="22"/>
          <w:shd w:val="clear" w:color="auto" w:fill="FFFFFF"/>
        </w:rPr>
        <w:t>e</w:t>
      </w:r>
      <w:r>
        <w:rPr>
          <w:rFonts w:ascii="Times New Roman" w:eastAsia="Times New Roman" w:hAnsi="Times New Roman" w:cs="Times New Roman"/>
          <w:color w:val="212529"/>
          <w:sz w:val="22"/>
          <w:szCs w:val="22"/>
          <w:shd w:val="clear" w:color="auto" w:fill="FFFFFF"/>
        </w:rPr>
        <w:t xml:space="preserve"> will</w:t>
      </w:r>
      <w:r w:rsidRPr="00F8365A">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then</w:t>
      </w:r>
      <w:r w:rsidRPr="00F8365A">
        <w:rPr>
          <w:rFonts w:ascii="Times New Roman" w:eastAsia="Times New Roman" w:hAnsi="Times New Roman" w:cs="Times New Roman"/>
          <w:color w:val="212529"/>
          <w:sz w:val="22"/>
          <w:szCs w:val="22"/>
          <w:shd w:val="clear" w:color="auto" w:fill="FFFFFF"/>
        </w:rPr>
        <w:t xml:space="preserve"> compute correlations across </w:t>
      </w:r>
      <w:r>
        <w:rPr>
          <w:rFonts w:ascii="Times New Roman" w:eastAsia="Times New Roman" w:hAnsi="Times New Roman" w:cs="Times New Roman"/>
          <w:color w:val="212529"/>
          <w:sz w:val="22"/>
          <w:szCs w:val="22"/>
          <w:shd w:val="clear" w:color="auto" w:fill="FFFFFF"/>
        </w:rPr>
        <w:t>the multiple</w:t>
      </w:r>
      <w:r w:rsidRPr="00F8365A">
        <w:rPr>
          <w:rFonts w:ascii="Times New Roman" w:eastAsia="Times New Roman" w:hAnsi="Times New Roman" w:cs="Times New Roman"/>
          <w:color w:val="212529"/>
          <w:sz w:val="22"/>
          <w:szCs w:val="22"/>
          <w:shd w:val="clear" w:color="auto" w:fill="FFFFFF"/>
        </w:rPr>
        <w:t xml:space="preserve"> nutritional measures. We will test the sensitivity of</w:t>
      </w:r>
      <w:r>
        <w:rPr>
          <w:rFonts w:ascii="Times New Roman" w:eastAsia="Times New Roman" w:hAnsi="Times New Roman" w:cs="Times New Roman"/>
          <w:color w:val="212529"/>
          <w:sz w:val="22"/>
          <w:szCs w:val="22"/>
          <w:shd w:val="clear" w:color="auto" w:fill="FFFFFF"/>
        </w:rPr>
        <w:t xml:space="preserve"> the</w:t>
      </w:r>
      <w:r w:rsidRPr="00F8365A">
        <w:rPr>
          <w:rFonts w:ascii="Times New Roman" w:eastAsia="Times New Roman" w:hAnsi="Times New Roman" w:cs="Times New Roman"/>
          <w:color w:val="212529"/>
          <w:sz w:val="22"/>
          <w:szCs w:val="22"/>
          <w:shd w:val="clear" w:color="auto" w:fill="FFFFFF"/>
        </w:rPr>
        <w:t xml:space="preserve"> nutrient intake results to </w:t>
      </w:r>
      <w:r>
        <w:rPr>
          <w:rFonts w:ascii="Times New Roman" w:eastAsia="Times New Roman" w:hAnsi="Times New Roman" w:cs="Times New Roman"/>
          <w:color w:val="212529"/>
          <w:sz w:val="22"/>
          <w:szCs w:val="22"/>
          <w:shd w:val="clear" w:color="auto" w:fill="FFFFFF"/>
        </w:rPr>
        <w:t>the various approaches and parameter choices. By identifying relationships between measures, approaches, and parameters, we can make recommendations for best practices for measuring nutritional inequality, given data and temporal limitations.</w:t>
      </w:r>
    </w:p>
    <w:p w14:paraId="6A5E9E2E" w14:textId="25D905E9" w:rsidR="00FE16D0" w:rsidRDefault="00FE16D0">
      <w:pPr>
        <w:rPr>
          <w:rFonts w:ascii="Times New Roman" w:eastAsia="Times New Roman" w:hAnsi="Times New Roman" w:cs="Times New Roman"/>
          <w:color w:val="212529"/>
          <w:sz w:val="22"/>
          <w:szCs w:val="22"/>
          <w:shd w:val="clear" w:color="auto" w:fill="FFFFFF"/>
        </w:rPr>
        <w:sectPr w:rsidR="00FE16D0" w:rsidSect="003D49A7">
          <w:pgSz w:w="12240" w:h="15840"/>
          <w:pgMar w:top="1440" w:right="1440" w:bottom="1440" w:left="1440" w:header="720" w:footer="720" w:gutter="0"/>
          <w:cols w:space="720"/>
          <w:docGrid w:linePitch="360"/>
        </w:sectPr>
      </w:pPr>
    </w:p>
    <w:p w14:paraId="763FD779" w14:textId="57EA0A60" w:rsidR="000A094D" w:rsidRDefault="000A094D" w:rsidP="000A094D">
      <w:pPr>
        <w:pStyle w:val="Heading1"/>
        <w:rPr>
          <w:rFonts w:eastAsia="Times New Roman"/>
          <w:shd w:val="clear" w:color="auto" w:fill="FFFFFF"/>
        </w:rPr>
      </w:pPr>
      <w:r>
        <w:rPr>
          <w:rFonts w:eastAsia="Times New Roman"/>
          <w:shd w:val="clear" w:color="auto" w:fill="FFFFFF"/>
        </w:rPr>
        <w:lastRenderedPageBreak/>
        <w:t>Methodology</w:t>
      </w:r>
    </w:p>
    <w:p w14:paraId="359C9EDB" w14:textId="77777777" w:rsidR="00BC7ECF" w:rsidRDefault="00BC7ECF" w:rsidP="00BC7ECF">
      <w:pPr>
        <w:spacing w:line="276" w:lineRule="auto"/>
        <w:rPr>
          <w:rFonts w:ascii="Times New Roman" w:eastAsia="Times New Roman" w:hAnsi="Times New Roman" w:cs="Times New Roman"/>
          <w:color w:val="212529"/>
          <w:sz w:val="22"/>
          <w:szCs w:val="22"/>
          <w:shd w:val="clear" w:color="auto" w:fill="FFFFFF"/>
        </w:rPr>
      </w:pPr>
    </w:p>
    <w:p w14:paraId="065FEF00" w14:textId="77777777" w:rsidR="004B6697" w:rsidRDefault="00BC7ECF" w:rsidP="00BC7ECF">
      <w:pPr>
        <w:spacing w:line="276" w:lineRule="auto"/>
        <w:rPr>
          <w:rFonts w:ascii="Times New Roman" w:eastAsia="Times New Roman" w:hAnsi="Times New Roman" w:cs="Times New Roman"/>
          <w:color w:val="212529"/>
          <w:sz w:val="22"/>
          <w:szCs w:val="22"/>
          <w:shd w:val="clear" w:color="auto" w:fill="FFFFFF"/>
        </w:rPr>
      </w:pPr>
      <w:r w:rsidRPr="00181BF4">
        <w:rPr>
          <w:rFonts w:ascii="Times New Roman" w:eastAsia="Times New Roman" w:hAnsi="Times New Roman" w:cs="Times New Roman"/>
          <w:color w:val="212529"/>
          <w:sz w:val="22"/>
          <w:szCs w:val="22"/>
          <w:shd w:val="clear" w:color="auto" w:fill="FFFFFF"/>
        </w:rPr>
        <w:t>Researchers face multiple decisions points when computing nutritional discordance.</w:t>
      </w:r>
      <w:r w:rsidR="0041098A">
        <w:rPr>
          <w:rFonts w:ascii="Times New Roman" w:eastAsia="Times New Roman" w:hAnsi="Times New Roman" w:cs="Times New Roman"/>
          <w:color w:val="212529"/>
          <w:sz w:val="22"/>
          <w:szCs w:val="22"/>
          <w:shd w:val="clear" w:color="auto" w:fill="FFFFFF"/>
        </w:rPr>
        <w:t xml:space="preserve"> From the initial selection of data to the final </w:t>
      </w:r>
      <w:r w:rsidR="003175C3">
        <w:rPr>
          <w:rFonts w:ascii="Times New Roman" w:eastAsia="Times New Roman" w:hAnsi="Times New Roman" w:cs="Times New Roman"/>
          <w:color w:val="212529"/>
          <w:sz w:val="22"/>
          <w:szCs w:val="22"/>
          <w:shd w:val="clear" w:color="auto" w:fill="FFFFFF"/>
        </w:rPr>
        <w:t>inequality measure, choices are made which can influence research outcomes. Figures 1 and 2 map the pathways of those decisions, for research starting with household level survey data and individual level survey da</w:t>
      </w:r>
      <w:r w:rsidR="004B6697">
        <w:rPr>
          <w:rFonts w:ascii="Times New Roman" w:eastAsia="Times New Roman" w:hAnsi="Times New Roman" w:cs="Times New Roman"/>
          <w:color w:val="212529"/>
          <w:sz w:val="22"/>
          <w:szCs w:val="22"/>
          <w:shd w:val="clear" w:color="auto" w:fill="FFFFFF"/>
        </w:rPr>
        <w:t>ta</w:t>
      </w:r>
      <w:r w:rsidR="003175C3">
        <w:rPr>
          <w:rFonts w:ascii="Times New Roman" w:eastAsia="Times New Roman" w:hAnsi="Times New Roman" w:cs="Times New Roman"/>
          <w:color w:val="212529"/>
          <w:sz w:val="22"/>
          <w:szCs w:val="22"/>
          <w:shd w:val="clear" w:color="auto" w:fill="FFFFFF"/>
        </w:rPr>
        <w:t xml:space="preserve">, respectively. </w:t>
      </w:r>
    </w:p>
    <w:p w14:paraId="77502546" w14:textId="77777777" w:rsidR="004B6697" w:rsidRDefault="004B6697" w:rsidP="00BC7ECF">
      <w:pPr>
        <w:spacing w:line="276" w:lineRule="auto"/>
        <w:rPr>
          <w:rFonts w:ascii="Times New Roman" w:eastAsia="Times New Roman" w:hAnsi="Times New Roman" w:cs="Times New Roman"/>
          <w:color w:val="212529"/>
          <w:sz w:val="22"/>
          <w:szCs w:val="22"/>
          <w:shd w:val="clear" w:color="auto" w:fill="FFFFFF"/>
        </w:rPr>
      </w:pPr>
    </w:p>
    <w:p w14:paraId="58B2E45E" w14:textId="77777777" w:rsidR="004B6697" w:rsidRPr="004B6697" w:rsidRDefault="004B6697" w:rsidP="004B6697">
      <w:pPr>
        <w:spacing w:line="276" w:lineRule="auto"/>
        <w:rPr>
          <w:rFonts w:ascii="Times New Roman" w:eastAsia="Times New Roman" w:hAnsi="Times New Roman" w:cs="Times New Roman"/>
          <w:b/>
          <w:bCs/>
          <w:color w:val="212529"/>
          <w:sz w:val="22"/>
          <w:szCs w:val="22"/>
          <w:shd w:val="clear" w:color="auto" w:fill="FFFFFF"/>
        </w:rPr>
      </w:pPr>
      <w:r w:rsidRPr="004B6697">
        <w:rPr>
          <w:rFonts w:ascii="Times New Roman" w:eastAsia="Times New Roman" w:hAnsi="Times New Roman" w:cs="Times New Roman"/>
          <w:b/>
          <w:bCs/>
          <w:color w:val="212529"/>
          <w:sz w:val="22"/>
          <w:szCs w:val="22"/>
          <w:shd w:val="clear" w:color="auto" w:fill="FFFFFF"/>
        </w:rPr>
        <w:t>Survey Data:</w:t>
      </w:r>
    </w:p>
    <w:p w14:paraId="5A03C632" w14:textId="364A7FCE" w:rsidR="003175C3" w:rsidRDefault="003175C3"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In Figure 1, the first step is to distinguish two different data sources: household expenditure</w:t>
      </w:r>
      <w:r w:rsidR="00801936">
        <w:rPr>
          <w:rFonts w:ascii="Times New Roman" w:eastAsia="Times New Roman" w:hAnsi="Times New Roman" w:cs="Times New Roman"/>
          <w:color w:val="212529"/>
          <w:sz w:val="22"/>
          <w:szCs w:val="22"/>
          <w:shd w:val="clear" w:color="auto" w:fill="FFFFFF"/>
        </w:rPr>
        <w:t xml:space="preserve"> and consumption</w:t>
      </w:r>
      <w:r>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surveys (HCES)</w:t>
      </w:r>
      <w:r>
        <w:rPr>
          <w:rFonts w:ascii="Times New Roman" w:eastAsia="Times New Roman" w:hAnsi="Times New Roman" w:cs="Times New Roman"/>
          <w:color w:val="212529"/>
          <w:sz w:val="22"/>
          <w:szCs w:val="22"/>
          <w:shd w:val="clear" w:color="auto" w:fill="FFFFFF"/>
        </w:rPr>
        <w:t xml:space="preserve"> which </w:t>
      </w:r>
      <w:r w:rsidR="00801936">
        <w:rPr>
          <w:rFonts w:ascii="Times New Roman" w:eastAsia="Times New Roman" w:hAnsi="Times New Roman" w:cs="Times New Roman"/>
          <w:color w:val="212529"/>
          <w:sz w:val="22"/>
          <w:szCs w:val="22"/>
          <w:shd w:val="clear" w:color="auto" w:fill="FFFFFF"/>
        </w:rPr>
        <w:t>report</w:t>
      </w:r>
      <w:r>
        <w:rPr>
          <w:rFonts w:ascii="Times New Roman" w:eastAsia="Times New Roman" w:hAnsi="Times New Roman" w:cs="Times New Roman"/>
          <w:color w:val="212529"/>
          <w:sz w:val="22"/>
          <w:szCs w:val="22"/>
          <w:shd w:val="clear" w:color="auto" w:fill="FFFFFF"/>
        </w:rPr>
        <w:t xml:space="preserve"> household </w:t>
      </w:r>
      <w:r w:rsidR="004B6697">
        <w:rPr>
          <w:rFonts w:ascii="Times New Roman" w:eastAsia="Times New Roman" w:hAnsi="Times New Roman" w:cs="Times New Roman"/>
          <w:color w:val="212529"/>
          <w:sz w:val="22"/>
          <w:szCs w:val="22"/>
          <w:shd w:val="clear" w:color="auto" w:fill="FFFFFF"/>
        </w:rPr>
        <w:t xml:space="preserve">recall of </w:t>
      </w:r>
      <w:r>
        <w:rPr>
          <w:rFonts w:ascii="Times New Roman" w:eastAsia="Times New Roman" w:hAnsi="Times New Roman" w:cs="Times New Roman"/>
          <w:color w:val="212529"/>
          <w:sz w:val="22"/>
          <w:szCs w:val="22"/>
          <w:shd w:val="clear" w:color="auto" w:fill="FFFFFF"/>
        </w:rPr>
        <w:t>purchases of food and non-food items</w:t>
      </w:r>
      <w:r w:rsidR="00801936">
        <w:rPr>
          <w:rFonts w:ascii="Times New Roman" w:eastAsia="Times New Roman" w:hAnsi="Times New Roman" w:cs="Times New Roman"/>
          <w:color w:val="212529"/>
          <w:sz w:val="22"/>
          <w:szCs w:val="22"/>
          <w:shd w:val="clear" w:color="auto" w:fill="FFFFFF"/>
        </w:rPr>
        <w:t xml:space="preserve"> and consumption over a set time period, often 7 days, and</w:t>
      </w:r>
      <w:r>
        <w:rPr>
          <w:rFonts w:ascii="Times New Roman" w:eastAsia="Times New Roman" w:hAnsi="Times New Roman" w:cs="Times New Roman"/>
          <w:color w:val="212529"/>
          <w:sz w:val="22"/>
          <w:szCs w:val="22"/>
          <w:shd w:val="clear" w:color="auto" w:fill="FFFFFF"/>
        </w:rPr>
        <w:t xml:space="preserve"> household </w:t>
      </w:r>
      <w:r w:rsidR="004B6697">
        <w:rPr>
          <w:rFonts w:ascii="Times New Roman" w:eastAsia="Times New Roman" w:hAnsi="Times New Roman" w:cs="Times New Roman"/>
          <w:color w:val="212529"/>
          <w:sz w:val="22"/>
          <w:szCs w:val="22"/>
          <w:shd w:val="clear" w:color="auto" w:fill="FFFFFF"/>
        </w:rPr>
        <w:t>food</w:t>
      </w:r>
      <w:r>
        <w:rPr>
          <w:rFonts w:ascii="Times New Roman" w:eastAsia="Times New Roman" w:hAnsi="Times New Roman" w:cs="Times New Roman"/>
          <w:color w:val="212529"/>
          <w:sz w:val="22"/>
          <w:szCs w:val="22"/>
          <w:shd w:val="clear" w:color="auto" w:fill="FFFFFF"/>
        </w:rPr>
        <w:t xml:space="preserve"> diaries</w:t>
      </w:r>
      <w:r w:rsidR="00801936">
        <w:rPr>
          <w:rFonts w:ascii="Times New Roman" w:eastAsia="Times New Roman" w:hAnsi="Times New Roman" w:cs="Times New Roman"/>
          <w:color w:val="212529"/>
          <w:sz w:val="22"/>
          <w:szCs w:val="22"/>
          <w:shd w:val="clear" w:color="auto" w:fill="FFFFFF"/>
        </w:rPr>
        <w:t>, which typically track food intake over a 24 hour period. Comparison of the two survey approaches have found that they are comparable in their collection of relevant consumption data. (Fiedler, et. al. (2012))</w:t>
      </w:r>
      <w:r w:rsidR="00EE3FB1">
        <w:rPr>
          <w:rFonts w:ascii="Times New Roman" w:eastAsia="Times New Roman" w:hAnsi="Times New Roman" w:cs="Times New Roman"/>
          <w:color w:val="212529"/>
          <w:sz w:val="22"/>
          <w:szCs w:val="22"/>
          <w:shd w:val="clear" w:color="auto" w:fill="FFFFFF"/>
        </w:rPr>
        <w:t xml:space="preserve"> Household budget surveys, Living Standard Measurement Studies, Comprehensive Food Security Assessment Surveys are all examples of </w:t>
      </w:r>
      <w:r w:rsidR="004B6697">
        <w:rPr>
          <w:rFonts w:ascii="Times New Roman" w:eastAsia="Times New Roman" w:hAnsi="Times New Roman" w:cs="Times New Roman"/>
          <w:color w:val="212529"/>
          <w:sz w:val="22"/>
          <w:szCs w:val="22"/>
          <w:shd w:val="clear" w:color="auto" w:fill="FFFFFF"/>
        </w:rPr>
        <w:t xml:space="preserve">HCES. Factors that can affect the quality of the results of a HCES include the length of time covered by the survey, the types of categories or options provided to the enumerators, the likelihood of food consumed away from home, and the level of literacy and urbanization of the household. (Fiedler, et. al. (2012)) In sum, these surveys are widespread, but not without error. </w:t>
      </w:r>
      <w:r w:rsidR="00BB0714">
        <w:rPr>
          <w:rFonts w:ascii="Times New Roman" w:eastAsia="Times New Roman" w:hAnsi="Times New Roman" w:cs="Times New Roman"/>
          <w:color w:val="212529"/>
          <w:sz w:val="22"/>
          <w:szCs w:val="22"/>
          <w:shd w:val="clear" w:color="auto" w:fill="FFFFFF"/>
        </w:rPr>
        <w:t xml:space="preserve">The type of analysis can affect the need for survey depth: food security assessment make require less specific information about food type or quality than assessments of household food preferences or malnutrition. The latter also may be agnostic to choice of food source and encourage the use of consumption rather than expenditure data. </w:t>
      </w:r>
      <w:r w:rsidR="009C74DD">
        <w:rPr>
          <w:rFonts w:ascii="Times New Roman" w:eastAsia="Times New Roman" w:hAnsi="Times New Roman" w:cs="Times New Roman"/>
          <w:color w:val="212529"/>
          <w:sz w:val="22"/>
          <w:szCs w:val="22"/>
          <w:shd w:val="clear" w:color="auto" w:fill="FFFFFF"/>
        </w:rPr>
        <w:t>HCES are less costly and easier to collect that individual-level survey data but provide limited information on individual consumption behavior or food availability. (Murphy, et. al. (2012)</w:t>
      </w:r>
      <w:r w:rsidR="0052450A">
        <w:rPr>
          <w:rFonts w:ascii="Times New Roman" w:eastAsia="Times New Roman" w:hAnsi="Times New Roman" w:cs="Times New Roman"/>
          <w:color w:val="212529"/>
          <w:sz w:val="22"/>
          <w:szCs w:val="22"/>
          <w:shd w:val="clear" w:color="auto" w:fill="FFFFFF"/>
        </w:rPr>
        <w:t>, Fiedler, et. al. (2012</w:t>
      </w:r>
      <w:r w:rsidR="009C74DD">
        <w:rPr>
          <w:rFonts w:ascii="Times New Roman" w:eastAsia="Times New Roman" w:hAnsi="Times New Roman" w:cs="Times New Roman"/>
          <w:color w:val="212529"/>
          <w:sz w:val="22"/>
          <w:szCs w:val="22"/>
          <w:shd w:val="clear" w:color="auto" w:fill="FFFFFF"/>
        </w:rPr>
        <w:t>)</w:t>
      </w:r>
      <w:r w:rsidR="0052450A">
        <w:rPr>
          <w:rFonts w:ascii="Times New Roman" w:eastAsia="Times New Roman" w:hAnsi="Times New Roman" w:cs="Times New Roman"/>
          <w:color w:val="212529"/>
          <w:sz w:val="22"/>
          <w:szCs w:val="22"/>
          <w:shd w:val="clear" w:color="auto" w:fill="FFFFFF"/>
        </w:rPr>
        <w:t>,</w:t>
      </w:r>
      <w:r w:rsidR="00ED0451">
        <w:rPr>
          <w:rFonts w:ascii="Times New Roman" w:eastAsia="Times New Roman" w:hAnsi="Times New Roman" w:cs="Times New Roman"/>
          <w:color w:val="212529"/>
          <w:sz w:val="22"/>
          <w:szCs w:val="22"/>
          <w:shd w:val="clear" w:color="auto" w:fill="FFFFFF"/>
        </w:rPr>
        <w:t xml:space="preserve"> </w:t>
      </w:r>
      <w:r w:rsidR="0052450A">
        <w:rPr>
          <w:rFonts w:ascii="Times New Roman" w:eastAsia="Times New Roman" w:hAnsi="Times New Roman" w:cs="Times New Roman"/>
          <w:color w:val="212529"/>
          <w:sz w:val="22"/>
          <w:szCs w:val="22"/>
          <w:shd w:val="clear" w:color="auto" w:fill="FFFFFF"/>
        </w:rPr>
        <w:t>Sununtnasuk and Fiedler (2017))</w:t>
      </w:r>
    </w:p>
    <w:p w14:paraId="713F727D" w14:textId="77777777" w:rsidR="004B6697" w:rsidRDefault="004B6697" w:rsidP="00BC7ECF">
      <w:pPr>
        <w:spacing w:line="276" w:lineRule="auto"/>
        <w:rPr>
          <w:rFonts w:ascii="Times New Roman" w:eastAsia="Times New Roman" w:hAnsi="Times New Roman" w:cs="Times New Roman"/>
          <w:color w:val="212529"/>
          <w:sz w:val="22"/>
          <w:szCs w:val="22"/>
          <w:shd w:val="clear" w:color="auto" w:fill="FFFFFF"/>
        </w:rPr>
      </w:pPr>
    </w:p>
    <w:p w14:paraId="7AEF0F36" w14:textId="26DA2D18" w:rsidR="004B6697" w:rsidRDefault="004B6697"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Figure 2 demonstrates the pathway beginning from individual level survey data</w:t>
      </w:r>
      <w:r w:rsidR="00BB0714">
        <w:rPr>
          <w:rFonts w:ascii="Times New Roman" w:eastAsia="Times New Roman" w:hAnsi="Times New Roman" w:cs="Times New Roman"/>
          <w:color w:val="212529"/>
          <w:sz w:val="22"/>
          <w:szCs w:val="22"/>
          <w:shd w:val="clear" w:color="auto" w:fill="FFFFFF"/>
        </w:rPr>
        <w:t xml:space="preserve">, which can be in the form of consumption diaries or recalls, or observed food weight records (OFWR.) Considered the gold standard for individual consumption data: OFWR capture video or photo of food consumed and allow the researcher to determine the quantity and quality of the food, while their cost makes them difficult to implement at scale.  </w:t>
      </w:r>
      <w:r w:rsidR="009C74DD">
        <w:rPr>
          <w:rFonts w:ascii="Times New Roman" w:eastAsia="Times New Roman" w:hAnsi="Times New Roman" w:cs="Times New Roman"/>
          <w:color w:val="212529"/>
          <w:sz w:val="22"/>
          <w:szCs w:val="22"/>
          <w:shd w:val="clear" w:color="auto" w:fill="FFFFFF"/>
        </w:rPr>
        <w:t>(Fiedler, et. al. (2012)</w:t>
      </w:r>
      <w:r w:rsidR="00A842A0">
        <w:rPr>
          <w:rFonts w:ascii="Times New Roman" w:eastAsia="Times New Roman" w:hAnsi="Times New Roman" w:cs="Times New Roman"/>
          <w:color w:val="212529"/>
          <w:sz w:val="22"/>
          <w:szCs w:val="22"/>
          <w:shd w:val="clear" w:color="auto" w:fill="FFFFFF"/>
        </w:rPr>
        <w:t>, Lividini, et. al. (2013)</w:t>
      </w:r>
      <w:r w:rsidR="009C74DD">
        <w:rPr>
          <w:rFonts w:ascii="Times New Roman" w:eastAsia="Times New Roman" w:hAnsi="Times New Roman" w:cs="Times New Roman"/>
          <w:color w:val="212529"/>
          <w:sz w:val="22"/>
          <w:szCs w:val="22"/>
          <w:shd w:val="clear" w:color="auto" w:fill="FFFFFF"/>
        </w:rPr>
        <w:t xml:space="preserve">) Individual consumption </w:t>
      </w:r>
      <w:r w:rsidR="00083EA4">
        <w:rPr>
          <w:rFonts w:ascii="Times New Roman" w:eastAsia="Times New Roman" w:hAnsi="Times New Roman" w:cs="Times New Roman"/>
          <w:color w:val="212529"/>
          <w:sz w:val="22"/>
          <w:szCs w:val="22"/>
          <w:shd w:val="clear" w:color="auto" w:fill="FFFFFF"/>
        </w:rPr>
        <w:t>diaries</w:t>
      </w:r>
      <w:r w:rsidR="009C74DD">
        <w:rPr>
          <w:rFonts w:ascii="Times New Roman" w:eastAsia="Times New Roman" w:hAnsi="Times New Roman" w:cs="Times New Roman"/>
          <w:color w:val="212529"/>
          <w:sz w:val="22"/>
          <w:szCs w:val="22"/>
          <w:shd w:val="clear" w:color="auto" w:fill="FFFFFF"/>
        </w:rPr>
        <w:t xml:space="preserve"> or recall surveys often ask the respondent to identify consumption over a 24 hour period</w:t>
      </w:r>
      <w:r w:rsidR="004C5E57">
        <w:rPr>
          <w:rFonts w:ascii="Times New Roman" w:eastAsia="Times New Roman" w:hAnsi="Times New Roman" w:cs="Times New Roman"/>
          <w:color w:val="212529"/>
          <w:sz w:val="22"/>
          <w:szCs w:val="22"/>
          <w:shd w:val="clear" w:color="auto" w:fill="FFFFFF"/>
        </w:rPr>
        <w:t>. This short time frame can miss day -to-day variation in consumption patterns or preferences that can only be seen with a longer survey period.</w:t>
      </w:r>
      <w:r w:rsidR="009C74DD">
        <w:rPr>
          <w:rFonts w:ascii="Times New Roman" w:eastAsia="Times New Roman" w:hAnsi="Times New Roman" w:cs="Times New Roman"/>
          <w:color w:val="212529"/>
          <w:sz w:val="22"/>
          <w:szCs w:val="22"/>
          <w:shd w:val="clear" w:color="auto" w:fill="FFFFFF"/>
        </w:rPr>
        <w:t xml:space="preserve"> </w:t>
      </w:r>
      <w:r w:rsidR="00083EA4">
        <w:rPr>
          <w:rFonts w:ascii="Times New Roman" w:eastAsia="Times New Roman" w:hAnsi="Times New Roman" w:cs="Times New Roman"/>
          <w:color w:val="212529"/>
          <w:sz w:val="22"/>
          <w:szCs w:val="22"/>
          <w:shd w:val="clear" w:color="auto" w:fill="FFFFFF"/>
        </w:rPr>
        <w:t>(Murphy, et. al. (2012))</w:t>
      </w:r>
    </w:p>
    <w:p w14:paraId="1C22E160" w14:textId="012CDFA5"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p>
    <w:p w14:paraId="318C6029" w14:textId="4D76DFD1"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A final source of data would be anthropometric surveys measuring individual heights or weights, or biomarkers serum to measure nutrient status. The cost of administering these tests and the training necessary to implement them are non-negligible. (Murphy, et. al. (2012))</w:t>
      </w:r>
    </w:p>
    <w:p w14:paraId="647537C1" w14:textId="7FE8D75A"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p>
    <w:p w14:paraId="229A9BA5" w14:textId="1B52EAA2" w:rsidR="00083EA4" w:rsidRPr="00083EA4" w:rsidRDefault="00083EA4" w:rsidP="00BC7ECF">
      <w:pPr>
        <w:spacing w:line="276" w:lineRule="auto"/>
        <w:rPr>
          <w:rFonts w:ascii="Times New Roman" w:eastAsia="Times New Roman" w:hAnsi="Times New Roman" w:cs="Times New Roman"/>
          <w:b/>
          <w:bCs/>
          <w:color w:val="212529"/>
          <w:sz w:val="22"/>
          <w:szCs w:val="22"/>
          <w:shd w:val="clear" w:color="auto" w:fill="FFFFFF"/>
        </w:rPr>
      </w:pPr>
      <w:r w:rsidRPr="00083EA4">
        <w:rPr>
          <w:rFonts w:ascii="Times New Roman" w:eastAsia="Times New Roman" w:hAnsi="Times New Roman" w:cs="Times New Roman"/>
          <w:b/>
          <w:bCs/>
          <w:color w:val="212529"/>
          <w:sz w:val="22"/>
          <w:szCs w:val="22"/>
          <w:shd w:val="clear" w:color="auto" w:fill="FFFFFF"/>
        </w:rPr>
        <w:t>Food Composition Tables</w:t>
      </w:r>
      <w:r>
        <w:rPr>
          <w:rFonts w:ascii="Times New Roman" w:eastAsia="Times New Roman" w:hAnsi="Times New Roman" w:cs="Times New Roman"/>
          <w:b/>
          <w:bCs/>
          <w:color w:val="212529"/>
          <w:sz w:val="22"/>
          <w:szCs w:val="22"/>
          <w:shd w:val="clear" w:color="auto" w:fill="FFFFFF"/>
        </w:rPr>
        <w:t>:</w:t>
      </w:r>
    </w:p>
    <w:p w14:paraId="56EF517F" w14:textId="77777777" w:rsidR="00A842A0" w:rsidRDefault="00FE16D0"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In order to convert the food items reported in the dietary data sets into energy and nutrient values, food composition tables must be used. </w:t>
      </w:r>
      <w:r w:rsidR="00ED0451">
        <w:rPr>
          <w:rFonts w:ascii="Times New Roman" w:eastAsia="Times New Roman" w:hAnsi="Times New Roman" w:cs="Times New Roman"/>
          <w:color w:val="212529"/>
          <w:sz w:val="22"/>
          <w:szCs w:val="22"/>
          <w:shd w:val="clear" w:color="auto" w:fill="FFFFFF"/>
        </w:rPr>
        <w:t xml:space="preserve">The food composition tables determine the nutrient content of foods through chemical analysis. (xxx) </w:t>
      </w:r>
      <w:r>
        <w:rPr>
          <w:rFonts w:ascii="Times New Roman" w:eastAsia="Times New Roman" w:hAnsi="Times New Roman" w:cs="Times New Roman"/>
          <w:color w:val="212529"/>
          <w:sz w:val="22"/>
          <w:szCs w:val="22"/>
          <w:shd w:val="clear" w:color="auto" w:fill="FFFFFF"/>
        </w:rPr>
        <w:t xml:space="preserve">The U.S. Department of Agriculture provides a comprehensive database FoodData Central which contains data on food and nutrients for both items prepared at home or away </w:t>
      </w:r>
      <w:r>
        <w:rPr>
          <w:rFonts w:ascii="Times New Roman" w:eastAsia="Times New Roman" w:hAnsi="Times New Roman" w:cs="Times New Roman"/>
          <w:color w:val="212529"/>
          <w:sz w:val="22"/>
          <w:szCs w:val="22"/>
          <w:shd w:val="clear" w:color="auto" w:fill="FFFFFF"/>
        </w:rPr>
        <w:lastRenderedPageBreak/>
        <w:t>from home.</w:t>
      </w:r>
      <w:r w:rsidR="00D63F3D">
        <w:rPr>
          <w:rFonts w:ascii="Times New Roman" w:eastAsia="Times New Roman" w:hAnsi="Times New Roman" w:cs="Times New Roman"/>
          <w:color w:val="212529"/>
          <w:sz w:val="22"/>
          <w:szCs w:val="22"/>
          <w:shd w:val="clear" w:color="auto" w:fill="FFFFFF"/>
        </w:rPr>
        <w:t xml:space="preserve"> This database has been used extensively for non-US based research. (Bermudez, et. al. (2012), Lividni, et. al. (2013))</w:t>
      </w:r>
      <w:r>
        <w:rPr>
          <w:rFonts w:ascii="Times New Roman" w:eastAsia="Times New Roman" w:hAnsi="Times New Roman" w:cs="Times New Roman"/>
          <w:color w:val="212529"/>
          <w:sz w:val="22"/>
          <w:szCs w:val="22"/>
          <w:shd w:val="clear" w:color="auto" w:fill="FFFFFF"/>
        </w:rPr>
        <w:t xml:space="preserve"> However, the quality and nutritional profile of foods can vary both across and within countries. For research in non-US countries, it may be preferred to use regional food composition tables, which may provide greater accuracy in nutrient content and contain the local names of items to increase likelihood of identification. </w:t>
      </w:r>
      <w:r w:rsidR="00D63F3D">
        <w:rPr>
          <w:rFonts w:ascii="Times New Roman" w:eastAsia="Times New Roman" w:hAnsi="Times New Roman" w:cs="Times New Roman"/>
          <w:color w:val="212529"/>
          <w:sz w:val="22"/>
          <w:szCs w:val="22"/>
          <w:shd w:val="clear" w:color="auto" w:fill="FFFFFF"/>
        </w:rPr>
        <w:t xml:space="preserve">(Behrman (1998), </w:t>
      </w:r>
      <w:r w:rsidR="00D63F3D" w:rsidRPr="00D63F3D">
        <w:rPr>
          <w:rFonts w:ascii="Times New Roman" w:eastAsia="Times New Roman" w:hAnsi="Times New Roman" w:cs="Times New Roman"/>
          <w:color w:val="212529"/>
          <w:sz w:val="22"/>
          <w:szCs w:val="22"/>
          <w:shd w:val="clear" w:color="auto" w:fill="FFFFFF"/>
        </w:rPr>
        <w:t>Sununtnasuk</w:t>
      </w:r>
      <w:r w:rsidR="00D63F3D">
        <w:rPr>
          <w:rFonts w:ascii="Times New Roman" w:eastAsia="Times New Roman" w:hAnsi="Times New Roman" w:cs="Times New Roman"/>
          <w:color w:val="212529"/>
          <w:sz w:val="22"/>
          <w:szCs w:val="22"/>
          <w:shd w:val="clear" w:color="auto" w:fill="FFFFFF"/>
        </w:rPr>
        <w:t xml:space="preserve"> et. al.</w:t>
      </w:r>
      <w:r w:rsidR="00D63F3D" w:rsidRPr="00D63F3D">
        <w:rPr>
          <w:rFonts w:ascii="Times New Roman" w:eastAsia="Times New Roman" w:hAnsi="Times New Roman" w:cs="Times New Roman"/>
          <w:color w:val="212529"/>
          <w:sz w:val="22"/>
          <w:szCs w:val="22"/>
          <w:shd w:val="clear" w:color="auto" w:fill="FFFFFF"/>
        </w:rPr>
        <w:t xml:space="preserve"> (2017)</w:t>
      </w:r>
      <w:r w:rsidR="00D63F3D">
        <w:rPr>
          <w:rFonts w:ascii="Times New Roman" w:eastAsia="Times New Roman" w:hAnsi="Times New Roman" w:cs="Times New Roman"/>
          <w:color w:val="212529"/>
          <w:sz w:val="22"/>
          <w:szCs w:val="22"/>
          <w:shd w:val="clear" w:color="auto" w:fill="FFFFFF"/>
        </w:rPr>
        <w:t xml:space="preserve">, Coates (2018), D’Souza and Tandon (2019). </w:t>
      </w:r>
      <w:r w:rsidR="006E173A">
        <w:rPr>
          <w:rFonts w:ascii="Times New Roman" w:eastAsia="Times New Roman" w:hAnsi="Times New Roman" w:cs="Times New Roman"/>
          <w:color w:val="212529"/>
          <w:sz w:val="22"/>
          <w:szCs w:val="22"/>
          <w:shd w:val="clear" w:color="auto" w:fill="FFFFFF"/>
        </w:rPr>
        <w:t>A combination of food composition tables may be required to identify all items, as well as standardization of food sizes and quantities</w:t>
      </w:r>
      <w:r w:rsidR="00D63F3D">
        <w:rPr>
          <w:rFonts w:ascii="Times New Roman" w:eastAsia="Times New Roman" w:hAnsi="Times New Roman" w:cs="Times New Roman"/>
          <w:color w:val="212529"/>
          <w:sz w:val="22"/>
          <w:szCs w:val="22"/>
          <w:shd w:val="clear" w:color="auto" w:fill="FFFFFF"/>
        </w:rPr>
        <w:t>, which is the approach we followed</w:t>
      </w:r>
      <w:r w:rsidR="006E173A">
        <w:rPr>
          <w:rFonts w:ascii="Times New Roman" w:eastAsia="Times New Roman" w:hAnsi="Times New Roman" w:cs="Times New Roman"/>
          <w:color w:val="212529"/>
          <w:sz w:val="22"/>
          <w:szCs w:val="22"/>
          <w:shd w:val="clear" w:color="auto" w:fill="FFFFFF"/>
        </w:rPr>
        <w:t>. Adjustments are also made for bioavailability of nutrients and cooking retention factors. (</w:t>
      </w:r>
      <w:r w:rsidR="00D63F3D">
        <w:rPr>
          <w:rFonts w:ascii="Times New Roman" w:eastAsia="Times New Roman" w:hAnsi="Times New Roman" w:cs="Times New Roman"/>
          <w:color w:val="212529"/>
          <w:sz w:val="22"/>
          <w:szCs w:val="22"/>
          <w:shd w:val="clear" w:color="auto" w:fill="FFFFFF"/>
        </w:rPr>
        <w:t xml:space="preserve">Coates (2017), </w:t>
      </w:r>
      <w:r w:rsidR="006E173A">
        <w:rPr>
          <w:rFonts w:ascii="Times New Roman" w:eastAsia="Times New Roman" w:hAnsi="Times New Roman" w:cs="Times New Roman"/>
          <w:color w:val="212529"/>
          <w:sz w:val="22"/>
          <w:szCs w:val="22"/>
          <w:shd w:val="clear" w:color="auto" w:fill="FFFFFF"/>
        </w:rPr>
        <w:t>Karageorgou, et. al. (2018))</w:t>
      </w:r>
      <w:r w:rsidR="00ED0451">
        <w:rPr>
          <w:rFonts w:ascii="Times New Roman" w:eastAsia="Times New Roman" w:hAnsi="Times New Roman" w:cs="Times New Roman"/>
          <w:color w:val="212529"/>
          <w:sz w:val="22"/>
          <w:szCs w:val="22"/>
          <w:shd w:val="clear" w:color="auto" w:fill="FFFFFF"/>
        </w:rPr>
        <w:t xml:space="preserve"> </w:t>
      </w:r>
    </w:p>
    <w:p w14:paraId="116A984A" w14:textId="77777777" w:rsidR="00A842A0" w:rsidRDefault="00A842A0" w:rsidP="00BC7ECF">
      <w:pPr>
        <w:spacing w:line="276" w:lineRule="auto"/>
        <w:rPr>
          <w:rFonts w:ascii="Times New Roman" w:eastAsia="Times New Roman" w:hAnsi="Times New Roman" w:cs="Times New Roman"/>
          <w:color w:val="212529"/>
          <w:sz w:val="22"/>
          <w:szCs w:val="22"/>
          <w:shd w:val="clear" w:color="auto" w:fill="FFFFFF"/>
        </w:rPr>
      </w:pPr>
    </w:p>
    <w:p w14:paraId="51D9014E" w14:textId="67F1E612" w:rsidR="006E173A" w:rsidRDefault="00A842A0"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The uniqueness of the BIHS dataset is that it provides information on individual consumption of food and therefore nutrients. First, we use the module of “recipes” which report type and quantity of ingredients used to create each meals for a household over a 24-hour period. The cooked weight of the meal is reported. Once the first data set has been converted into nutrients, a second data is required to allocate the nutrients to household members. The second module lists each meal served in the 24 hour period, and the quantity of the meal that was consumed by each household member. Meals taken away from home and portions of meals consumed by guests, pets, or discarded are reported in this data set, and can be adjusted for accordingly. Using this data set, individuals can be assigned portions of the nutrients for each recipe, as the relative portion of the cooked quantity he or she consumed relative to the total cooked quantity of the recipe. This is summed over individuals to provide the 24 hours total of calories and micro and macro nutrients consumed by each member of the household, titled “Reported Individual Nutrient Consumption.” Children under 2 years old were eliminated from the data set, as it was unknown the quantity and frequency of breast-feeding, and relative share of nutrients to consumed food. </w:t>
      </w:r>
      <w:r w:rsidR="00ED0451">
        <w:rPr>
          <w:rFonts w:ascii="Times New Roman" w:eastAsia="Times New Roman" w:hAnsi="Times New Roman" w:cs="Times New Roman"/>
          <w:color w:val="212529"/>
          <w:sz w:val="22"/>
          <w:szCs w:val="22"/>
          <w:shd w:val="clear" w:color="auto" w:fill="FFFFFF"/>
        </w:rPr>
        <w:t xml:space="preserve">The results of converting food consumption data into nutrients is represented in figures 1 and 2 by the respectively, blue and orange diamonds for “Reported Household (Individual) Consumption of the Nutrient.”  </w:t>
      </w:r>
    </w:p>
    <w:p w14:paraId="68E4AC1D" w14:textId="27ABC1B5" w:rsidR="006E173A" w:rsidRDefault="006E173A" w:rsidP="00BC7ECF">
      <w:pPr>
        <w:spacing w:line="276" w:lineRule="auto"/>
        <w:rPr>
          <w:rFonts w:ascii="Times New Roman" w:eastAsia="Times New Roman" w:hAnsi="Times New Roman" w:cs="Times New Roman"/>
          <w:color w:val="212529"/>
          <w:sz w:val="22"/>
          <w:szCs w:val="22"/>
          <w:shd w:val="clear" w:color="auto" w:fill="FFFFFF"/>
        </w:rPr>
      </w:pPr>
    </w:p>
    <w:p w14:paraId="5D8B2B11" w14:textId="38F46CA2" w:rsidR="00F0581B" w:rsidRPr="006E173A" w:rsidRDefault="006E173A" w:rsidP="00F0581B">
      <w:pPr>
        <w:spacing w:line="276" w:lineRule="auto"/>
        <w:rPr>
          <w:rFonts w:ascii="Times New Roman" w:eastAsia="Times New Roman" w:hAnsi="Times New Roman" w:cs="Times New Roman"/>
          <w:b/>
          <w:bCs/>
          <w:color w:val="212529"/>
          <w:sz w:val="22"/>
          <w:szCs w:val="22"/>
          <w:shd w:val="clear" w:color="auto" w:fill="FFFFFF"/>
        </w:rPr>
      </w:pPr>
      <w:r w:rsidRPr="006E173A">
        <w:rPr>
          <w:rFonts w:ascii="Times New Roman" w:eastAsia="Times New Roman" w:hAnsi="Times New Roman" w:cs="Times New Roman"/>
          <w:b/>
          <w:bCs/>
          <w:color w:val="212529"/>
          <w:sz w:val="22"/>
          <w:szCs w:val="22"/>
          <w:shd w:val="clear" w:color="auto" w:fill="FFFFFF"/>
        </w:rPr>
        <w:t>Adult Equivalents</w:t>
      </w:r>
      <w:r>
        <w:rPr>
          <w:rFonts w:ascii="Times New Roman" w:eastAsia="Times New Roman" w:hAnsi="Times New Roman" w:cs="Times New Roman"/>
          <w:b/>
          <w:bCs/>
          <w:color w:val="212529"/>
          <w:sz w:val="22"/>
          <w:szCs w:val="22"/>
          <w:shd w:val="clear" w:color="auto" w:fill="FFFFFF"/>
        </w:rPr>
        <w:t>:</w:t>
      </w:r>
    </w:p>
    <w:p w14:paraId="490935DF" w14:textId="595BAB91" w:rsidR="00CF213B" w:rsidRDefault="00CF213B" w:rsidP="00CF213B">
      <w:pPr>
        <w:spacing w:line="276" w:lineRule="auto"/>
        <w:rPr>
          <w:rFonts w:ascii="Times New Roman" w:hAnsi="Times New Roman" w:cs="Times New Roman"/>
          <w:sz w:val="22"/>
          <w:szCs w:val="22"/>
        </w:rPr>
      </w:pPr>
      <w:r w:rsidRPr="00F0581B">
        <w:rPr>
          <w:rFonts w:ascii="Times New Roman" w:hAnsi="Times New Roman" w:cs="Times New Roman"/>
          <w:sz w:val="22"/>
          <w:szCs w:val="22"/>
        </w:rPr>
        <w:t xml:space="preserve">When consumption data is only available at the household level, various methods are used to assign shares to individuals to allocate nutrient consumption. </w:t>
      </w:r>
      <w:r w:rsidR="00B52E31">
        <w:rPr>
          <w:rFonts w:ascii="Times New Roman" w:eastAsia="Times New Roman" w:hAnsi="Times New Roman" w:cs="Times New Roman"/>
          <w:color w:val="212529"/>
          <w:sz w:val="22"/>
          <w:szCs w:val="22"/>
          <w:shd w:val="clear" w:color="auto" w:fill="FFFFFF"/>
        </w:rPr>
        <w:t xml:space="preserve">The easiest would be the “per capita approach” which allocates </w:t>
      </w:r>
      <w:r w:rsidR="009F1111">
        <w:rPr>
          <w:rFonts w:ascii="Times New Roman" w:eastAsia="Times New Roman" w:hAnsi="Times New Roman" w:cs="Times New Roman"/>
          <w:color w:val="212529"/>
          <w:sz w:val="22"/>
          <w:szCs w:val="22"/>
          <w:shd w:val="clear" w:color="auto" w:fill="FFFFFF"/>
        </w:rPr>
        <w:t>nutrients</w:t>
      </w:r>
      <w:r w:rsidR="00B52E31">
        <w:rPr>
          <w:rFonts w:ascii="Times New Roman" w:eastAsia="Times New Roman" w:hAnsi="Times New Roman" w:cs="Times New Roman"/>
          <w:color w:val="212529"/>
          <w:sz w:val="22"/>
          <w:szCs w:val="22"/>
          <w:shd w:val="clear" w:color="auto" w:fill="FFFFFF"/>
        </w:rPr>
        <w:t xml:space="preserve"> equally among all members of a household. However, this approach assumes that all household members consume the nutrient </w:t>
      </w:r>
      <w:r w:rsidR="009F1111">
        <w:rPr>
          <w:rFonts w:ascii="Times New Roman" w:eastAsia="Times New Roman" w:hAnsi="Times New Roman" w:cs="Times New Roman"/>
          <w:color w:val="212529"/>
          <w:sz w:val="22"/>
          <w:szCs w:val="22"/>
          <w:shd w:val="clear" w:color="auto" w:fill="FFFFFF"/>
        </w:rPr>
        <w:t>equally and</w:t>
      </w:r>
      <w:r w:rsidR="00B52E31">
        <w:rPr>
          <w:rFonts w:ascii="Times New Roman" w:eastAsia="Times New Roman" w:hAnsi="Times New Roman" w:cs="Times New Roman"/>
          <w:color w:val="212529"/>
          <w:sz w:val="22"/>
          <w:szCs w:val="22"/>
          <w:shd w:val="clear" w:color="auto" w:fill="FFFFFF"/>
        </w:rPr>
        <w:t xml:space="preserve"> misses out on household variation due to the different needs of children vs adults, for example. </w:t>
      </w:r>
      <w:r w:rsidR="00A842A0">
        <w:rPr>
          <w:rFonts w:ascii="Times New Roman" w:eastAsia="Times New Roman" w:hAnsi="Times New Roman" w:cs="Times New Roman"/>
          <w:color w:val="212529"/>
          <w:sz w:val="22"/>
          <w:szCs w:val="22"/>
          <w:shd w:val="clear" w:color="auto" w:fill="FFFFFF"/>
        </w:rPr>
        <w:t xml:space="preserve">(Karageorgou, et. al. (2018)) </w:t>
      </w:r>
      <w:r w:rsidR="00B52E31">
        <w:rPr>
          <w:rFonts w:ascii="Times New Roman" w:eastAsia="Times New Roman" w:hAnsi="Times New Roman" w:cs="Times New Roman"/>
          <w:color w:val="212529"/>
          <w:sz w:val="22"/>
          <w:szCs w:val="22"/>
          <w:shd w:val="clear" w:color="auto" w:fill="FFFFFF"/>
        </w:rPr>
        <w:t xml:space="preserve">A second </w:t>
      </w:r>
      <w:r w:rsidR="00A842A0">
        <w:rPr>
          <w:rFonts w:ascii="Times New Roman" w:eastAsia="Times New Roman" w:hAnsi="Times New Roman" w:cs="Times New Roman"/>
          <w:color w:val="212529"/>
          <w:sz w:val="22"/>
          <w:szCs w:val="22"/>
          <w:shd w:val="clear" w:color="auto" w:fill="FFFFFF"/>
        </w:rPr>
        <w:t>approach assumes</w:t>
      </w:r>
      <w:r w:rsidR="00773701">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that the share of the nutrient allocated to the individual is proportion to individual nutrient requirements. </w:t>
      </w:r>
      <w:r w:rsidR="00B52E31">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First, the individual’s nutrient requirements must be identified using the nutrient reference standards. The individual’s “Adult Equivalent” (AE) is expressed as a ratio, relative to the nutrient requirement for a base individual, typically a 18-30 year old male with moderate physical activity level. </w:t>
      </w:r>
      <w:r>
        <w:rPr>
          <w:rFonts w:ascii="Times New Roman" w:hAnsi="Times New Roman" w:cs="Times New Roman"/>
          <w:sz w:val="22"/>
          <w:szCs w:val="22"/>
        </w:rPr>
        <w:t xml:space="preserve">The AE is divided by the sum of all adult equivalents in the household to determine the individual’s allocative share of household composition. While this can be done for nutrients individually, the AE generated by the relative share of kilocalories is typically used. Coates (2017) calculated nutrient-specific adult equivalents and found that the differences were not significant when compared to using the AE value derived from energy consumption to identify shares for all nutrients. Total household nutrient consumption is then multiplied by the individual share to yield the individuals “allocated consumption” of the nutrient. </w:t>
      </w:r>
    </w:p>
    <w:p w14:paraId="56A0EC91" w14:textId="2369800F" w:rsidR="005815CF" w:rsidRDefault="005815CF" w:rsidP="00F0581B">
      <w:pPr>
        <w:spacing w:line="276" w:lineRule="auto"/>
        <w:rPr>
          <w:sz w:val="22"/>
        </w:rPr>
      </w:pPr>
    </w:p>
    <w:p w14:paraId="531EAFE2" w14:textId="786E3DDA" w:rsidR="00B52E31" w:rsidRPr="00D364E9" w:rsidRDefault="00B52E31" w:rsidP="00B52E31">
      <w:pPr>
        <w:spacing w:line="276" w:lineRule="auto"/>
        <w:rPr>
          <w:rFonts w:ascii="Times New Roman" w:hAnsi="Times New Roman" w:cs="Times New Roman"/>
          <w:b/>
          <w:bCs/>
          <w:sz w:val="22"/>
        </w:rPr>
      </w:pPr>
      <w:r w:rsidRPr="00D364E9">
        <w:rPr>
          <w:rFonts w:ascii="Times New Roman" w:hAnsi="Times New Roman" w:cs="Times New Roman"/>
          <w:b/>
          <w:bCs/>
          <w:sz w:val="22"/>
        </w:rPr>
        <w:lastRenderedPageBreak/>
        <w:t>Nutrient Reference</w:t>
      </w:r>
      <w:r w:rsidR="00C650BB">
        <w:rPr>
          <w:rFonts w:ascii="Times New Roman" w:hAnsi="Times New Roman" w:cs="Times New Roman"/>
          <w:b/>
          <w:bCs/>
          <w:sz w:val="22"/>
        </w:rPr>
        <w:t>s</w:t>
      </w:r>
      <w:r w:rsidRPr="00D364E9">
        <w:rPr>
          <w:rFonts w:ascii="Times New Roman" w:hAnsi="Times New Roman" w:cs="Times New Roman"/>
          <w:b/>
          <w:bCs/>
          <w:sz w:val="22"/>
        </w:rPr>
        <w:t>:</w:t>
      </w:r>
    </w:p>
    <w:p w14:paraId="64165A63" w14:textId="14E15740" w:rsidR="00D364E9" w:rsidRDefault="00B52E31" w:rsidP="00B52E31">
      <w:pPr>
        <w:spacing w:line="276" w:lineRule="auto"/>
        <w:rPr>
          <w:rFonts w:ascii="Times New Roman" w:hAnsi="Times New Roman" w:cs="Times New Roman"/>
          <w:sz w:val="22"/>
        </w:rPr>
      </w:pPr>
      <w:r>
        <w:rPr>
          <w:rFonts w:ascii="Times New Roman" w:hAnsi="Times New Roman" w:cs="Times New Roman"/>
          <w:sz w:val="22"/>
        </w:rPr>
        <w:t>The largest variation in metrics can be seen in the choice of reference standards for nutrient requirements</w:t>
      </w:r>
      <w:r w:rsidR="00D364E9">
        <w:rPr>
          <w:rFonts w:ascii="Times New Roman" w:hAnsi="Times New Roman" w:cs="Times New Roman"/>
          <w:sz w:val="22"/>
        </w:rPr>
        <w:t>, and the choices made in determining the appropriate reference standard for the group or individual.</w:t>
      </w:r>
      <w:r>
        <w:rPr>
          <w:rFonts w:ascii="Times New Roman" w:hAnsi="Times New Roman" w:cs="Times New Roman"/>
          <w:sz w:val="22"/>
        </w:rPr>
        <w:t xml:space="preserve"> </w:t>
      </w:r>
      <w:r w:rsidR="004C644D">
        <w:rPr>
          <w:rFonts w:ascii="Times New Roman" w:hAnsi="Times New Roman" w:cs="Times New Roman"/>
          <w:sz w:val="22"/>
        </w:rPr>
        <w:t xml:space="preserve">There have been proposals to harmonize nutrient standards across countries and </w:t>
      </w:r>
      <w:r w:rsidR="007E3CC8">
        <w:rPr>
          <w:rFonts w:ascii="Times New Roman" w:hAnsi="Times New Roman" w:cs="Times New Roman"/>
          <w:sz w:val="22"/>
        </w:rPr>
        <w:t>methodologies</w:t>
      </w:r>
      <w:r w:rsidR="004C644D">
        <w:rPr>
          <w:rFonts w:ascii="Times New Roman" w:hAnsi="Times New Roman" w:cs="Times New Roman"/>
          <w:sz w:val="22"/>
        </w:rPr>
        <w:t xml:space="preserve">. (Allen, et. al. 2019) </w:t>
      </w:r>
    </w:p>
    <w:p w14:paraId="4E9A11D5" w14:textId="77777777" w:rsidR="00D364E9" w:rsidRDefault="00D364E9" w:rsidP="00B52E31">
      <w:pPr>
        <w:spacing w:line="276" w:lineRule="auto"/>
        <w:rPr>
          <w:rFonts w:ascii="Times New Roman" w:hAnsi="Times New Roman" w:cs="Times New Roman"/>
          <w:sz w:val="22"/>
        </w:rPr>
      </w:pPr>
    </w:p>
    <w:p w14:paraId="2FBCBBEC" w14:textId="6E199505" w:rsidR="00AF361B" w:rsidRPr="00ED0451" w:rsidRDefault="00D364E9" w:rsidP="00B52E31">
      <w:pPr>
        <w:spacing w:line="276" w:lineRule="auto"/>
        <w:rPr>
          <w:rFonts w:ascii="Times New Roman" w:hAnsi="Times New Roman" w:cs="Times New Roman"/>
          <w:sz w:val="22"/>
          <w:szCs w:val="22"/>
        </w:rPr>
      </w:pPr>
      <w:r>
        <w:rPr>
          <w:rFonts w:ascii="Times New Roman" w:hAnsi="Times New Roman" w:cs="Times New Roman"/>
          <w:sz w:val="22"/>
        </w:rPr>
        <w:t xml:space="preserve">The Institutes of Medicine (IOM), a joint US-Canadian effort, published the </w:t>
      </w:r>
      <w:r w:rsidRPr="00D364E9">
        <w:rPr>
          <w:rFonts w:ascii="Times New Roman" w:hAnsi="Times New Roman" w:cs="Times New Roman"/>
          <w:i/>
          <w:iCs/>
          <w:sz w:val="22"/>
        </w:rPr>
        <w:t>Dietary Reference Intakes</w:t>
      </w:r>
      <w:r>
        <w:rPr>
          <w:rFonts w:ascii="Times New Roman" w:hAnsi="Times New Roman" w:cs="Times New Roman"/>
          <w:i/>
          <w:iCs/>
          <w:sz w:val="22"/>
        </w:rPr>
        <w:t xml:space="preserve"> </w:t>
      </w:r>
      <w:r w:rsidRPr="00D364E9">
        <w:rPr>
          <w:rFonts w:ascii="Times New Roman" w:hAnsi="Times New Roman" w:cs="Times New Roman"/>
          <w:sz w:val="22"/>
        </w:rPr>
        <w:t>(DRI)</w:t>
      </w:r>
      <w:r>
        <w:rPr>
          <w:rFonts w:ascii="Times New Roman" w:hAnsi="Times New Roman" w:cs="Times New Roman"/>
          <w:sz w:val="22"/>
        </w:rPr>
        <w:t xml:space="preserve"> in 2006, covering energy, carbohydrate, fiber, fat, fatty acid, cholesterol, protein, and amino acid requirements.</w:t>
      </w:r>
      <w:r w:rsidR="004C644D">
        <w:rPr>
          <w:rStyle w:val="FootnoteReference"/>
          <w:rFonts w:ascii="Times New Roman" w:hAnsi="Times New Roman" w:cs="Times New Roman"/>
          <w:sz w:val="22"/>
        </w:rPr>
        <w:footnoteReference w:id="1"/>
      </w:r>
      <w:r>
        <w:rPr>
          <w:rFonts w:ascii="Times New Roman" w:hAnsi="Times New Roman" w:cs="Times New Roman"/>
          <w:sz w:val="22"/>
        </w:rPr>
        <w:t xml:space="preserve">  These are considered the gold standard by nutritionists, and have subsequent updates have covered other nutrients such as Calcium and Vitamin D in 2006 and Sodium and Potassium in 2011.  </w:t>
      </w:r>
      <w:r w:rsidR="00A842A0">
        <w:rPr>
          <w:rFonts w:ascii="Times New Roman" w:hAnsi="Times New Roman" w:cs="Times New Roman"/>
          <w:sz w:val="22"/>
        </w:rPr>
        <w:t>The IOM guidelines are the only option for micronutrients and provide the most comprehensive guidance for macronutrients. The U.S. also posts dietary guidelines, and the 2015-2020 U.S, Dietary Guidelines have been used</w:t>
      </w:r>
      <w:r w:rsidR="00494812">
        <w:rPr>
          <w:rFonts w:ascii="Times New Roman" w:hAnsi="Times New Roman" w:cs="Times New Roman"/>
          <w:sz w:val="22"/>
        </w:rPr>
        <w:t>, although infrequently. (Brown, et. al. (2019))</w:t>
      </w:r>
    </w:p>
    <w:p w14:paraId="4B51C468" w14:textId="1AE8A4BF" w:rsidR="008656AA" w:rsidRPr="00ED0451" w:rsidRDefault="008656AA" w:rsidP="00B52E31">
      <w:pPr>
        <w:spacing w:line="276" w:lineRule="auto"/>
        <w:rPr>
          <w:rFonts w:ascii="Times New Roman" w:hAnsi="Times New Roman" w:cs="Times New Roman"/>
          <w:sz w:val="22"/>
          <w:szCs w:val="22"/>
        </w:rPr>
      </w:pPr>
    </w:p>
    <w:p w14:paraId="6A04FA7E" w14:textId="4FDE73C4" w:rsidR="008656AA" w:rsidRDefault="008656AA" w:rsidP="00B52E31">
      <w:pPr>
        <w:spacing w:line="276" w:lineRule="auto"/>
        <w:rPr>
          <w:rFonts w:ascii="Times New Roman" w:hAnsi="Times New Roman" w:cs="Times New Roman"/>
          <w:sz w:val="22"/>
        </w:rPr>
      </w:pPr>
      <w:r>
        <w:rPr>
          <w:rFonts w:ascii="Times New Roman" w:hAnsi="Times New Roman" w:cs="Times New Roman"/>
          <w:sz w:val="22"/>
        </w:rPr>
        <w:t xml:space="preserve">Given that the DRIs were developed for and by US and Canada, there is a reasonable concern over the applicability of these standards to global populations. However, there is no alternative as comprehensive with the respect to the range of nutrients, or as validated by the scientific community. The World Health Organization (WHO) and U.N. Food and Agriculture </w:t>
      </w:r>
      <w:r w:rsidR="002D00B3">
        <w:rPr>
          <w:rFonts w:ascii="Times New Roman" w:hAnsi="Times New Roman" w:cs="Times New Roman"/>
          <w:sz w:val="22"/>
        </w:rPr>
        <w:t>Organization</w:t>
      </w:r>
      <w:r>
        <w:rPr>
          <w:rFonts w:ascii="Times New Roman" w:hAnsi="Times New Roman" w:cs="Times New Roman"/>
          <w:sz w:val="22"/>
        </w:rPr>
        <w:t xml:space="preserve"> (FAO) published</w:t>
      </w:r>
      <w:r w:rsidR="00D461B5">
        <w:rPr>
          <w:rFonts w:ascii="Times New Roman" w:hAnsi="Times New Roman" w:cs="Times New Roman"/>
          <w:sz w:val="22"/>
        </w:rPr>
        <w:t xml:space="preserve"> energy requirements (FAO 2004) and</w:t>
      </w:r>
      <w:r>
        <w:rPr>
          <w:rFonts w:ascii="Times New Roman" w:hAnsi="Times New Roman" w:cs="Times New Roman"/>
          <w:sz w:val="22"/>
        </w:rPr>
        <w:t xml:space="preserve"> recommendations for</w:t>
      </w:r>
      <w:r w:rsidR="00D461B5">
        <w:rPr>
          <w:rFonts w:ascii="Times New Roman" w:hAnsi="Times New Roman" w:cs="Times New Roman"/>
          <w:sz w:val="22"/>
        </w:rPr>
        <w:t xml:space="preserve"> </w:t>
      </w:r>
      <w:r w:rsidR="007E3CC8">
        <w:rPr>
          <w:rFonts w:ascii="Times New Roman" w:hAnsi="Times New Roman" w:cs="Times New Roman"/>
          <w:sz w:val="22"/>
        </w:rPr>
        <w:t xml:space="preserve">nutrient </w:t>
      </w:r>
      <w:r>
        <w:rPr>
          <w:rFonts w:ascii="Times New Roman" w:hAnsi="Times New Roman" w:cs="Times New Roman"/>
          <w:sz w:val="22"/>
        </w:rPr>
        <w:t>intakes</w:t>
      </w:r>
      <w:r w:rsidR="007E3CC8">
        <w:rPr>
          <w:rFonts w:ascii="Times New Roman" w:hAnsi="Times New Roman" w:cs="Times New Roman"/>
          <w:sz w:val="22"/>
        </w:rPr>
        <w:t xml:space="preserve"> (RNIs)</w:t>
      </w:r>
      <w:r>
        <w:rPr>
          <w:rFonts w:ascii="Times New Roman" w:hAnsi="Times New Roman" w:cs="Times New Roman"/>
          <w:sz w:val="22"/>
        </w:rPr>
        <w:t xml:space="preserve"> for protein (2002), energy (2005), carbohydrates (2007), and fats and fatty acids (2010). These recommendations do not </w:t>
      </w:r>
      <w:r w:rsidR="007E3CC8">
        <w:rPr>
          <w:rFonts w:ascii="Times New Roman" w:hAnsi="Times New Roman" w:cs="Times New Roman"/>
          <w:sz w:val="22"/>
        </w:rPr>
        <w:t>provide</w:t>
      </w:r>
      <w:r>
        <w:rPr>
          <w:rFonts w:ascii="Times New Roman" w:hAnsi="Times New Roman" w:cs="Times New Roman"/>
          <w:sz w:val="22"/>
        </w:rPr>
        <w:t xml:space="preserve"> EARs </w:t>
      </w:r>
      <w:r w:rsidR="007E3CC8">
        <w:rPr>
          <w:rFonts w:ascii="Times New Roman" w:hAnsi="Times New Roman" w:cs="Times New Roman"/>
          <w:sz w:val="22"/>
        </w:rPr>
        <w:t>and are not seen as validated by the nutrition community</w:t>
      </w:r>
      <w:r w:rsidR="00D461B5">
        <w:rPr>
          <w:rFonts w:ascii="Times New Roman" w:hAnsi="Times New Roman" w:cs="Times New Roman"/>
          <w:sz w:val="22"/>
        </w:rPr>
        <w:t>. The WHO guidelines are a</w:t>
      </w:r>
      <w:r>
        <w:rPr>
          <w:rFonts w:ascii="Times New Roman" w:hAnsi="Times New Roman" w:cs="Times New Roman"/>
          <w:sz w:val="22"/>
        </w:rPr>
        <w:t xml:space="preserve"> valuable resource for weight and height assessments and targets for global populations. </w:t>
      </w:r>
      <w:r w:rsidR="007E3CC8">
        <w:rPr>
          <w:rFonts w:ascii="Times New Roman" w:hAnsi="Times New Roman" w:cs="Times New Roman"/>
          <w:sz w:val="22"/>
        </w:rPr>
        <w:t>(Schenider and Hertforth (2020), Allen, et. al. (2019))</w:t>
      </w:r>
      <w:r w:rsidR="00D461B5">
        <w:rPr>
          <w:rFonts w:ascii="Times New Roman" w:hAnsi="Times New Roman" w:cs="Times New Roman"/>
          <w:sz w:val="22"/>
        </w:rPr>
        <w:t xml:space="preserve"> </w:t>
      </w:r>
      <w:r w:rsidR="00A842A0">
        <w:rPr>
          <w:rFonts w:ascii="Times New Roman" w:hAnsi="Times New Roman" w:cs="Times New Roman"/>
          <w:sz w:val="22"/>
        </w:rPr>
        <w:t>The WHO/FAO requirements are generally used for energy requirements</w:t>
      </w:r>
      <w:r w:rsidR="00494812">
        <w:rPr>
          <w:rFonts w:ascii="Times New Roman" w:hAnsi="Times New Roman" w:cs="Times New Roman"/>
          <w:sz w:val="22"/>
        </w:rPr>
        <w:t>, complementary to IOM standards for micronutrients</w:t>
      </w:r>
      <w:r w:rsidR="00A842A0">
        <w:rPr>
          <w:rFonts w:ascii="Times New Roman" w:hAnsi="Times New Roman" w:cs="Times New Roman"/>
          <w:sz w:val="22"/>
        </w:rPr>
        <w:t xml:space="preserve"> </w:t>
      </w:r>
      <w:r w:rsidR="00494812">
        <w:rPr>
          <w:rFonts w:ascii="Times New Roman" w:hAnsi="Times New Roman" w:cs="Times New Roman"/>
          <w:sz w:val="22"/>
        </w:rPr>
        <w:t xml:space="preserve">(Bermudez. et. al. (2012), Lividni , et. .al. (2013), </w:t>
      </w:r>
      <w:r w:rsidR="00494812" w:rsidRPr="00494812">
        <w:rPr>
          <w:rFonts w:ascii="Times New Roman" w:hAnsi="Times New Roman" w:cs="Times New Roman"/>
          <w:sz w:val="22"/>
        </w:rPr>
        <w:t>Sununtnasuk,</w:t>
      </w:r>
      <w:r w:rsidR="00494812">
        <w:rPr>
          <w:rFonts w:ascii="Times New Roman" w:hAnsi="Times New Roman" w:cs="Times New Roman"/>
          <w:sz w:val="22"/>
        </w:rPr>
        <w:t xml:space="preserve"> et.al</w:t>
      </w:r>
      <w:r w:rsidR="00494812" w:rsidRPr="00494812">
        <w:rPr>
          <w:rFonts w:ascii="Times New Roman" w:hAnsi="Times New Roman" w:cs="Times New Roman"/>
          <w:sz w:val="22"/>
        </w:rPr>
        <w:t>. (2017)</w:t>
      </w:r>
      <w:r w:rsidR="00494812">
        <w:rPr>
          <w:rFonts w:ascii="Times New Roman" w:hAnsi="Times New Roman" w:cs="Times New Roman"/>
          <w:sz w:val="22"/>
        </w:rPr>
        <w:t>, Coates (2017))</w:t>
      </w:r>
    </w:p>
    <w:p w14:paraId="550176E7" w14:textId="77777777" w:rsidR="00ED0451" w:rsidRDefault="00ED0451" w:rsidP="00B52E31">
      <w:pPr>
        <w:spacing w:line="276" w:lineRule="auto"/>
        <w:rPr>
          <w:rFonts w:ascii="Times New Roman" w:hAnsi="Times New Roman" w:cs="Times New Roman"/>
          <w:sz w:val="22"/>
        </w:rPr>
      </w:pPr>
    </w:p>
    <w:p w14:paraId="4A843AF4" w14:textId="5C7895E4" w:rsidR="008656AA" w:rsidRDefault="008656AA" w:rsidP="00B52E31">
      <w:pPr>
        <w:spacing w:line="276" w:lineRule="auto"/>
        <w:rPr>
          <w:rFonts w:ascii="Times New Roman" w:hAnsi="Times New Roman" w:cs="Times New Roman"/>
          <w:sz w:val="22"/>
        </w:rPr>
      </w:pPr>
      <w:r>
        <w:rPr>
          <w:rFonts w:ascii="Times New Roman" w:hAnsi="Times New Roman" w:cs="Times New Roman"/>
          <w:sz w:val="22"/>
        </w:rPr>
        <w:t>The diversity in</w:t>
      </w:r>
      <w:r w:rsidR="004C644D">
        <w:rPr>
          <w:rFonts w:ascii="Times New Roman" w:hAnsi="Times New Roman" w:cs="Times New Roman"/>
          <w:sz w:val="22"/>
        </w:rPr>
        <w:t xml:space="preserve"> the</w:t>
      </w:r>
      <w:r>
        <w:rPr>
          <w:rFonts w:ascii="Times New Roman" w:hAnsi="Times New Roman" w:cs="Times New Roman"/>
          <w:sz w:val="22"/>
        </w:rPr>
        <w:t xml:space="preserve"> weights, heights, and nutritional characteristics </w:t>
      </w:r>
      <w:r w:rsidR="004C644D">
        <w:rPr>
          <w:rFonts w:ascii="Times New Roman" w:hAnsi="Times New Roman" w:cs="Times New Roman"/>
          <w:sz w:val="22"/>
        </w:rPr>
        <w:t xml:space="preserve">of different populations </w:t>
      </w:r>
      <w:r>
        <w:rPr>
          <w:rFonts w:ascii="Times New Roman" w:hAnsi="Times New Roman" w:cs="Times New Roman"/>
          <w:sz w:val="22"/>
        </w:rPr>
        <w:t>begs the need for regional requirements, which exist in selected countries. The National Institute of Nutrition published Dietary Recommendations for Indians in 2011, which provide</w:t>
      </w:r>
      <w:r w:rsidR="00451E57">
        <w:rPr>
          <w:rFonts w:ascii="Times New Roman" w:hAnsi="Times New Roman" w:cs="Times New Roman"/>
          <w:sz w:val="22"/>
        </w:rPr>
        <w:t>d</w:t>
      </w:r>
      <w:r>
        <w:rPr>
          <w:rFonts w:ascii="Times New Roman" w:hAnsi="Times New Roman" w:cs="Times New Roman"/>
          <w:sz w:val="22"/>
        </w:rPr>
        <w:t xml:space="preserve"> RDA</w:t>
      </w:r>
      <w:r w:rsidR="00451E57">
        <w:rPr>
          <w:rFonts w:ascii="Times New Roman" w:hAnsi="Times New Roman" w:cs="Times New Roman"/>
          <w:sz w:val="22"/>
        </w:rPr>
        <w:t xml:space="preserve">s </w:t>
      </w:r>
      <w:r>
        <w:rPr>
          <w:rFonts w:ascii="Times New Roman" w:hAnsi="Times New Roman" w:cs="Times New Roman"/>
          <w:sz w:val="22"/>
        </w:rPr>
        <w:t>for protein</w:t>
      </w:r>
      <w:r w:rsidR="00D461B5">
        <w:rPr>
          <w:rFonts w:ascii="Times New Roman" w:hAnsi="Times New Roman" w:cs="Times New Roman"/>
          <w:sz w:val="22"/>
        </w:rPr>
        <w:t>,</w:t>
      </w:r>
      <w:r>
        <w:rPr>
          <w:rFonts w:ascii="Times New Roman" w:hAnsi="Times New Roman" w:cs="Times New Roman"/>
          <w:sz w:val="22"/>
        </w:rPr>
        <w:t xml:space="preserve"> fat, calcium, and iron </w:t>
      </w:r>
      <w:r w:rsidR="00D461B5">
        <w:rPr>
          <w:rFonts w:ascii="Times New Roman" w:hAnsi="Times New Roman" w:cs="Times New Roman"/>
          <w:sz w:val="22"/>
        </w:rPr>
        <w:t xml:space="preserve">and energy </w:t>
      </w:r>
      <w:r>
        <w:rPr>
          <w:rFonts w:ascii="Times New Roman" w:hAnsi="Times New Roman" w:cs="Times New Roman"/>
          <w:sz w:val="22"/>
        </w:rPr>
        <w:t>requirements</w:t>
      </w:r>
      <w:r w:rsidR="00D461B5">
        <w:rPr>
          <w:rFonts w:ascii="Times New Roman" w:hAnsi="Times New Roman" w:cs="Times New Roman"/>
          <w:sz w:val="22"/>
        </w:rPr>
        <w:t xml:space="preserve"> based on an average weight and height for sex, age, and </w:t>
      </w:r>
      <w:r w:rsidR="00451E57">
        <w:rPr>
          <w:rFonts w:ascii="Times New Roman" w:hAnsi="Times New Roman" w:cs="Times New Roman"/>
          <w:sz w:val="22"/>
        </w:rPr>
        <w:t>life stage</w:t>
      </w:r>
      <w:r w:rsidR="00D461B5">
        <w:rPr>
          <w:rFonts w:ascii="Times New Roman" w:hAnsi="Times New Roman" w:cs="Times New Roman"/>
          <w:sz w:val="22"/>
        </w:rPr>
        <w:t xml:space="preserve"> groups</w:t>
      </w:r>
      <w:r>
        <w:rPr>
          <w:rFonts w:ascii="Times New Roman" w:hAnsi="Times New Roman" w:cs="Times New Roman"/>
          <w:sz w:val="22"/>
        </w:rPr>
        <w:t xml:space="preserve">. </w:t>
      </w:r>
    </w:p>
    <w:p w14:paraId="7E56DA01" w14:textId="77777777" w:rsidR="00ED0451" w:rsidRPr="002D00B3" w:rsidRDefault="00ED0451" w:rsidP="00B52E31">
      <w:pPr>
        <w:spacing w:line="276" w:lineRule="auto"/>
        <w:rPr>
          <w:rFonts w:ascii="Times New Roman" w:hAnsi="Times New Roman" w:cs="Times New Roman"/>
          <w:sz w:val="22"/>
        </w:rPr>
      </w:pPr>
    </w:p>
    <w:p w14:paraId="79E87319" w14:textId="77777777" w:rsidR="00B52E31" w:rsidRPr="00954294" w:rsidRDefault="00B52E31" w:rsidP="00B52E31">
      <w:pPr>
        <w:spacing w:line="276" w:lineRule="auto"/>
        <w:rPr>
          <w:rFonts w:ascii="Times New Roman" w:hAnsi="Times New Roman" w:cs="Times New Roman"/>
          <w:b/>
          <w:bCs/>
          <w:sz w:val="22"/>
        </w:rPr>
      </w:pPr>
      <w:r w:rsidRPr="00954294">
        <w:rPr>
          <w:rFonts w:ascii="Times New Roman" w:hAnsi="Times New Roman" w:cs="Times New Roman"/>
          <w:b/>
          <w:bCs/>
          <w:sz w:val="22"/>
        </w:rPr>
        <w:t>Physical Activity</w:t>
      </w:r>
    </w:p>
    <w:p w14:paraId="4D89B557" w14:textId="75D0D55B" w:rsidR="00954294" w:rsidRDefault="00B52E31" w:rsidP="00954294">
      <w:pPr>
        <w:spacing w:line="276" w:lineRule="auto"/>
        <w:rPr>
          <w:rFonts w:ascii="Times New Roman" w:hAnsi="Times New Roman" w:cs="Times New Roman"/>
          <w:sz w:val="22"/>
          <w:szCs w:val="22"/>
        </w:rPr>
      </w:pPr>
      <w:r w:rsidRPr="00F0581B">
        <w:rPr>
          <w:rFonts w:ascii="Times New Roman" w:hAnsi="Times New Roman" w:cs="Times New Roman"/>
          <w:sz w:val="22"/>
          <w:szCs w:val="22"/>
        </w:rPr>
        <w:t xml:space="preserve">Active individuals require more nutrients than sedentary. </w:t>
      </w:r>
      <w:r w:rsidR="00857EF5" w:rsidRPr="00F0581B">
        <w:rPr>
          <w:rFonts w:ascii="Times New Roman" w:hAnsi="Times New Roman" w:cs="Times New Roman"/>
          <w:sz w:val="22"/>
          <w:szCs w:val="22"/>
        </w:rPr>
        <w:t>The delineation of indi</w:t>
      </w:r>
      <w:r w:rsidR="00857EF5">
        <w:rPr>
          <w:rFonts w:ascii="Times New Roman" w:hAnsi="Times New Roman" w:cs="Times New Roman"/>
          <w:sz w:val="22"/>
          <w:szCs w:val="22"/>
        </w:rPr>
        <w:t>v</w:t>
      </w:r>
      <w:r w:rsidR="00857EF5" w:rsidRPr="00F0581B">
        <w:rPr>
          <w:rFonts w:ascii="Times New Roman" w:hAnsi="Times New Roman" w:cs="Times New Roman"/>
          <w:sz w:val="22"/>
          <w:szCs w:val="22"/>
        </w:rPr>
        <w:t xml:space="preserve">iduals by physical activity level can affect the individual nutrient requirements and likelihood of an individual being identified as inadequate. </w:t>
      </w:r>
      <w:r w:rsidR="00862352">
        <w:rPr>
          <w:rFonts w:ascii="Times New Roman" w:hAnsi="Times New Roman" w:cs="Times New Roman"/>
          <w:sz w:val="22"/>
          <w:szCs w:val="22"/>
        </w:rPr>
        <w:t>All three sets of nutrient standards mentioned adjust energy and often nutrient requirements based on classification of physical activity level. The DRIs provide 4 categories: sedentary, low active, moderately active, and high active and adjust energy requirements based on a multiplier for each category. The WHO/FAO requirements provide ranges of multipliers for</w:t>
      </w:r>
      <w:r w:rsidR="00857EF5">
        <w:rPr>
          <w:rFonts w:ascii="Times New Roman" w:hAnsi="Times New Roman" w:cs="Times New Roman"/>
          <w:sz w:val="22"/>
          <w:szCs w:val="22"/>
        </w:rPr>
        <w:t xml:space="preserve"> adjusting energy requirements within</w:t>
      </w:r>
      <w:r w:rsidR="00862352">
        <w:rPr>
          <w:rFonts w:ascii="Times New Roman" w:hAnsi="Times New Roman" w:cs="Times New Roman"/>
          <w:sz w:val="22"/>
          <w:szCs w:val="22"/>
        </w:rPr>
        <w:t xml:space="preserve"> low, moderate, and heavy categories</w:t>
      </w:r>
      <w:r w:rsidR="00857EF5">
        <w:rPr>
          <w:rFonts w:ascii="Times New Roman" w:hAnsi="Times New Roman" w:cs="Times New Roman"/>
          <w:sz w:val="22"/>
          <w:szCs w:val="22"/>
        </w:rPr>
        <w:t xml:space="preserve">. The </w:t>
      </w:r>
      <w:r w:rsidR="00862352">
        <w:rPr>
          <w:rFonts w:ascii="Times New Roman" w:hAnsi="Times New Roman" w:cs="Times New Roman"/>
          <w:sz w:val="22"/>
          <w:szCs w:val="22"/>
        </w:rPr>
        <w:t xml:space="preserve">NIN requirements </w:t>
      </w:r>
      <w:r w:rsidR="00857EF5">
        <w:rPr>
          <w:rFonts w:ascii="Times New Roman" w:hAnsi="Times New Roman" w:cs="Times New Roman"/>
          <w:sz w:val="22"/>
          <w:szCs w:val="22"/>
        </w:rPr>
        <w:t>are provided for each category, without provision of the underlying calculation.</w:t>
      </w:r>
      <w:r w:rsidR="00862352">
        <w:rPr>
          <w:rFonts w:ascii="Times New Roman" w:hAnsi="Times New Roman" w:cs="Times New Roman"/>
          <w:sz w:val="22"/>
          <w:szCs w:val="22"/>
        </w:rPr>
        <w:t xml:space="preserve"> </w:t>
      </w:r>
      <w:r w:rsidRPr="00F0581B">
        <w:rPr>
          <w:rFonts w:ascii="Times New Roman" w:hAnsi="Times New Roman" w:cs="Times New Roman"/>
          <w:sz w:val="22"/>
          <w:szCs w:val="22"/>
        </w:rPr>
        <w:t>Some papers classify all individuals as moderate</w:t>
      </w:r>
      <w:r w:rsidR="00820CEB">
        <w:rPr>
          <w:rFonts w:ascii="Times New Roman" w:hAnsi="Times New Roman" w:cs="Times New Roman"/>
          <w:sz w:val="22"/>
          <w:szCs w:val="22"/>
        </w:rPr>
        <w:t xml:space="preserve"> (</w:t>
      </w:r>
      <w:r w:rsidR="00820CEB">
        <w:rPr>
          <w:rFonts w:ascii="Times New Roman" w:eastAsia="Times New Roman" w:hAnsi="Times New Roman" w:cs="Times New Roman"/>
          <w:color w:val="212529"/>
          <w:sz w:val="22"/>
          <w:szCs w:val="22"/>
          <w:shd w:val="clear" w:color="auto" w:fill="FFFFFF"/>
        </w:rPr>
        <w:t>Karageorgou, et. al. (2018), Coates(2017, 2018), D’Souza and Tandon (2019))</w:t>
      </w:r>
      <w:r w:rsidRPr="00F0581B">
        <w:rPr>
          <w:rFonts w:ascii="Times New Roman" w:hAnsi="Times New Roman" w:cs="Times New Roman"/>
          <w:sz w:val="22"/>
          <w:szCs w:val="22"/>
        </w:rPr>
        <w:t xml:space="preserve">, while others allocate activity category between “light”, “moderate”, and “active” based on occupation category, as we </w:t>
      </w:r>
      <w:r w:rsidRPr="00F0581B">
        <w:rPr>
          <w:rFonts w:ascii="Times New Roman" w:hAnsi="Times New Roman" w:cs="Times New Roman"/>
          <w:sz w:val="22"/>
          <w:szCs w:val="22"/>
        </w:rPr>
        <w:lastRenderedPageBreak/>
        <w:t>have done in</w:t>
      </w:r>
      <w:r w:rsidR="00954294">
        <w:rPr>
          <w:rFonts w:ascii="Times New Roman" w:hAnsi="Times New Roman" w:cs="Times New Roman"/>
          <w:sz w:val="22"/>
          <w:szCs w:val="22"/>
        </w:rPr>
        <w:t xml:space="preserve"> the appendix</w:t>
      </w:r>
      <w:r w:rsidRPr="00F0581B">
        <w:rPr>
          <w:rFonts w:ascii="Times New Roman" w:hAnsi="Times New Roman" w:cs="Times New Roman"/>
          <w:sz w:val="22"/>
          <w:szCs w:val="22"/>
        </w:rPr>
        <w:t xml:space="preserve">. </w:t>
      </w:r>
      <w:r w:rsidR="00954294" w:rsidRPr="00F0581B">
        <w:rPr>
          <w:rFonts w:ascii="Times New Roman" w:hAnsi="Times New Roman" w:cs="Times New Roman"/>
          <w:sz w:val="22"/>
          <w:szCs w:val="22"/>
        </w:rPr>
        <w:t xml:space="preserve">We relied on recommendations from Steeves et. al. (2015), who used accelerometry data </w:t>
      </w:r>
      <w:r w:rsidR="00954294">
        <w:rPr>
          <w:rFonts w:ascii="Times New Roman" w:hAnsi="Times New Roman" w:cs="Times New Roman"/>
          <w:sz w:val="22"/>
          <w:szCs w:val="22"/>
        </w:rPr>
        <w:t xml:space="preserve">collected in 2003-2004 </w:t>
      </w:r>
      <w:r w:rsidR="00954294" w:rsidRPr="00F0581B">
        <w:rPr>
          <w:rFonts w:ascii="Times New Roman" w:hAnsi="Times New Roman" w:cs="Times New Roman"/>
          <w:sz w:val="22"/>
          <w:szCs w:val="22"/>
        </w:rPr>
        <w:t>from over 1000 adults</w:t>
      </w:r>
      <w:r w:rsidR="00954294">
        <w:rPr>
          <w:rFonts w:ascii="Times New Roman" w:hAnsi="Times New Roman" w:cs="Times New Roman"/>
          <w:sz w:val="22"/>
          <w:szCs w:val="22"/>
        </w:rPr>
        <w:t xml:space="preserve"> in the United States</w:t>
      </w:r>
      <w:r w:rsidR="00ED0451">
        <w:rPr>
          <w:rFonts w:ascii="Times New Roman" w:hAnsi="Times New Roman" w:cs="Times New Roman"/>
          <w:sz w:val="22"/>
          <w:szCs w:val="22"/>
        </w:rPr>
        <w:t>, to allocate individuals into three groups based on occupation. For WHO/FAO analysis, we selected the lowest point in the range provided, consistent with prior research using the BIHS data set. (Sununtnask and Fied</w:t>
      </w:r>
      <w:r w:rsidR="00CB75ED">
        <w:rPr>
          <w:rFonts w:ascii="Times New Roman" w:hAnsi="Times New Roman" w:cs="Times New Roman"/>
          <w:sz w:val="22"/>
          <w:szCs w:val="22"/>
        </w:rPr>
        <w:t>l</w:t>
      </w:r>
      <w:r w:rsidR="00ED0451">
        <w:rPr>
          <w:rFonts w:ascii="Times New Roman" w:hAnsi="Times New Roman" w:cs="Times New Roman"/>
          <w:sz w:val="22"/>
          <w:szCs w:val="22"/>
        </w:rPr>
        <w:t xml:space="preserve">er (2017)). </w:t>
      </w:r>
    </w:p>
    <w:p w14:paraId="0816C0B0" w14:textId="6BEAE65E" w:rsidR="00CC263A" w:rsidRDefault="00CC263A" w:rsidP="00954294">
      <w:pPr>
        <w:spacing w:line="276" w:lineRule="auto"/>
        <w:rPr>
          <w:rFonts w:ascii="Times New Roman" w:hAnsi="Times New Roman" w:cs="Times New Roman"/>
          <w:sz w:val="22"/>
          <w:szCs w:val="22"/>
        </w:rPr>
      </w:pPr>
    </w:p>
    <w:p w14:paraId="2D949A76" w14:textId="191B3375" w:rsidR="00CC263A" w:rsidRPr="00CC263A" w:rsidRDefault="00CC263A" w:rsidP="00954294">
      <w:pPr>
        <w:spacing w:line="276" w:lineRule="auto"/>
        <w:rPr>
          <w:rFonts w:ascii="Times New Roman" w:eastAsia="Times New Roman" w:hAnsi="Times New Roman" w:cs="Times New Roman"/>
          <w:b/>
          <w:bCs/>
          <w:color w:val="212529"/>
          <w:sz w:val="22"/>
          <w:szCs w:val="22"/>
          <w:shd w:val="clear" w:color="auto" w:fill="FFFFFF"/>
        </w:rPr>
      </w:pPr>
      <w:r w:rsidRPr="00CC263A">
        <w:rPr>
          <w:rFonts w:ascii="Times New Roman" w:hAnsi="Times New Roman" w:cs="Times New Roman"/>
          <w:b/>
          <w:bCs/>
          <w:sz w:val="22"/>
          <w:szCs w:val="22"/>
        </w:rPr>
        <w:t>Life</w:t>
      </w:r>
      <w:r w:rsidR="00451E57">
        <w:rPr>
          <w:rFonts w:ascii="Times New Roman" w:hAnsi="Times New Roman" w:cs="Times New Roman"/>
          <w:b/>
          <w:bCs/>
          <w:sz w:val="22"/>
          <w:szCs w:val="22"/>
        </w:rPr>
        <w:t xml:space="preserve"> </w:t>
      </w:r>
      <w:r w:rsidRPr="00CC263A">
        <w:rPr>
          <w:rFonts w:ascii="Times New Roman" w:hAnsi="Times New Roman" w:cs="Times New Roman"/>
          <w:b/>
          <w:bCs/>
          <w:sz w:val="22"/>
          <w:szCs w:val="22"/>
        </w:rPr>
        <w:t>stage</w:t>
      </w:r>
    </w:p>
    <w:p w14:paraId="659479EB" w14:textId="5A0A8785" w:rsidR="00B52E31" w:rsidRDefault="00CC263A" w:rsidP="00B52E31">
      <w:pPr>
        <w:spacing w:line="276" w:lineRule="auto"/>
        <w:rPr>
          <w:rFonts w:ascii="Times New Roman" w:hAnsi="Times New Roman" w:cs="Times New Roman"/>
          <w:sz w:val="22"/>
          <w:szCs w:val="22"/>
        </w:rPr>
      </w:pPr>
      <w:r>
        <w:rPr>
          <w:rFonts w:ascii="Times New Roman" w:hAnsi="Times New Roman" w:cs="Times New Roman"/>
          <w:sz w:val="22"/>
          <w:szCs w:val="22"/>
        </w:rPr>
        <w:t xml:space="preserve">Nutrient requirements do not increase monotonically with respect to age. Children, pregnant, and lactating women have different nutrient requirement and require adjustments to calculations. The IOM, WHO/FAO, and India nutrient standards all provide recommendations specific to </w:t>
      </w:r>
      <w:r w:rsidR="00820CEB">
        <w:rPr>
          <w:rFonts w:ascii="Times New Roman" w:hAnsi="Times New Roman" w:cs="Times New Roman"/>
          <w:sz w:val="22"/>
          <w:szCs w:val="22"/>
        </w:rPr>
        <w:t>life stage</w:t>
      </w:r>
      <w:r>
        <w:rPr>
          <w:rFonts w:ascii="Times New Roman" w:hAnsi="Times New Roman" w:cs="Times New Roman"/>
          <w:sz w:val="22"/>
          <w:szCs w:val="22"/>
        </w:rPr>
        <w:t xml:space="preserve"> group. However, it is not always possible to identify from survey data whether an infant is fully or partially breastfeeding, or how far along a woman is in her pregnancy. One option is to eliminate all children under 2 years of age, and pregnant and lactating women. (D’Souza and Tandon (2019)</w:t>
      </w:r>
      <w:r w:rsidR="00CB75ED">
        <w:rPr>
          <w:rFonts w:ascii="Times New Roman" w:hAnsi="Times New Roman" w:cs="Times New Roman"/>
          <w:sz w:val="22"/>
          <w:szCs w:val="22"/>
        </w:rPr>
        <w:t>, Brown, et.al. (2019))</w:t>
      </w:r>
      <w:r>
        <w:rPr>
          <w:rFonts w:ascii="Times New Roman" w:hAnsi="Times New Roman" w:cs="Times New Roman"/>
          <w:sz w:val="22"/>
          <w:szCs w:val="22"/>
        </w:rPr>
        <w:t xml:space="preserve"> Another is to </w:t>
      </w:r>
      <w:r w:rsidR="00862352">
        <w:rPr>
          <w:rFonts w:ascii="Times New Roman" w:hAnsi="Times New Roman" w:cs="Times New Roman"/>
          <w:sz w:val="22"/>
          <w:szCs w:val="22"/>
        </w:rPr>
        <w:t>estimate</w:t>
      </w:r>
      <w:r w:rsidR="00CB75ED">
        <w:rPr>
          <w:rFonts w:ascii="Times New Roman" w:hAnsi="Times New Roman" w:cs="Times New Roman"/>
          <w:sz w:val="22"/>
          <w:szCs w:val="22"/>
        </w:rPr>
        <w:t xml:space="preserve"> pregnancy and lactation</w:t>
      </w:r>
      <w:r w:rsidR="00862352">
        <w:rPr>
          <w:rFonts w:ascii="Times New Roman" w:hAnsi="Times New Roman" w:cs="Times New Roman"/>
          <w:sz w:val="22"/>
          <w:szCs w:val="22"/>
        </w:rPr>
        <w:t xml:space="preserve"> status within a </w:t>
      </w:r>
      <w:r w:rsidR="00820CEB">
        <w:rPr>
          <w:rFonts w:ascii="Times New Roman" w:hAnsi="Times New Roman" w:cs="Times New Roman"/>
          <w:sz w:val="22"/>
          <w:szCs w:val="22"/>
        </w:rPr>
        <w:t>3-6-month</w:t>
      </w:r>
      <w:r w:rsidR="00862352">
        <w:rPr>
          <w:rFonts w:ascii="Times New Roman" w:hAnsi="Times New Roman" w:cs="Times New Roman"/>
          <w:sz w:val="22"/>
          <w:szCs w:val="22"/>
        </w:rPr>
        <w:t xml:space="preserve"> window</w:t>
      </w:r>
      <w:r w:rsidR="00CB75ED">
        <w:rPr>
          <w:rFonts w:ascii="Times New Roman" w:hAnsi="Times New Roman" w:cs="Times New Roman"/>
          <w:sz w:val="22"/>
          <w:szCs w:val="22"/>
        </w:rPr>
        <w:t xml:space="preserve"> and assign the average requirements for that window</w:t>
      </w:r>
      <w:r w:rsidR="00862352">
        <w:rPr>
          <w:rFonts w:ascii="Times New Roman" w:hAnsi="Times New Roman" w:cs="Times New Roman"/>
          <w:sz w:val="22"/>
          <w:szCs w:val="22"/>
        </w:rPr>
        <w:t xml:space="preserve">. </w:t>
      </w:r>
      <w:r w:rsidR="00CB75ED">
        <w:rPr>
          <w:rFonts w:ascii="Times New Roman" w:hAnsi="Times New Roman" w:cs="Times New Roman"/>
          <w:sz w:val="22"/>
          <w:szCs w:val="22"/>
        </w:rPr>
        <w:t>(Sununtnask and Fiedler (2017)</w:t>
      </w:r>
      <w:r w:rsidR="00862352">
        <w:rPr>
          <w:rFonts w:ascii="Times New Roman" w:hAnsi="Times New Roman" w:cs="Times New Roman"/>
          <w:sz w:val="22"/>
          <w:szCs w:val="22"/>
        </w:rPr>
        <w:t xml:space="preserve">We assumed lactating women were the average of the additional requirements for full and partially lactating </w:t>
      </w:r>
      <w:r w:rsidR="00820CEB">
        <w:rPr>
          <w:rFonts w:ascii="Times New Roman" w:hAnsi="Times New Roman" w:cs="Times New Roman"/>
          <w:sz w:val="22"/>
          <w:szCs w:val="22"/>
        </w:rPr>
        <w:t>women and</w:t>
      </w:r>
      <w:r w:rsidR="00862352">
        <w:rPr>
          <w:rFonts w:ascii="Times New Roman" w:hAnsi="Times New Roman" w:cs="Times New Roman"/>
          <w:sz w:val="22"/>
          <w:szCs w:val="22"/>
        </w:rPr>
        <w:t xml:space="preserve"> eliminated all children under the age of 2. Furthermore, the choice of nutrient matters: the requirements and methods of measuring inadequacy for iron differ from most other nutrients. </w:t>
      </w:r>
    </w:p>
    <w:p w14:paraId="0307E736" w14:textId="16832164" w:rsidR="00B242E8" w:rsidRDefault="00B242E8" w:rsidP="000A094D">
      <w:pPr>
        <w:spacing w:line="276" w:lineRule="auto"/>
        <w:rPr>
          <w:rFonts w:ascii="Times New Roman" w:eastAsia="Times New Roman" w:hAnsi="Times New Roman" w:cs="Times New Roman"/>
          <w:b/>
          <w:bCs/>
          <w:color w:val="212529"/>
          <w:sz w:val="22"/>
          <w:szCs w:val="22"/>
          <w:shd w:val="clear" w:color="auto" w:fill="FFFFFF"/>
        </w:rPr>
      </w:pPr>
    </w:p>
    <w:p w14:paraId="3FA4BB6A" w14:textId="7AE1E9E1" w:rsidR="00862352" w:rsidRDefault="002157F2" w:rsidP="000A094D">
      <w:pPr>
        <w:spacing w:line="276" w:lineRule="auto"/>
        <w:rPr>
          <w:rFonts w:ascii="Times New Roman" w:eastAsia="Times New Roman" w:hAnsi="Times New Roman" w:cs="Times New Roman"/>
          <w:b/>
          <w:bCs/>
          <w:color w:val="212529"/>
          <w:sz w:val="22"/>
          <w:szCs w:val="22"/>
          <w:shd w:val="clear" w:color="auto" w:fill="FFFFFF"/>
        </w:rPr>
      </w:pPr>
      <w:r w:rsidRPr="002157F2">
        <w:rPr>
          <w:rFonts w:ascii="Times New Roman" w:eastAsia="Times New Roman" w:hAnsi="Times New Roman" w:cs="Times New Roman"/>
          <w:b/>
          <w:bCs/>
          <w:color w:val="212529"/>
          <w:sz w:val="22"/>
          <w:szCs w:val="22"/>
          <w:shd w:val="clear" w:color="auto" w:fill="FFFFFF"/>
        </w:rPr>
        <w:t>Reference Heights and Weights</w:t>
      </w:r>
    </w:p>
    <w:p w14:paraId="47D64497" w14:textId="4CF4EFE3" w:rsidR="007278AD" w:rsidRPr="007278AD" w:rsidRDefault="007278AD"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The India energy and nutrient requirements are provided for a reference height and weight by age, sex, physical activity, and </w:t>
      </w:r>
      <w:r w:rsidR="00451E57">
        <w:rPr>
          <w:rFonts w:ascii="Times New Roman" w:eastAsia="Times New Roman" w:hAnsi="Times New Roman" w:cs="Times New Roman"/>
          <w:color w:val="212529"/>
          <w:sz w:val="22"/>
          <w:szCs w:val="22"/>
          <w:shd w:val="clear" w:color="auto" w:fill="FFFFFF"/>
        </w:rPr>
        <w:t>life stage</w:t>
      </w:r>
      <w:r>
        <w:rPr>
          <w:rFonts w:ascii="Times New Roman" w:eastAsia="Times New Roman" w:hAnsi="Times New Roman" w:cs="Times New Roman"/>
          <w:color w:val="212529"/>
          <w:sz w:val="22"/>
          <w:szCs w:val="22"/>
          <w:shd w:val="clear" w:color="auto" w:fill="FFFFFF"/>
        </w:rPr>
        <w:t xml:space="preserve"> group, for a set reference height and weight that is given. The IOM energy recommendations (and any nutrients that are a percentage of energy requirements) rely on incorporation of a weight, height, age, physical activity level for a given sex and </w:t>
      </w:r>
      <w:r w:rsidR="00451E57">
        <w:rPr>
          <w:rFonts w:ascii="Times New Roman" w:eastAsia="Times New Roman" w:hAnsi="Times New Roman" w:cs="Times New Roman"/>
          <w:color w:val="212529"/>
          <w:sz w:val="22"/>
          <w:szCs w:val="22"/>
          <w:shd w:val="clear" w:color="auto" w:fill="FFFFFF"/>
        </w:rPr>
        <w:t>life stage</w:t>
      </w:r>
      <w:r>
        <w:rPr>
          <w:rFonts w:ascii="Times New Roman" w:eastAsia="Times New Roman" w:hAnsi="Times New Roman" w:cs="Times New Roman"/>
          <w:color w:val="212529"/>
          <w:sz w:val="22"/>
          <w:szCs w:val="22"/>
          <w:shd w:val="clear" w:color="auto" w:fill="FFFFFF"/>
        </w:rPr>
        <w:t xml:space="preserve"> group. The WHO/FAO energy requirements rely on a weight and physical activity for a give age, sex, </w:t>
      </w:r>
      <w:r w:rsidR="00451E57">
        <w:rPr>
          <w:rFonts w:ascii="Times New Roman" w:eastAsia="Times New Roman" w:hAnsi="Times New Roman" w:cs="Times New Roman"/>
          <w:color w:val="212529"/>
          <w:sz w:val="22"/>
          <w:szCs w:val="22"/>
          <w:shd w:val="clear" w:color="auto" w:fill="FFFFFF"/>
        </w:rPr>
        <w:t>life stage</w:t>
      </w:r>
      <w:r>
        <w:rPr>
          <w:rFonts w:ascii="Times New Roman" w:eastAsia="Times New Roman" w:hAnsi="Times New Roman" w:cs="Times New Roman"/>
          <w:color w:val="212529"/>
          <w:sz w:val="22"/>
          <w:szCs w:val="22"/>
          <w:shd w:val="clear" w:color="auto" w:fill="FFFFFF"/>
        </w:rPr>
        <w:t xml:space="preserve"> group. Thus for IOM and WHO/FAO calculations, the choice of weight, height, and age can have a significant impact on energy needs. </w:t>
      </w:r>
    </w:p>
    <w:p w14:paraId="4E1AAE2D" w14:textId="3C6EA762" w:rsidR="002157F2" w:rsidRDefault="002157F2" w:rsidP="000A094D">
      <w:pPr>
        <w:spacing w:line="276" w:lineRule="auto"/>
        <w:rPr>
          <w:rFonts w:ascii="Times New Roman" w:eastAsia="Times New Roman" w:hAnsi="Times New Roman" w:cs="Times New Roman"/>
          <w:b/>
          <w:bCs/>
          <w:color w:val="212529"/>
          <w:sz w:val="22"/>
          <w:szCs w:val="22"/>
          <w:shd w:val="clear" w:color="auto" w:fill="FFFFFF"/>
        </w:rPr>
      </w:pPr>
    </w:p>
    <w:p w14:paraId="6D09DBB0" w14:textId="408EF012" w:rsidR="006A06AD" w:rsidRDefault="006A06AD" w:rsidP="006A06AD">
      <w:pPr>
        <w:spacing w:line="276" w:lineRule="auto"/>
        <w:rPr>
          <w:rFonts w:ascii="Times New Roman" w:hAnsi="Times New Roman" w:cs="Times New Roman"/>
          <w:sz w:val="22"/>
          <w:szCs w:val="22"/>
        </w:rPr>
      </w:pPr>
      <w:r>
        <w:rPr>
          <w:rFonts w:ascii="Times New Roman" w:eastAsia="Times New Roman" w:hAnsi="Times New Roman" w:cs="Times New Roman"/>
          <w:color w:val="212529"/>
          <w:sz w:val="22"/>
          <w:szCs w:val="22"/>
          <w:shd w:val="clear" w:color="auto" w:fill="FFFFFF"/>
        </w:rPr>
        <w:t xml:space="preserve">Often, the calculation is made for the entire age, sex </w:t>
      </w:r>
      <w:r w:rsidR="00451E57">
        <w:rPr>
          <w:rFonts w:ascii="Times New Roman" w:eastAsia="Times New Roman" w:hAnsi="Times New Roman" w:cs="Times New Roman"/>
          <w:color w:val="212529"/>
          <w:sz w:val="22"/>
          <w:szCs w:val="22"/>
          <w:shd w:val="clear" w:color="auto" w:fill="FFFFFF"/>
        </w:rPr>
        <w:t>life stage</w:t>
      </w:r>
      <w:r>
        <w:rPr>
          <w:rFonts w:ascii="Times New Roman" w:eastAsia="Times New Roman" w:hAnsi="Times New Roman" w:cs="Times New Roman"/>
          <w:color w:val="212529"/>
          <w:sz w:val="22"/>
          <w:szCs w:val="22"/>
          <w:shd w:val="clear" w:color="auto" w:fill="FFFFFF"/>
        </w:rPr>
        <w:t xml:space="preserve"> group using the reference height and weight determined by the reference standard, resulting in the same energy requirement for the entire group. Another approach is to create individual specific requirements by using the individual’s current weight and height. The EER is </w:t>
      </w:r>
      <w:r w:rsidRPr="002D00B3">
        <w:rPr>
          <w:rFonts w:ascii="Times New Roman" w:hAnsi="Times New Roman" w:cs="Times New Roman"/>
          <w:sz w:val="22"/>
          <w:szCs w:val="22"/>
        </w:rPr>
        <w:t>“the average dietary energy intake that is predicted to maintain energy balance in a healthy adult of a defined age, gender, weight, height, and level of physical activity consistent with good health.” (IOM (2006))</w:t>
      </w:r>
      <w:r>
        <w:rPr>
          <w:rFonts w:ascii="Times New Roman" w:hAnsi="Times New Roman" w:cs="Times New Roman"/>
          <w:sz w:val="22"/>
          <w:szCs w:val="22"/>
        </w:rPr>
        <w:t xml:space="preserve"> Therefore, using group-based reference heights and weights, half of the individuals in the group should maintain their health with the group energy intake. However, this level might be unrealistic if a population is currently below the reference height or weight for their age, sex, </w:t>
      </w:r>
      <w:r w:rsidR="00451E57">
        <w:rPr>
          <w:rFonts w:ascii="Times New Roman" w:hAnsi="Times New Roman" w:cs="Times New Roman"/>
          <w:sz w:val="22"/>
          <w:szCs w:val="22"/>
        </w:rPr>
        <w:t>life stage</w:t>
      </w:r>
      <w:r>
        <w:rPr>
          <w:rFonts w:ascii="Times New Roman" w:hAnsi="Times New Roman" w:cs="Times New Roman"/>
          <w:sz w:val="22"/>
          <w:szCs w:val="22"/>
        </w:rPr>
        <w:t xml:space="preserve"> group, </w:t>
      </w:r>
      <w:r w:rsidR="008D1302">
        <w:rPr>
          <w:rFonts w:ascii="Times New Roman" w:hAnsi="Times New Roman" w:cs="Times New Roman"/>
          <w:sz w:val="22"/>
          <w:szCs w:val="22"/>
        </w:rPr>
        <w:t xml:space="preserve">and even more so if applying US/Canada based standards to global populations. </w:t>
      </w:r>
      <w:r>
        <w:rPr>
          <w:rFonts w:ascii="Times New Roman" w:hAnsi="Times New Roman" w:cs="Times New Roman"/>
          <w:sz w:val="22"/>
          <w:szCs w:val="22"/>
        </w:rPr>
        <w:t>Using the individual-specific requirement allows for the maintenance of the health status of that individual, but if his or her weight or height is below or above the standard, the energy requirement might not be appropriate for maintaining health</w:t>
      </w:r>
      <w:r w:rsidR="008D1302">
        <w:rPr>
          <w:rFonts w:ascii="Times New Roman" w:hAnsi="Times New Roman" w:cs="Times New Roman"/>
          <w:sz w:val="22"/>
          <w:szCs w:val="22"/>
        </w:rPr>
        <w:t>, if the individual would not have been considered “healthy” by nutritional standards</w:t>
      </w:r>
      <w:r>
        <w:rPr>
          <w:rFonts w:ascii="Times New Roman" w:hAnsi="Times New Roman" w:cs="Times New Roman"/>
          <w:sz w:val="22"/>
          <w:szCs w:val="22"/>
        </w:rPr>
        <w:t xml:space="preserve">. Additionally, it may be unrealistic to aggregate </w:t>
      </w:r>
      <w:r w:rsidR="008D1302">
        <w:rPr>
          <w:rFonts w:ascii="Times New Roman" w:hAnsi="Times New Roman" w:cs="Times New Roman"/>
          <w:sz w:val="22"/>
          <w:szCs w:val="22"/>
        </w:rPr>
        <w:t xml:space="preserve">the individual-specific measure of inadequacy and infer statistics about the prevalence of inadequacy at a population level. </w:t>
      </w:r>
    </w:p>
    <w:p w14:paraId="469CB6AF" w14:textId="77777777" w:rsidR="00542E1B" w:rsidRDefault="00542E1B" w:rsidP="006A06AD">
      <w:pPr>
        <w:spacing w:line="276" w:lineRule="auto"/>
        <w:rPr>
          <w:rFonts w:ascii="Times New Roman" w:hAnsi="Times New Roman" w:cs="Times New Roman"/>
          <w:sz w:val="22"/>
          <w:szCs w:val="22"/>
        </w:rPr>
      </w:pPr>
    </w:p>
    <w:p w14:paraId="3D57A21F" w14:textId="4A078E37" w:rsidR="00542E1B" w:rsidRPr="00ED0451" w:rsidRDefault="00542E1B" w:rsidP="006A06AD">
      <w:pPr>
        <w:spacing w:line="276" w:lineRule="auto"/>
        <w:rPr>
          <w:rFonts w:ascii="Times New Roman" w:hAnsi="Times New Roman" w:cs="Times New Roman"/>
          <w:sz w:val="22"/>
          <w:szCs w:val="22"/>
        </w:rPr>
      </w:pPr>
      <w:r>
        <w:rPr>
          <w:rFonts w:ascii="Times New Roman" w:hAnsi="Times New Roman" w:cs="Times New Roman"/>
          <w:color w:val="212529"/>
          <w:sz w:val="22"/>
          <w:szCs w:val="22"/>
          <w:shd w:val="clear" w:color="auto" w:fill="FFFFFF"/>
        </w:rPr>
        <w:lastRenderedPageBreak/>
        <w:t>While IOM, WHO/FAO, and India all provide reference weights and heights for age, sex, life stage groups, the gold standard recognized by nutritionists are the WHO child growth standards. These standards were developed in 2006 using measurements collected globally, using measurements for children under 5 and then extrapolation of references for children 5-19 years old. The CDC recommends their use in the United States for children under 5. (WHO, (2006))</w:t>
      </w:r>
    </w:p>
    <w:p w14:paraId="0EFF09A3" w14:textId="77777777" w:rsidR="00DC42AB" w:rsidRDefault="00DC42AB" w:rsidP="000A094D">
      <w:pPr>
        <w:spacing w:line="276" w:lineRule="auto"/>
        <w:rPr>
          <w:rFonts w:ascii="Times New Roman" w:eastAsia="Times New Roman" w:hAnsi="Times New Roman" w:cs="Times New Roman"/>
          <w:color w:val="212529"/>
          <w:sz w:val="22"/>
          <w:szCs w:val="22"/>
          <w:shd w:val="clear" w:color="auto" w:fill="FFFFFF"/>
        </w:rPr>
      </w:pPr>
    </w:p>
    <w:p w14:paraId="7E0D3567" w14:textId="3DA20BCB" w:rsidR="007278AD" w:rsidRPr="00C650BB" w:rsidRDefault="001E0591" w:rsidP="000A094D">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Nutrient </w:t>
      </w:r>
      <w:r w:rsidR="00C650BB">
        <w:rPr>
          <w:rFonts w:ascii="Times New Roman" w:eastAsia="Times New Roman" w:hAnsi="Times New Roman" w:cs="Times New Roman"/>
          <w:b/>
          <w:bCs/>
          <w:color w:val="212529"/>
          <w:sz w:val="22"/>
          <w:szCs w:val="22"/>
          <w:shd w:val="clear" w:color="auto" w:fill="FFFFFF"/>
        </w:rPr>
        <w:t>Standards</w:t>
      </w:r>
    </w:p>
    <w:p w14:paraId="23659C92" w14:textId="77777777" w:rsidR="006A27B2" w:rsidRDefault="006A27B2" w:rsidP="006A27B2">
      <w:pPr>
        <w:spacing w:line="276" w:lineRule="auto"/>
        <w:rPr>
          <w:rFonts w:ascii="Times New Roman" w:hAnsi="Times New Roman" w:cs="Times New Roman"/>
          <w:sz w:val="22"/>
          <w:szCs w:val="22"/>
        </w:rPr>
      </w:pPr>
      <w:r>
        <w:rPr>
          <w:rFonts w:ascii="Times New Roman" w:hAnsi="Times New Roman" w:cs="Times New Roman"/>
          <w:sz w:val="22"/>
        </w:rPr>
        <w:t xml:space="preserve">The DRIs identify a variety of measures for nutrient intake: Estimate Average Requirements (EAR), Recommended Dietary Allowances (RDA), Adequate Intakes </w:t>
      </w:r>
      <w:r w:rsidRPr="002D00B3">
        <w:rPr>
          <w:rFonts w:ascii="Times New Roman" w:hAnsi="Times New Roman" w:cs="Times New Roman"/>
          <w:sz w:val="22"/>
          <w:szCs w:val="22"/>
        </w:rPr>
        <w:t xml:space="preserve">(AI), and Tolerable Upper Intake Levels (UL) as well as Estimated Energy Requirements (EER.) For each macro and micronutrient, there is a recommended metric for measuring nutrient adequacy at a population level and at an individual level. The definitions of these metrics are included </w:t>
      </w:r>
      <w:r>
        <w:rPr>
          <w:rFonts w:ascii="Times New Roman" w:hAnsi="Times New Roman" w:cs="Times New Roman"/>
          <w:sz w:val="22"/>
          <w:szCs w:val="22"/>
        </w:rPr>
        <w:t>below:</w:t>
      </w:r>
    </w:p>
    <w:p w14:paraId="1F9E9FCF" w14:textId="77777777" w:rsidR="006A27B2" w:rsidRDefault="006A27B2" w:rsidP="000A094D">
      <w:pPr>
        <w:spacing w:line="276" w:lineRule="auto"/>
        <w:rPr>
          <w:rFonts w:ascii="Times New Roman" w:eastAsia="Times New Roman" w:hAnsi="Times New Roman" w:cs="Times New Roman"/>
          <w:color w:val="212529"/>
          <w:sz w:val="22"/>
          <w:szCs w:val="22"/>
          <w:shd w:val="clear" w:color="auto" w:fill="FFFFFF"/>
        </w:rPr>
      </w:pPr>
    </w:p>
    <w:p w14:paraId="23133A5A" w14:textId="17C71D84" w:rsidR="00773701" w:rsidRDefault="00DC42AB"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In general, the standards set forth differ by whether the standards will be used to determine the prevalence of inadequacy compared to making dietary recommendations, and whether the inadequacy or recommendations are being made at an individual or population level.</w:t>
      </w:r>
      <w:r w:rsidR="001920A1">
        <w:rPr>
          <w:rFonts w:ascii="Times New Roman" w:eastAsia="Times New Roman" w:hAnsi="Times New Roman" w:cs="Times New Roman"/>
          <w:color w:val="212529"/>
          <w:sz w:val="22"/>
          <w:szCs w:val="22"/>
          <w:shd w:val="clear" w:color="auto" w:fill="FFFFFF"/>
        </w:rPr>
        <w:t xml:space="preserve"> </w:t>
      </w:r>
      <w:r w:rsidR="006A27B2">
        <w:rPr>
          <w:rFonts w:ascii="Times New Roman" w:eastAsia="Times New Roman" w:hAnsi="Times New Roman" w:cs="Times New Roman"/>
          <w:color w:val="212529"/>
          <w:sz w:val="22"/>
          <w:szCs w:val="22"/>
          <w:shd w:val="clear" w:color="auto" w:fill="FFFFFF"/>
        </w:rPr>
        <w:t>For assessing the nutrient inadequacy of an individual, the DRIs recommend using EAR, EER, RDA, AI, UL. RDAs are not recommending for assessing the adequacy of intake for a group, as 97-98% of the population should meet the RDA requirement. For planning diets to meet nutrient requirements, the DRIs recommend using RDA, AI, and UL for individuals, and EAR, EER, AI, and UL for groups.</w:t>
      </w:r>
    </w:p>
    <w:p w14:paraId="72C854A7" w14:textId="77777777" w:rsidR="00773701" w:rsidRDefault="00773701" w:rsidP="000A094D">
      <w:pPr>
        <w:spacing w:line="276" w:lineRule="auto"/>
        <w:rPr>
          <w:rFonts w:ascii="Times New Roman" w:eastAsia="Times New Roman" w:hAnsi="Times New Roman" w:cs="Times New Roman"/>
          <w:color w:val="212529"/>
          <w:sz w:val="22"/>
          <w:szCs w:val="22"/>
          <w:shd w:val="clear" w:color="auto" w:fill="FFFFFF"/>
        </w:rPr>
      </w:pPr>
    </w:p>
    <w:p w14:paraId="5428039E" w14:textId="77777777" w:rsidR="00773701" w:rsidRDefault="00773701" w:rsidP="00773701">
      <w:pPr>
        <w:spacing w:line="276" w:lineRule="auto"/>
        <w:rPr>
          <w:rFonts w:ascii="Times New Roman" w:hAnsi="Times New Roman" w:cs="Times New Roman"/>
          <w:sz w:val="22"/>
          <w:szCs w:val="22"/>
        </w:rPr>
      </w:pPr>
    </w:p>
    <w:p w14:paraId="74F0A903" w14:textId="77777777"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Estimated Average Requirement (EAR):</w:t>
      </w:r>
      <w:r w:rsidRPr="00773701">
        <w:rPr>
          <w:sz w:val="22"/>
          <w:szCs w:val="22"/>
        </w:rPr>
        <w:t xml:space="preserve"> The average daily nutrient intake level that is estimated to meet the requirements of half of the healthy individuals in a particular life stage and gender group. It is actually a median. Although it can also be used to examine the probability that usual intake is inadequate for individuals (in conjunction with information on the variability of requirements), it is not meant to be used as a goal for daily intake by individuals.</w:t>
      </w:r>
    </w:p>
    <w:p w14:paraId="62B9FCE5" w14:textId="0599C7A8"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Recommended Daily Allowance (RDA):</w:t>
      </w:r>
      <w:r w:rsidRPr="00773701">
        <w:rPr>
          <w:sz w:val="22"/>
          <w:szCs w:val="22"/>
        </w:rPr>
        <w:t xml:space="preserve"> The average daily nutrient intake level that is estimated to meet the requirement of nearly all (97-98 %) of the healthy individuals in a particular life stage and gender group. It is the EAR + 2SD. The RDA thus exceeds the requirements of nearly all members of the group. It can be used as a guide for daily intake by individuals. Because it falls above the requirements of most people, intakes below the RDA cannot be assessed as being inadequate. Usual intake at the RDA should have a low probability of inadequacy.</w:t>
      </w:r>
    </w:p>
    <w:p w14:paraId="16FA85B8" w14:textId="77777777"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Adequate Intake (AI):</w:t>
      </w:r>
      <w:r w:rsidRPr="00773701">
        <w:rPr>
          <w:sz w:val="22"/>
          <w:szCs w:val="22"/>
        </w:rPr>
        <w:t xml:space="preserve"> The recommended average daily intake level based on observed or experimentally determined approximations or estimates of nutrient intake by a group (or groups) of apparently healthy people that are assumed to be adequate; used when an RDA cannot be determined.</w:t>
      </w:r>
    </w:p>
    <w:p w14:paraId="23E8B18C" w14:textId="77777777"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Tolerable Upper Limit (UL):</w:t>
      </w:r>
      <w:r w:rsidRPr="00773701">
        <w:rPr>
          <w:sz w:val="22"/>
          <w:szCs w:val="22"/>
        </w:rPr>
        <w:t xml:space="preserve"> The highest average daily nutrient intake level that is likely to pose no risk of adverse health effects to almost all individuals in the general population. As intake increases above the UL, the potential risk of adverse effects may increase.</w:t>
      </w:r>
    </w:p>
    <w:p w14:paraId="30F00933" w14:textId="77777777"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Acceptable Macronutrient Distribution Range (AMDR):</w:t>
      </w:r>
      <w:r w:rsidRPr="00773701">
        <w:rPr>
          <w:sz w:val="22"/>
          <w:szCs w:val="22"/>
        </w:rPr>
        <w:t xml:space="preserve">  The range of intakes of an energy source that is associated with a reduced risk of chronic disease yet can provide adequate amounts of essential nutrients. The AMDR is expressed as a percentage of total energy intake. The key feature of each AMDR is that it has a lower and upper boundary. Intakes that fall below or above </w:t>
      </w:r>
      <w:r w:rsidRPr="00773701">
        <w:rPr>
          <w:sz w:val="22"/>
          <w:szCs w:val="22"/>
        </w:rPr>
        <w:lastRenderedPageBreak/>
        <w:t>this range increase the potential for an elevated risk of chronic diseases and raise the risk of inadequate consumption of essential nutrients.</w:t>
      </w:r>
    </w:p>
    <w:p w14:paraId="039DABFE" w14:textId="290717B0" w:rsidR="00773701" w:rsidRPr="00773701" w:rsidRDefault="00773701" w:rsidP="00773701">
      <w:pPr>
        <w:pStyle w:val="ListParagraph"/>
        <w:numPr>
          <w:ilvl w:val="0"/>
          <w:numId w:val="20"/>
        </w:numPr>
        <w:spacing w:after="120" w:line="276" w:lineRule="auto"/>
        <w:rPr>
          <w:sz w:val="22"/>
          <w:szCs w:val="22"/>
        </w:rPr>
      </w:pPr>
      <w:r w:rsidRPr="00773701">
        <w:rPr>
          <w:b/>
          <w:bCs/>
          <w:noProof/>
          <w:sz w:val="22"/>
          <w:szCs w:val="22"/>
        </w:rPr>
        <mc:AlternateContent>
          <mc:Choice Requires="wpi">
            <w:drawing>
              <wp:anchor distT="0" distB="0" distL="114300" distR="114300" simplePos="0" relativeHeight="251712000" behindDoc="0" locked="0" layoutInCell="1" allowOverlap="1" wp14:anchorId="52DBE72B" wp14:editId="594049CA">
                <wp:simplePos x="0" y="0"/>
                <wp:positionH relativeFrom="column">
                  <wp:posOffset>10563075</wp:posOffset>
                </wp:positionH>
                <wp:positionV relativeFrom="paragraph">
                  <wp:posOffset>2481040</wp:posOffset>
                </wp:positionV>
                <wp:extent cx="360" cy="360"/>
                <wp:effectExtent l="0" t="0" r="0" b="0"/>
                <wp:wrapNone/>
                <wp:docPr id="16" name="Ink 1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5CFBD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831.05pt;margin-top:194.65pt;width:1.45pt;height:1.45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FYQd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">
                <v:imagedata r:id="rId9" o:title=""/>
              </v:shape>
            </w:pict>
          </mc:Fallback>
        </mc:AlternateContent>
      </w:r>
      <w:r w:rsidRPr="00773701">
        <w:rPr>
          <w:b/>
          <w:bCs/>
          <w:sz w:val="22"/>
          <w:szCs w:val="22"/>
        </w:rPr>
        <w:t>Requirement distribution</w:t>
      </w:r>
      <w:r w:rsidRPr="00773701">
        <w:rPr>
          <w:sz w:val="22"/>
          <w:szCs w:val="22"/>
        </w:rPr>
        <w:t xml:space="preserve"> is the variability in a requirement across individuals. Intake distribution is the reported variability in nutrient intake within an individual</w:t>
      </w:r>
      <w:ins w:id="0" w:author="Erin Coniker Lentz" w:date="2020-04-24T12:30:00Z">
        <w:r w:rsidRPr="00773701">
          <w:rPr>
            <w:sz w:val="22"/>
            <w:szCs w:val="22"/>
          </w:rPr>
          <w:t>.</w:t>
        </w:r>
      </w:ins>
      <w:r w:rsidRPr="00773701">
        <w:rPr>
          <w:sz w:val="22"/>
          <w:szCs w:val="22"/>
        </w:rPr>
        <w:t xml:space="preserve"> </w:t>
      </w:r>
    </w:p>
    <w:p w14:paraId="74547E7E" w14:textId="77777777"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Estimated Energy Requirement (EER):</w:t>
      </w:r>
      <w:r w:rsidRPr="00773701">
        <w:rPr>
          <w:sz w:val="22"/>
          <w:szCs w:val="22"/>
        </w:rPr>
        <w:t xml:space="preserve"> Average dietary energy intake that is predicted to maintain energy balance in a healthy adult of a defined age, gender, weight, height, and level of physical activity consistent with good health. Includes adjustments for needs of children, pregnant and lactating women.</w:t>
      </w:r>
    </w:p>
    <w:p w14:paraId="07527CC2" w14:textId="77777777" w:rsidR="00773701" w:rsidRDefault="00773701" w:rsidP="00773701">
      <w:pPr>
        <w:spacing w:line="276" w:lineRule="auto"/>
        <w:rPr>
          <w:rFonts w:ascii="Times New Roman" w:hAnsi="Times New Roman" w:cs="Times New Roman"/>
          <w:sz w:val="22"/>
          <w:szCs w:val="22"/>
        </w:rPr>
      </w:pPr>
    </w:p>
    <w:p w14:paraId="32EB4489" w14:textId="0CAB4EC7" w:rsidR="007278AD" w:rsidRPr="00C650BB" w:rsidRDefault="00773701" w:rsidP="00C31C36">
      <w:pPr>
        <w:spacing w:after="120" w:line="276" w:lineRule="auto"/>
        <w:rPr>
          <w:rFonts w:ascii="Times New Roman" w:hAnsi="Times New Roman" w:cs="Times New Roman"/>
          <w:sz w:val="22"/>
          <w:szCs w:val="22"/>
        </w:rPr>
      </w:pPr>
      <w:r w:rsidRPr="00C31C36">
        <w:rPr>
          <w:rFonts w:ascii="Times New Roman" w:hAnsi="Times New Roman" w:cs="Times New Roman"/>
          <w:sz w:val="22"/>
          <w:szCs w:val="22"/>
        </w:rPr>
        <w:t>In general, EARs are the primary metric for measuring inadequacy of a micronutrient in a population, representing the “average daily intake level that is estimated to meet half the requirement of the healthy individuals in a particular life stage and gender group.” (IOM (2006)) The RDAs are two standard deviations above the median, so for all nutrients where an EAR is provided, an RDA is identifiable. When there is insufficient scientific evidence to establish an EAR/RDA, the Adequate Intake (AI) metric is used, which is “the recommended average daily intake level based on observed or experimentally determined approximations or estimates of nutrient intake by a group (or groups) of apparently healthy people that are assumed to be adequate.” To make recommendations for nutrient intake by individuals, RDAs and AIs should be used. (IOM (2005))</w:t>
      </w:r>
    </w:p>
    <w:p w14:paraId="0E37E865" w14:textId="0FBD28AE" w:rsidR="006A27B2" w:rsidRDefault="006A27B2" w:rsidP="00C31C36">
      <w:pPr>
        <w:pStyle w:val="ListParagraph"/>
        <w:spacing w:after="120" w:line="276" w:lineRule="auto"/>
        <w:ind w:left="0"/>
        <w:rPr>
          <w:sz w:val="22"/>
          <w:szCs w:val="22"/>
        </w:rPr>
      </w:pPr>
      <w:r w:rsidRPr="00C31C36">
        <w:rPr>
          <w:color w:val="212529"/>
          <w:sz w:val="22"/>
          <w:szCs w:val="22"/>
          <w:shd w:val="clear" w:color="auto" w:fill="FFFFFF"/>
        </w:rPr>
        <w:t xml:space="preserve">For all nutrients with EARs that are normally distributed, </w:t>
      </w:r>
      <w:r w:rsidR="008F019C" w:rsidRPr="00C31C36">
        <w:rPr>
          <w:color w:val="212529"/>
          <w:sz w:val="22"/>
          <w:szCs w:val="22"/>
          <w:shd w:val="clear" w:color="auto" w:fill="FFFFFF"/>
        </w:rPr>
        <w:t>the IOM recommends using the cut-point method, which assumes that the proportion of individuals with intakes below the EAR is consistent with the proportion of individual</w:t>
      </w:r>
      <w:r w:rsidR="00C31C36" w:rsidRPr="00C31C36">
        <w:rPr>
          <w:color w:val="212529"/>
          <w:sz w:val="22"/>
          <w:szCs w:val="22"/>
          <w:shd w:val="clear" w:color="auto" w:fill="FFFFFF"/>
        </w:rPr>
        <w:t>s</w:t>
      </w:r>
      <w:r w:rsidR="008F019C" w:rsidRPr="00C31C36">
        <w:rPr>
          <w:color w:val="212529"/>
          <w:sz w:val="22"/>
          <w:szCs w:val="22"/>
          <w:shd w:val="clear" w:color="auto" w:fill="FFFFFF"/>
        </w:rPr>
        <w:t xml:space="preserve"> with inadequate intakes of the nutrient. </w:t>
      </w:r>
      <w:r w:rsidR="00C31C36" w:rsidRPr="00C31C36">
        <w:rPr>
          <w:sz w:val="22"/>
          <w:szCs w:val="22"/>
        </w:rPr>
        <w:t xml:space="preserve">The cut-point method assumes intakes and requirements independent, symmetrical (not true for iron), distribution of intakes more variables than distribution of requirements </w:t>
      </w:r>
      <w:r w:rsidR="008F019C" w:rsidRPr="00C31C36">
        <w:rPr>
          <w:color w:val="212529"/>
          <w:sz w:val="22"/>
          <w:szCs w:val="22"/>
          <w:shd w:val="clear" w:color="auto" w:fill="FFFFFF"/>
        </w:rPr>
        <w:t xml:space="preserve">For nutrients that are not normally distributed, such as iron, the probability method must be used, which </w:t>
      </w:r>
      <w:r w:rsidR="00C31C36" w:rsidRPr="00C31C36">
        <w:rPr>
          <w:sz w:val="22"/>
          <w:szCs w:val="22"/>
        </w:rPr>
        <w:t>averages probabilities (from z-scores) across individuals to estimate the prevalence of inadequacy in a group. This approach assumes that intakes and requirements are independent.</w:t>
      </w:r>
    </w:p>
    <w:p w14:paraId="66CE6444" w14:textId="22F9EE94" w:rsidR="00C31C36" w:rsidRDefault="00C31C36" w:rsidP="00C31C36">
      <w:pPr>
        <w:pStyle w:val="ListParagraph"/>
        <w:spacing w:after="120" w:line="276" w:lineRule="auto"/>
        <w:ind w:left="0"/>
        <w:rPr>
          <w:sz w:val="22"/>
          <w:szCs w:val="22"/>
        </w:rPr>
      </w:pPr>
    </w:p>
    <w:p w14:paraId="694265C6" w14:textId="26E1055C" w:rsidR="00C650BB" w:rsidRPr="00412FED" w:rsidRDefault="00C650BB" w:rsidP="00C31C36">
      <w:pPr>
        <w:pStyle w:val="ListParagraph"/>
        <w:spacing w:after="120" w:line="276" w:lineRule="auto"/>
        <w:ind w:left="0"/>
        <w:rPr>
          <w:b/>
          <w:bCs/>
          <w:sz w:val="22"/>
          <w:szCs w:val="22"/>
        </w:rPr>
      </w:pPr>
      <w:r w:rsidRPr="00412FED">
        <w:rPr>
          <w:b/>
          <w:bCs/>
          <w:sz w:val="22"/>
          <w:szCs w:val="22"/>
        </w:rPr>
        <w:t>Nutrient Inadequacy:</w:t>
      </w:r>
    </w:p>
    <w:p w14:paraId="10F2D862" w14:textId="10EA73ED" w:rsidR="00C650BB" w:rsidRDefault="00C650BB" w:rsidP="00C650BB">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The general approach has been to apply the EAR cut-point method to either groups or individuals, despite it being a group level statistic. </w:t>
      </w:r>
      <w:r w:rsidR="00C31C36">
        <w:rPr>
          <w:rFonts w:ascii="Times New Roman" w:eastAsia="Times New Roman" w:hAnsi="Times New Roman" w:cs="Times New Roman"/>
          <w:color w:val="212529"/>
          <w:sz w:val="22"/>
          <w:szCs w:val="22"/>
          <w:shd w:val="clear" w:color="auto" w:fill="FFFFFF"/>
        </w:rPr>
        <w:t>The application of EARs is also not without question: i</w:t>
      </w:r>
      <w:r w:rsidR="00C31C36" w:rsidRPr="00C31C36">
        <w:rPr>
          <w:rFonts w:ascii="Times New Roman" w:eastAsia="Times New Roman" w:hAnsi="Times New Roman" w:cs="Times New Roman"/>
          <w:color w:val="212529"/>
          <w:sz w:val="22"/>
          <w:szCs w:val="22"/>
          <w:shd w:val="clear" w:color="auto" w:fill="FFFFFF"/>
        </w:rPr>
        <w:t>f the EAR requirements are defined as meeting the needs of half the population, then we would expect to see half of the individuals in each age/group strata to not meet the requirement</w:t>
      </w:r>
      <w:r w:rsidR="0023042B">
        <w:rPr>
          <w:rFonts w:ascii="Times New Roman" w:eastAsia="Times New Roman" w:hAnsi="Times New Roman" w:cs="Times New Roman"/>
          <w:color w:val="212529"/>
          <w:sz w:val="22"/>
          <w:szCs w:val="22"/>
          <w:shd w:val="clear" w:color="auto" w:fill="FFFFFF"/>
        </w:rPr>
        <w:t>. Applying the EAR cut-point method on an individual basis misses the intention of it being a population level standard.</w:t>
      </w:r>
      <w:r>
        <w:rPr>
          <w:rFonts w:ascii="Times New Roman" w:eastAsia="Times New Roman" w:hAnsi="Times New Roman" w:cs="Times New Roman"/>
          <w:color w:val="212529"/>
          <w:sz w:val="22"/>
          <w:szCs w:val="22"/>
          <w:shd w:val="clear" w:color="auto" w:fill="FFFFFF"/>
        </w:rPr>
        <w:t xml:space="preserve"> However, there is no better alternative, and assumptions are made to apply it.</w:t>
      </w:r>
    </w:p>
    <w:p w14:paraId="126F6593" w14:textId="0E35E7B1" w:rsidR="00C31C36" w:rsidRDefault="00C31C36" w:rsidP="0023042B">
      <w:pPr>
        <w:spacing w:after="120" w:line="276" w:lineRule="auto"/>
        <w:rPr>
          <w:rFonts w:ascii="Times New Roman" w:eastAsia="Times New Roman" w:hAnsi="Times New Roman" w:cs="Times New Roman"/>
          <w:color w:val="212529"/>
          <w:sz w:val="22"/>
          <w:szCs w:val="22"/>
          <w:shd w:val="clear" w:color="auto" w:fill="FFFFFF"/>
        </w:rPr>
      </w:pPr>
    </w:p>
    <w:p w14:paraId="7C4B6230" w14:textId="60A7CC4E" w:rsidR="008F019C" w:rsidRPr="00C31C36" w:rsidRDefault="00C650BB" w:rsidP="00C31C36">
      <w:pPr>
        <w:spacing w:after="120"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m</w:t>
      </w:r>
      <w:r w:rsidR="0023042B">
        <w:rPr>
          <w:rFonts w:ascii="Times New Roman" w:eastAsia="Times New Roman" w:hAnsi="Times New Roman" w:cs="Times New Roman"/>
          <w:color w:val="212529"/>
          <w:sz w:val="22"/>
          <w:szCs w:val="22"/>
          <w:shd w:val="clear" w:color="auto" w:fill="FFFFFF"/>
        </w:rPr>
        <w:t>agnitude</w:t>
      </w:r>
      <w:r>
        <w:rPr>
          <w:rFonts w:ascii="Times New Roman" w:eastAsia="Times New Roman" w:hAnsi="Times New Roman" w:cs="Times New Roman"/>
          <w:color w:val="212529"/>
          <w:sz w:val="22"/>
          <w:szCs w:val="22"/>
          <w:shd w:val="clear" w:color="auto" w:fill="FFFFFF"/>
        </w:rPr>
        <w:t xml:space="preserve"> or intensity</w:t>
      </w:r>
      <w:r w:rsidR="0023042B">
        <w:rPr>
          <w:rFonts w:ascii="Times New Roman" w:eastAsia="Times New Roman" w:hAnsi="Times New Roman" w:cs="Times New Roman"/>
          <w:color w:val="212529"/>
          <w:sz w:val="22"/>
          <w:szCs w:val="22"/>
          <w:shd w:val="clear" w:color="auto" w:fill="FFFFFF"/>
        </w:rPr>
        <w:t xml:space="preserve"> of energy and nutrient gaps </w:t>
      </w:r>
      <w:r>
        <w:rPr>
          <w:rFonts w:ascii="Times New Roman" w:eastAsia="Times New Roman" w:hAnsi="Times New Roman" w:cs="Times New Roman"/>
          <w:color w:val="212529"/>
          <w:sz w:val="22"/>
          <w:szCs w:val="22"/>
          <w:shd w:val="clear" w:color="auto" w:fill="FFFFFF"/>
        </w:rPr>
        <w:t xml:space="preserve">is generally presented </w:t>
      </w:r>
      <w:r w:rsidR="0023042B">
        <w:rPr>
          <w:rFonts w:ascii="Times New Roman" w:eastAsia="Times New Roman" w:hAnsi="Times New Roman" w:cs="Times New Roman"/>
          <w:color w:val="212529"/>
          <w:sz w:val="22"/>
          <w:szCs w:val="22"/>
          <w:shd w:val="clear" w:color="auto" w:fill="FFFFFF"/>
        </w:rPr>
        <w:t xml:space="preserve">as the percentage </w:t>
      </w:r>
      <w:r>
        <w:rPr>
          <w:rFonts w:ascii="Times New Roman" w:eastAsia="Times New Roman" w:hAnsi="Times New Roman" w:cs="Times New Roman"/>
          <w:color w:val="212529"/>
          <w:sz w:val="22"/>
          <w:szCs w:val="22"/>
          <w:shd w:val="clear" w:color="auto" w:fill="FFFFFF"/>
        </w:rPr>
        <w:t xml:space="preserve">below the requirement </w:t>
      </w:r>
      <w:r w:rsidR="0023042B">
        <w:rPr>
          <w:rFonts w:ascii="Times New Roman" w:eastAsia="Times New Roman" w:hAnsi="Times New Roman" w:cs="Times New Roman"/>
          <w:color w:val="212529"/>
          <w:sz w:val="22"/>
          <w:szCs w:val="22"/>
          <w:shd w:val="clear" w:color="auto" w:fill="FFFFFF"/>
        </w:rPr>
        <w:t>for</w:t>
      </w:r>
      <w:r>
        <w:rPr>
          <w:rFonts w:ascii="Times New Roman" w:eastAsia="Times New Roman" w:hAnsi="Times New Roman" w:cs="Times New Roman"/>
          <w:color w:val="212529"/>
          <w:sz w:val="22"/>
          <w:szCs w:val="22"/>
          <w:shd w:val="clear" w:color="auto" w:fill="FFFFFF"/>
        </w:rPr>
        <w:t xml:space="preserve"> the</w:t>
      </w:r>
      <w:r w:rsidR="0023042B">
        <w:rPr>
          <w:rFonts w:ascii="Times New Roman" w:eastAsia="Times New Roman" w:hAnsi="Times New Roman" w:cs="Times New Roman"/>
          <w:color w:val="212529"/>
          <w:sz w:val="22"/>
          <w:szCs w:val="22"/>
          <w:shd w:val="clear" w:color="auto" w:fill="FFFFFF"/>
        </w:rPr>
        <w:t xml:space="preserve"> proportion of population with inadequate intake</w:t>
      </w:r>
      <w:r>
        <w:rPr>
          <w:rFonts w:ascii="Times New Roman" w:eastAsia="Times New Roman" w:hAnsi="Times New Roman" w:cs="Times New Roman"/>
          <w:color w:val="212529"/>
          <w:sz w:val="22"/>
          <w:szCs w:val="22"/>
          <w:shd w:val="clear" w:color="auto" w:fill="FFFFFF"/>
        </w:rPr>
        <w:t xml:space="preserve">. (Sununtnasak &amp; Fiedler (2017), D’Souza and Tandon (2019)). </w:t>
      </w:r>
    </w:p>
    <w:p w14:paraId="72ED5701" w14:textId="1DC5DE41" w:rsidR="001E0591" w:rsidRDefault="007278AD" w:rsidP="007278AD">
      <w:pPr>
        <w:spacing w:line="276" w:lineRule="auto"/>
        <w:rPr>
          <w:rFonts w:ascii="Times New Roman" w:hAnsi="Times New Roman" w:cs="Times New Roman"/>
          <w:sz w:val="22"/>
          <w:szCs w:val="22"/>
        </w:rPr>
      </w:pPr>
      <w:r>
        <w:rPr>
          <w:rFonts w:ascii="Times New Roman" w:hAnsi="Times New Roman" w:cs="Times New Roman"/>
          <w:sz w:val="22"/>
          <w:szCs w:val="22"/>
        </w:rPr>
        <w:t>Methodology by Nutrient</w:t>
      </w:r>
      <w:r w:rsidR="00773701">
        <w:rPr>
          <w:rFonts w:ascii="Times New Roman" w:hAnsi="Times New Roman" w:cs="Times New Roman"/>
          <w:sz w:val="22"/>
          <w:szCs w:val="22"/>
        </w:rPr>
        <w:t xml:space="preserve"> (2 years and older)</w:t>
      </w:r>
      <w:r>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2337"/>
        <w:gridCol w:w="2337"/>
        <w:gridCol w:w="2338"/>
        <w:gridCol w:w="2338"/>
      </w:tblGrid>
      <w:tr w:rsidR="001E0591" w14:paraId="55C13DCB" w14:textId="77777777" w:rsidTr="001E0591">
        <w:tc>
          <w:tcPr>
            <w:tcW w:w="2337" w:type="dxa"/>
          </w:tcPr>
          <w:p w14:paraId="304AAAEA" w14:textId="77777777" w:rsidR="001E0591" w:rsidRDefault="001E0591" w:rsidP="007278AD">
            <w:pPr>
              <w:spacing w:line="276" w:lineRule="auto"/>
              <w:rPr>
                <w:rFonts w:ascii="Times New Roman" w:hAnsi="Times New Roman" w:cs="Times New Roman"/>
                <w:sz w:val="22"/>
                <w:szCs w:val="22"/>
              </w:rPr>
            </w:pPr>
          </w:p>
        </w:tc>
        <w:tc>
          <w:tcPr>
            <w:tcW w:w="2337" w:type="dxa"/>
          </w:tcPr>
          <w:p w14:paraId="3B8B9EC3" w14:textId="49E28B65" w:rsidR="001E0591" w:rsidRPr="00C650BB" w:rsidRDefault="001E0591" w:rsidP="007278AD">
            <w:pPr>
              <w:spacing w:line="276" w:lineRule="auto"/>
              <w:rPr>
                <w:rFonts w:ascii="Times New Roman" w:hAnsi="Times New Roman" w:cs="Times New Roman"/>
                <w:b/>
                <w:bCs/>
                <w:sz w:val="22"/>
                <w:szCs w:val="22"/>
              </w:rPr>
            </w:pPr>
            <w:r w:rsidRPr="00C650BB">
              <w:rPr>
                <w:rFonts w:ascii="Times New Roman" w:hAnsi="Times New Roman" w:cs="Times New Roman"/>
                <w:b/>
                <w:bCs/>
                <w:sz w:val="22"/>
                <w:szCs w:val="22"/>
              </w:rPr>
              <w:t>IOM</w:t>
            </w:r>
          </w:p>
        </w:tc>
        <w:tc>
          <w:tcPr>
            <w:tcW w:w="2338" w:type="dxa"/>
          </w:tcPr>
          <w:p w14:paraId="76566AD0" w14:textId="2DD1F91D" w:rsidR="001E0591" w:rsidRPr="00C650BB" w:rsidRDefault="001E0591" w:rsidP="007278AD">
            <w:pPr>
              <w:spacing w:line="276" w:lineRule="auto"/>
              <w:rPr>
                <w:rFonts w:ascii="Times New Roman" w:hAnsi="Times New Roman" w:cs="Times New Roman"/>
                <w:b/>
                <w:bCs/>
                <w:sz w:val="22"/>
                <w:szCs w:val="22"/>
              </w:rPr>
            </w:pPr>
            <w:r w:rsidRPr="00C650BB">
              <w:rPr>
                <w:rFonts w:ascii="Times New Roman" w:hAnsi="Times New Roman" w:cs="Times New Roman"/>
                <w:b/>
                <w:bCs/>
                <w:sz w:val="22"/>
                <w:szCs w:val="22"/>
              </w:rPr>
              <w:t>WHO/FAO</w:t>
            </w:r>
          </w:p>
        </w:tc>
        <w:tc>
          <w:tcPr>
            <w:tcW w:w="2338" w:type="dxa"/>
          </w:tcPr>
          <w:p w14:paraId="6C4CB4CE" w14:textId="1BEBBBEC" w:rsidR="001E0591" w:rsidRPr="00C650BB" w:rsidRDefault="001E0591" w:rsidP="007278AD">
            <w:pPr>
              <w:spacing w:line="276" w:lineRule="auto"/>
              <w:rPr>
                <w:rFonts w:ascii="Times New Roman" w:hAnsi="Times New Roman" w:cs="Times New Roman"/>
                <w:b/>
                <w:bCs/>
                <w:sz w:val="22"/>
                <w:szCs w:val="22"/>
              </w:rPr>
            </w:pPr>
            <w:r w:rsidRPr="00C650BB">
              <w:rPr>
                <w:rFonts w:ascii="Times New Roman" w:hAnsi="Times New Roman" w:cs="Times New Roman"/>
                <w:b/>
                <w:bCs/>
                <w:sz w:val="22"/>
                <w:szCs w:val="22"/>
              </w:rPr>
              <w:t>India</w:t>
            </w:r>
          </w:p>
        </w:tc>
      </w:tr>
      <w:tr w:rsidR="001E0591" w14:paraId="03F8E92F" w14:textId="77777777" w:rsidTr="001E0591">
        <w:tc>
          <w:tcPr>
            <w:tcW w:w="2337" w:type="dxa"/>
          </w:tcPr>
          <w:p w14:paraId="716C716E" w14:textId="6A874A64" w:rsidR="001E0591" w:rsidRDefault="001E0591" w:rsidP="007278AD">
            <w:pPr>
              <w:spacing w:line="276" w:lineRule="auto"/>
              <w:rPr>
                <w:rFonts w:ascii="Times New Roman" w:hAnsi="Times New Roman" w:cs="Times New Roman"/>
                <w:sz w:val="22"/>
                <w:szCs w:val="22"/>
              </w:rPr>
            </w:pPr>
            <w:r>
              <w:rPr>
                <w:rFonts w:ascii="Times New Roman" w:hAnsi="Times New Roman" w:cs="Times New Roman"/>
                <w:sz w:val="22"/>
                <w:szCs w:val="22"/>
              </w:rPr>
              <w:t>Energy</w:t>
            </w:r>
          </w:p>
        </w:tc>
        <w:tc>
          <w:tcPr>
            <w:tcW w:w="2337" w:type="dxa"/>
          </w:tcPr>
          <w:p w14:paraId="68487D3F" w14:textId="341CD6A0" w:rsidR="001E0591" w:rsidRDefault="001E0591" w:rsidP="007278AD">
            <w:pPr>
              <w:spacing w:line="276" w:lineRule="auto"/>
              <w:rPr>
                <w:rFonts w:ascii="Times New Roman" w:hAnsi="Times New Roman" w:cs="Times New Roman"/>
                <w:sz w:val="22"/>
                <w:szCs w:val="22"/>
              </w:rPr>
            </w:pPr>
            <w:r>
              <w:rPr>
                <w:rFonts w:ascii="Times New Roman" w:hAnsi="Times New Roman" w:cs="Times New Roman"/>
                <w:sz w:val="22"/>
                <w:szCs w:val="22"/>
              </w:rPr>
              <w:t>EER</w:t>
            </w:r>
            <w:r w:rsidR="005E38BD">
              <w:rPr>
                <w:rFonts w:ascii="Times New Roman" w:hAnsi="Times New Roman" w:cs="Times New Roman"/>
                <w:sz w:val="22"/>
                <w:szCs w:val="22"/>
              </w:rPr>
              <w:t xml:space="preserve"> or BMI</w:t>
            </w:r>
          </w:p>
        </w:tc>
        <w:tc>
          <w:tcPr>
            <w:tcW w:w="2338" w:type="dxa"/>
          </w:tcPr>
          <w:p w14:paraId="3FF9D67E" w14:textId="094025CA"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TEE or BMI</w:t>
            </w:r>
          </w:p>
        </w:tc>
        <w:tc>
          <w:tcPr>
            <w:tcW w:w="2338" w:type="dxa"/>
          </w:tcPr>
          <w:p w14:paraId="6EA67C3C" w14:textId="408EC8A4"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RDA (kcal/day)</w:t>
            </w:r>
          </w:p>
        </w:tc>
      </w:tr>
      <w:tr w:rsidR="001E0591" w14:paraId="61EC955A" w14:textId="77777777" w:rsidTr="001E0591">
        <w:tc>
          <w:tcPr>
            <w:tcW w:w="2337" w:type="dxa"/>
          </w:tcPr>
          <w:p w14:paraId="7F166C63" w14:textId="0A4ED9B0"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Protein</w:t>
            </w:r>
          </w:p>
        </w:tc>
        <w:tc>
          <w:tcPr>
            <w:tcW w:w="2337" w:type="dxa"/>
          </w:tcPr>
          <w:p w14:paraId="1A491AA3" w14:textId="33FFF738"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EAR</w:t>
            </w:r>
            <w:r w:rsidR="00773701">
              <w:rPr>
                <w:rFonts w:ascii="Times New Roman" w:hAnsi="Times New Roman" w:cs="Times New Roman"/>
                <w:sz w:val="22"/>
                <w:szCs w:val="22"/>
              </w:rPr>
              <w:t>/RDA,</w:t>
            </w:r>
            <w:r>
              <w:rPr>
                <w:rFonts w:ascii="Times New Roman" w:hAnsi="Times New Roman" w:cs="Times New Roman"/>
                <w:sz w:val="22"/>
                <w:szCs w:val="22"/>
              </w:rPr>
              <w:t xml:space="preserve"> AMDR</w:t>
            </w:r>
          </w:p>
        </w:tc>
        <w:tc>
          <w:tcPr>
            <w:tcW w:w="2338" w:type="dxa"/>
          </w:tcPr>
          <w:p w14:paraId="018F9EAF" w14:textId="47BC8B8E"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RNI</w:t>
            </w:r>
          </w:p>
        </w:tc>
        <w:tc>
          <w:tcPr>
            <w:tcW w:w="2338" w:type="dxa"/>
          </w:tcPr>
          <w:p w14:paraId="7DC74D47" w14:textId="3C99BDB8"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RDA (g/day)</w:t>
            </w:r>
          </w:p>
        </w:tc>
      </w:tr>
      <w:tr w:rsidR="001E0591" w14:paraId="67AA4ED0" w14:textId="77777777" w:rsidTr="001E0591">
        <w:tc>
          <w:tcPr>
            <w:tcW w:w="2337" w:type="dxa"/>
          </w:tcPr>
          <w:p w14:paraId="4C2A8D1D" w14:textId="29943B94"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lastRenderedPageBreak/>
              <w:t>Carbohydrates</w:t>
            </w:r>
          </w:p>
        </w:tc>
        <w:tc>
          <w:tcPr>
            <w:tcW w:w="2337" w:type="dxa"/>
          </w:tcPr>
          <w:p w14:paraId="17746F33" w14:textId="6447FC2B"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EAR</w:t>
            </w:r>
            <w:r w:rsidR="00773701">
              <w:rPr>
                <w:rFonts w:ascii="Times New Roman" w:hAnsi="Times New Roman" w:cs="Times New Roman"/>
                <w:sz w:val="22"/>
                <w:szCs w:val="22"/>
              </w:rPr>
              <w:t>/RDA</w:t>
            </w:r>
            <w:r>
              <w:rPr>
                <w:rFonts w:ascii="Times New Roman" w:hAnsi="Times New Roman" w:cs="Times New Roman"/>
                <w:sz w:val="22"/>
                <w:szCs w:val="22"/>
              </w:rPr>
              <w:t>, AMDR</w:t>
            </w:r>
          </w:p>
        </w:tc>
        <w:tc>
          <w:tcPr>
            <w:tcW w:w="2338" w:type="dxa"/>
          </w:tcPr>
          <w:p w14:paraId="68DAACF3" w14:textId="108CD3EC"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n/a</w:t>
            </w:r>
          </w:p>
        </w:tc>
        <w:tc>
          <w:tcPr>
            <w:tcW w:w="2338" w:type="dxa"/>
          </w:tcPr>
          <w:p w14:paraId="2829D3AD" w14:textId="2EAF8E93"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n/a</w:t>
            </w:r>
          </w:p>
        </w:tc>
      </w:tr>
      <w:tr w:rsidR="001E0591" w14:paraId="37BD137D" w14:textId="77777777" w:rsidTr="001E0591">
        <w:tc>
          <w:tcPr>
            <w:tcW w:w="2337" w:type="dxa"/>
          </w:tcPr>
          <w:p w14:paraId="0B9E7FE5" w14:textId="464223B7"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Fat</w:t>
            </w:r>
          </w:p>
        </w:tc>
        <w:tc>
          <w:tcPr>
            <w:tcW w:w="2337" w:type="dxa"/>
          </w:tcPr>
          <w:p w14:paraId="5A9D311B" w14:textId="4D782E7C"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AMDR</w:t>
            </w:r>
          </w:p>
        </w:tc>
        <w:tc>
          <w:tcPr>
            <w:tcW w:w="2338" w:type="dxa"/>
          </w:tcPr>
          <w:p w14:paraId="5B71CC7F" w14:textId="1D66BA95"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n/a</w:t>
            </w:r>
          </w:p>
        </w:tc>
        <w:tc>
          <w:tcPr>
            <w:tcW w:w="2338" w:type="dxa"/>
          </w:tcPr>
          <w:p w14:paraId="37BF0F5C" w14:textId="59A02D8B"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RDA (g/day)</w:t>
            </w:r>
          </w:p>
        </w:tc>
      </w:tr>
      <w:tr w:rsidR="001E0591" w14:paraId="0185197F" w14:textId="77777777" w:rsidTr="001E0591">
        <w:tc>
          <w:tcPr>
            <w:tcW w:w="2337" w:type="dxa"/>
          </w:tcPr>
          <w:p w14:paraId="6BA17ECB" w14:textId="510550DA"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Calcium</w:t>
            </w:r>
          </w:p>
        </w:tc>
        <w:tc>
          <w:tcPr>
            <w:tcW w:w="2337" w:type="dxa"/>
          </w:tcPr>
          <w:p w14:paraId="2D8A3087" w14:textId="44AFE4C0" w:rsidR="001E0591" w:rsidRDefault="006A27B2" w:rsidP="007278AD">
            <w:pPr>
              <w:spacing w:line="276" w:lineRule="auto"/>
              <w:rPr>
                <w:rFonts w:ascii="Times New Roman" w:hAnsi="Times New Roman" w:cs="Times New Roman"/>
                <w:sz w:val="22"/>
                <w:szCs w:val="22"/>
              </w:rPr>
            </w:pPr>
            <w:r>
              <w:rPr>
                <w:rFonts w:ascii="Times New Roman" w:hAnsi="Times New Roman" w:cs="Times New Roman"/>
                <w:sz w:val="22"/>
                <w:szCs w:val="22"/>
              </w:rPr>
              <w:t>EAR</w:t>
            </w:r>
          </w:p>
        </w:tc>
        <w:tc>
          <w:tcPr>
            <w:tcW w:w="2338" w:type="dxa"/>
          </w:tcPr>
          <w:p w14:paraId="29746B68" w14:textId="77777777" w:rsidR="001E0591" w:rsidRDefault="001E0591" w:rsidP="007278AD">
            <w:pPr>
              <w:spacing w:line="276" w:lineRule="auto"/>
              <w:rPr>
                <w:rFonts w:ascii="Times New Roman" w:hAnsi="Times New Roman" w:cs="Times New Roman"/>
                <w:sz w:val="22"/>
                <w:szCs w:val="22"/>
              </w:rPr>
            </w:pPr>
          </w:p>
        </w:tc>
        <w:tc>
          <w:tcPr>
            <w:tcW w:w="2338" w:type="dxa"/>
          </w:tcPr>
          <w:p w14:paraId="72494FBE" w14:textId="4C2AE2EC"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RDA (g/day)</w:t>
            </w:r>
          </w:p>
        </w:tc>
      </w:tr>
      <w:tr w:rsidR="005E38BD" w14:paraId="5CA63C36" w14:textId="77777777" w:rsidTr="001E0591">
        <w:tc>
          <w:tcPr>
            <w:tcW w:w="2337" w:type="dxa"/>
          </w:tcPr>
          <w:p w14:paraId="14309B0B" w14:textId="39629599" w:rsidR="005E38BD"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Iron</w:t>
            </w:r>
          </w:p>
        </w:tc>
        <w:tc>
          <w:tcPr>
            <w:tcW w:w="2337" w:type="dxa"/>
          </w:tcPr>
          <w:p w14:paraId="27B8BF7A" w14:textId="2C5361E3" w:rsidR="005E38BD" w:rsidRDefault="006A27B2" w:rsidP="007278AD">
            <w:pPr>
              <w:spacing w:line="276" w:lineRule="auto"/>
              <w:rPr>
                <w:rFonts w:ascii="Times New Roman" w:hAnsi="Times New Roman" w:cs="Times New Roman"/>
                <w:sz w:val="22"/>
                <w:szCs w:val="22"/>
              </w:rPr>
            </w:pPr>
            <w:r>
              <w:rPr>
                <w:rFonts w:ascii="Times New Roman" w:hAnsi="Times New Roman" w:cs="Times New Roman"/>
                <w:sz w:val="22"/>
                <w:szCs w:val="22"/>
              </w:rPr>
              <w:t>EAR</w:t>
            </w:r>
          </w:p>
        </w:tc>
        <w:tc>
          <w:tcPr>
            <w:tcW w:w="2338" w:type="dxa"/>
          </w:tcPr>
          <w:p w14:paraId="759673EC" w14:textId="77777777" w:rsidR="005E38BD" w:rsidRDefault="005E38BD" w:rsidP="007278AD">
            <w:pPr>
              <w:spacing w:line="276" w:lineRule="auto"/>
              <w:rPr>
                <w:rFonts w:ascii="Times New Roman" w:hAnsi="Times New Roman" w:cs="Times New Roman"/>
                <w:sz w:val="22"/>
                <w:szCs w:val="22"/>
              </w:rPr>
            </w:pPr>
          </w:p>
        </w:tc>
        <w:tc>
          <w:tcPr>
            <w:tcW w:w="2338" w:type="dxa"/>
          </w:tcPr>
          <w:p w14:paraId="27EA2550" w14:textId="7F57D3B7" w:rsidR="005E38BD"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RDA (g/day)</w:t>
            </w:r>
          </w:p>
        </w:tc>
      </w:tr>
    </w:tbl>
    <w:p w14:paraId="3D19CEDB" w14:textId="77777777" w:rsidR="001E0591" w:rsidRDefault="001E0591" w:rsidP="007278AD">
      <w:pPr>
        <w:spacing w:line="276" w:lineRule="auto"/>
        <w:rPr>
          <w:rFonts w:ascii="Times New Roman" w:hAnsi="Times New Roman" w:cs="Times New Roman"/>
          <w:sz w:val="22"/>
          <w:szCs w:val="22"/>
        </w:rPr>
      </w:pPr>
    </w:p>
    <w:p w14:paraId="2B762B4C" w14:textId="77777777" w:rsidR="007278AD" w:rsidRPr="00F0581B" w:rsidRDefault="007278AD" w:rsidP="007278AD">
      <w:pPr>
        <w:spacing w:line="276" w:lineRule="auto"/>
        <w:rPr>
          <w:rFonts w:ascii="Times New Roman" w:hAnsi="Times New Roman" w:cs="Times New Roman"/>
          <w:sz w:val="22"/>
          <w:szCs w:val="22"/>
        </w:rPr>
      </w:pPr>
    </w:p>
    <w:p w14:paraId="6F67DBB2" w14:textId="77777777" w:rsidR="007278AD" w:rsidRDefault="007278AD" w:rsidP="007278AD">
      <w:pPr>
        <w:spacing w:line="276" w:lineRule="auto"/>
        <w:rPr>
          <w:rFonts w:ascii="Times New Roman" w:hAnsi="Times New Roman" w:cs="Times New Roman"/>
          <w:i/>
          <w:iCs/>
          <w:sz w:val="22"/>
        </w:rPr>
      </w:pPr>
      <w:r>
        <w:rPr>
          <w:rFonts w:ascii="Times New Roman" w:hAnsi="Times New Roman" w:cs="Times New Roman"/>
          <w:i/>
          <w:iCs/>
          <w:sz w:val="22"/>
        </w:rPr>
        <w:t>Energy</w:t>
      </w:r>
    </w:p>
    <w:p w14:paraId="3D2B315F" w14:textId="56AEDEC6" w:rsidR="00773701" w:rsidRDefault="007278AD" w:rsidP="00773701">
      <w:pPr>
        <w:spacing w:line="276" w:lineRule="auto"/>
        <w:rPr>
          <w:rFonts w:ascii="Times New Roman" w:hAnsi="Times New Roman" w:cs="Times New Roman"/>
          <w:sz w:val="22"/>
        </w:rPr>
      </w:pPr>
      <w:r>
        <w:rPr>
          <w:rFonts w:ascii="Times New Roman" w:hAnsi="Times New Roman" w:cs="Times New Roman"/>
          <w:sz w:val="22"/>
        </w:rPr>
        <w:t xml:space="preserve">The IOM defines the </w:t>
      </w:r>
      <w:r w:rsidR="00773701">
        <w:rPr>
          <w:rFonts w:ascii="Times New Roman" w:hAnsi="Times New Roman" w:cs="Times New Roman"/>
          <w:sz w:val="22"/>
        </w:rPr>
        <w:t xml:space="preserve">EER as above. The WHO/FAO approach to energy requirements for adults identifies a basal metabolic rate (BMR) </w:t>
      </w:r>
      <w:r w:rsidR="00572FCE">
        <w:rPr>
          <w:rFonts w:ascii="Times New Roman" w:hAnsi="Times New Roman" w:cs="Times New Roman"/>
          <w:sz w:val="22"/>
        </w:rPr>
        <w:t>which is the “minimum energy expenditure that is compatible with life.” It is</w:t>
      </w:r>
      <w:r w:rsidR="00773701">
        <w:rPr>
          <w:rFonts w:ascii="Times New Roman" w:hAnsi="Times New Roman" w:cs="Times New Roman"/>
          <w:sz w:val="22"/>
        </w:rPr>
        <w:t xml:space="preserve"> a function of weight for each age sex group. The BMR is adjusted for pregnancy and lactation status and then multiplied by the Physical Activity Level (PAL) multiplier to obtain the Total Energy Expenditure (TEE)</w:t>
      </w:r>
      <w:r w:rsidR="00572FCE">
        <w:rPr>
          <w:rFonts w:ascii="Times New Roman" w:hAnsi="Times New Roman" w:cs="Times New Roman"/>
          <w:sz w:val="22"/>
        </w:rPr>
        <w:t>, which is the “energy spent, on average, in a 24-hour period by an individual, or a group of individuals.”</w:t>
      </w:r>
      <w:r w:rsidR="00773701">
        <w:rPr>
          <w:rFonts w:ascii="Times New Roman" w:hAnsi="Times New Roman" w:cs="Times New Roman"/>
          <w:sz w:val="22"/>
        </w:rPr>
        <w:t xml:space="preserve"> For children, the TEE calculation include weight for each age and sex group. The TEE is then adjusted to be 15% lower for sedentary children and 15% for active children. (WHO, 200</w:t>
      </w:r>
      <w:r w:rsidR="00572FCE">
        <w:rPr>
          <w:rFonts w:ascii="Times New Roman" w:hAnsi="Times New Roman" w:cs="Times New Roman"/>
          <w:sz w:val="22"/>
        </w:rPr>
        <w:t>1</w:t>
      </w:r>
      <w:r w:rsidR="00773701">
        <w:rPr>
          <w:rFonts w:ascii="Times New Roman" w:hAnsi="Times New Roman" w:cs="Times New Roman"/>
          <w:sz w:val="22"/>
        </w:rPr>
        <w:t>)</w:t>
      </w:r>
    </w:p>
    <w:p w14:paraId="254F6B96" w14:textId="0B7ACFD7" w:rsidR="00C31C36" w:rsidRDefault="00C31C36" w:rsidP="00773701">
      <w:pPr>
        <w:spacing w:line="276" w:lineRule="auto"/>
        <w:rPr>
          <w:rFonts w:ascii="Times New Roman" w:hAnsi="Times New Roman" w:cs="Times New Roman"/>
          <w:sz w:val="22"/>
        </w:rPr>
      </w:pPr>
    </w:p>
    <w:p w14:paraId="2E121CE2" w14:textId="1A95E770" w:rsidR="00C31C36" w:rsidRPr="00C31C36" w:rsidRDefault="00C31C36" w:rsidP="00C31C36">
      <w:pPr>
        <w:spacing w:after="120" w:line="276" w:lineRule="auto"/>
        <w:rPr>
          <w:rFonts w:ascii="Times New Roman" w:eastAsia="Times New Roman" w:hAnsi="Times New Roman" w:cs="Times New Roman"/>
          <w:color w:val="212529"/>
          <w:sz w:val="22"/>
          <w:szCs w:val="22"/>
          <w:shd w:val="clear" w:color="auto" w:fill="FFFFFF"/>
        </w:rPr>
      </w:pPr>
      <w:r>
        <w:rPr>
          <w:rFonts w:ascii="Times New Roman" w:hAnsi="Times New Roman" w:cs="Times New Roman"/>
          <w:sz w:val="22"/>
          <w:szCs w:val="22"/>
        </w:rPr>
        <w:t>The</w:t>
      </w:r>
      <w:r w:rsidRPr="00C31C36">
        <w:rPr>
          <w:rFonts w:ascii="Times New Roman" w:hAnsi="Times New Roman" w:cs="Times New Roman"/>
          <w:sz w:val="22"/>
          <w:szCs w:val="22"/>
        </w:rPr>
        <w:t xml:space="preserve"> assumption</w:t>
      </w:r>
      <w:r>
        <w:rPr>
          <w:rFonts w:ascii="Times New Roman" w:hAnsi="Times New Roman" w:cs="Times New Roman"/>
          <w:sz w:val="22"/>
          <w:szCs w:val="22"/>
        </w:rPr>
        <w:t xml:space="preserve"> that</w:t>
      </w:r>
      <w:r w:rsidRPr="00C31C36">
        <w:rPr>
          <w:rFonts w:ascii="Times New Roman" w:hAnsi="Times New Roman" w:cs="Times New Roman"/>
          <w:sz w:val="22"/>
          <w:szCs w:val="22"/>
        </w:rPr>
        <w:t xml:space="preserve"> </w:t>
      </w:r>
      <w:r w:rsidRPr="00C31C36">
        <w:rPr>
          <w:rFonts w:ascii="Times New Roman" w:eastAsia="Times New Roman" w:hAnsi="Times New Roman" w:cs="Times New Roman"/>
          <w:color w:val="212529"/>
          <w:sz w:val="22"/>
          <w:szCs w:val="22"/>
          <w:shd w:val="clear" w:color="auto" w:fill="FFFFFF"/>
        </w:rPr>
        <w:t xml:space="preserve">intakes and requirements are independent is asserted to be false for energy: people feel hungry and so they eat more, reflecting accurate signaling and actions. But the assertion that for macro and micronutrients, intakes and requirements are independent is underwhelming. It assumes that there is no dietary knowledge or planning to consume fats, proteins, and carbohydrates with respect to requirements for those nutrients, either because there is no signal or because of a lack of knowledge. </w:t>
      </w:r>
    </w:p>
    <w:p w14:paraId="065C8676" w14:textId="7ED1EC27" w:rsidR="004673A4" w:rsidRPr="00C31C36" w:rsidRDefault="004673A4" w:rsidP="00C31C36">
      <w:pPr>
        <w:spacing w:after="120" w:line="276" w:lineRule="auto"/>
        <w:rPr>
          <w:rFonts w:ascii="Times New Roman" w:hAnsi="Times New Roman" w:cs="Times New Roman"/>
          <w:sz w:val="22"/>
          <w:szCs w:val="22"/>
        </w:rPr>
      </w:pPr>
      <w:r w:rsidRPr="00C31C36">
        <w:rPr>
          <w:rFonts w:ascii="Times New Roman" w:hAnsi="Times New Roman" w:cs="Times New Roman"/>
          <w:sz w:val="22"/>
          <w:szCs w:val="22"/>
        </w:rPr>
        <w:t xml:space="preserve">Body Mass Index (BMI) is calculated as </w:t>
      </w:r>
      <w:r w:rsidR="001920A1" w:rsidRPr="00C31C36">
        <w:rPr>
          <w:rFonts w:ascii="Times New Roman" w:hAnsi="Times New Roman" w:cs="Times New Roman"/>
          <w:sz w:val="22"/>
          <w:szCs w:val="22"/>
        </w:rPr>
        <w:t xml:space="preserve">the individual weight in kilograms divided by the square of the </w:t>
      </w:r>
      <w:r w:rsidR="0023042B" w:rsidRPr="00C31C36">
        <w:rPr>
          <w:rFonts w:ascii="Times New Roman" w:hAnsi="Times New Roman" w:cs="Times New Roman"/>
          <w:sz w:val="22"/>
          <w:szCs w:val="22"/>
        </w:rPr>
        <w:t>individuals</w:t>
      </w:r>
      <w:r w:rsidR="001920A1" w:rsidRPr="00C31C36">
        <w:rPr>
          <w:rFonts w:ascii="Times New Roman" w:hAnsi="Times New Roman" w:cs="Times New Roman"/>
          <w:sz w:val="22"/>
          <w:szCs w:val="22"/>
        </w:rPr>
        <w:t xml:space="preserve"> height in meters. The WHO defines healthy BMI within the 18.5-24.9 range. (WHO, xx)</w:t>
      </w:r>
    </w:p>
    <w:p w14:paraId="1D3C3FE5" w14:textId="77777777" w:rsidR="007278AD" w:rsidRDefault="007278AD" w:rsidP="007278AD">
      <w:pPr>
        <w:spacing w:line="276" w:lineRule="auto"/>
        <w:rPr>
          <w:rFonts w:ascii="Times New Roman" w:hAnsi="Times New Roman" w:cs="Times New Roman"/>
          <w:i/>
          <w:iCs/>
          <w:sz w:val="22"/>
        </w:rPr>
      </w:pPr>
    </w:p>
    <w:p w14:paraId="2B6C03C4" w14:textId="77777777" w:rsidR="007278AD" w:rsidRDefault="007278AD" w:rsidP="007278AD">
      <w:pPr>
        <w:spacing w:line="276" w:lineRule="auto"/>
        <w:rPr>
          <w:rFonts w:ascii="Times New Roman" w:hAnsi="Times New Roman" w:cs="Times New Roman"/>
          <w:i/>
          <w:iCs/>
          <w:sz w:val="22"/>
        </w:rPr>
      </w:pPr>
      <w:r>
        <w:rPr>
          <w:rFonts w:ascii="Times New Roman" w:hAnsi="Times New Roman" w:cs="Times New Roman"/>
          <w:i/>
          <w:iCs/>
          <w:sz w:val="22"/>
        </w:rPr>
        <w:t>Protein</w:t>
      </w:r>
    </w:p>
    <w:p w14:paraId="69D94C4B" w14:textId="1ED9FD12" w:rsidR="007278AD" w:rsidRDefault="00773701" w:rsidP="007278AD">
      <w:pPr>
        <w:spacing w:line="276" w:lineRule="auto"/>
        <w:rPr>
          <w:rFonts w:ascii="Times New Roman" w:hAnsi="Times New Roman" w:cs="Times New Roman"/>
          <w:sz w:val="22"/>
        </w:rPr>
      </w:pPr>
      <w:r>
        <w:rPr>
          <w:rFonts w:ascii="Times New Roman" w:hAnsi="Times New Roman" w:cs="Times New Roman"/>
          <w:sz w:val="22"/>
        </w:rPr>
        <w:t xml:space="preserve">The IOM </w:t>
      </w:r>
      <w:r w:rsidR="006A27B2">
        <w:rPr>
          <w:rFonts w:ascii="Times New Roman" w:hAnsi="Times New Roman" w:cs="Times New Roman"/>
          <w:sz w:val="22"/>
        </w:rPr>
        <w:t>provides an RDA of 0.8 grams/kilogram of bodyweight for adults</w:t>
      </w:r>
      <w:r w:rsidR="00572FCE">
        <w:rPr>
          <w:rFonts w:ascii="Times New Roman" w:hAnsi="Times New Roman" w:cs="Times New Roman"/>
          <w:sz w:val="22"/>
        </w:rPr>
        <w:t xml:space="preserve">, and EARs ranging from 0.87 to 0.66 for children to adults, respectively. WHO/FAO provide a recommended level of 0.66 g/kg for adults to 0.74 g/kg for children, as well as safe upper limits, akin to TUL. The NIN recommendations are provided by age and sex group. All three sets of recommendations make adjustments for pregnancy and lactation status. </w:t>
      </w:r>
    </w:p>
    <w:p w14:paraId="2619CB35" w14:textId="77777777" w:rsidR="006A27B2" w:rsidRPr="00773701" w:rsidRDefault="006A27B2" w:rsidP="007278AD">
      <w:pPr>
        <w:spacing w:line="276" w:lineRule="auto"/>
        <w:rPr>
          <w:rFonts w:ascii="Times New Roman" w:hAnsi="Times New Roman" w:cs="Times New Roman"/>
          <w:sz w:val="22"/>
        </w:rPr>
      </w:pPr>
    </w:p>
    <w:p w14:paraId="5050CE22" w14:textId="77777777" w:rsidR="007278AD" w:rsidRDefault="007278AD" w:rsidP="007278AD">
      <w:pPr>
        <w:spacing w:line="276" w:lineRule="auto"/>
        <w:rPr>
          <w:rFonts w:ascii="Times New Roman" w:hAnsi="Times New Roman" w:cs="Times New Roman"/>
          <w:i/>
          <w:iCs/>
          <w:sz w:val="22"/>
        </w:rPr>
      </w:pPr>
      <w:r>
        <w:rPr>
          <w:rFonts w:ascii="Times New Roman" w:hAnsi="Times New Roman" w:cs="Times New Roman"/>
          <w:i/>
          <w:iCs/>
          <w:sz w:val="22"/>
        </w:rPr>
        <w:t>Fat</w:t>
      </w:r>
    </w:p>
    <w:p w14:paraId="4700D5FA" w14:textId="565D82FC" w:rsidR="007278AD" w:rsidRDefault="001920A1" w:rsidP="007278AD">
      <w:pPr>
        <w:spacing w:line="276" w:lineRule="auto"/>
        <w:rPr>
          <w:rFonts w:ascii="Times New Roman" w:hAnsi="Times New Roman" w:cs="Times New Roman"/>
          <w:sz w:val="22"/>
        </w:rPr>
      </w:pPr>
      <w:r>
        <w:rPr>
          <w:rFonts w:ascii="Times New Roman" w:hAnsi="Times New Roman" w:cs="Times New Roman"/>
          <w:sz w:val="22"/>
        </w:rPr>
        <w:t>The IOM provides a</w:t>
      </w:r>
      <w:r w:rsidR="0023042B">
        <w:rPr>
          <w:rFonts w:ascii="Times New Roman" w:hAnsi="Times New Roman" w:cs="Times New Roman"/>
          <w:sz w:val="22"/>
        </w:rPr>
        <w:t>n</w:t>
      </w:r>
      <w:r>
        <w:rPr>
          <w:rFonts w:ascii="Times New Roman" w:hAnsi="Times New Roman" w:cs="Times New Roman"/>
          <w:sz w:val="22"/>
        </w:rPr>
        <w:t xml:space="preserve"> AI for lipid intake under one year, </w:t>
      </w:r>
      <w:r w:rsidR="00773701">
        <w:rPr>
          <w:rFonts w:ascii="Times New Roman" w:hAnsi="Times New Roman" w:cs="Times New Roman"/>
          <w:sz w:val="22"/>
        </w:rPr>
        <w:t xml:space="preserve">and an AMDR </w:t>
      </w:r>
      <w:r w:rsidR="006A27B2">
        <w:rPr>
          <w:rFonts w:ascii="Times New Roman" w:hAnsi="Times New Roman" w:cs="Times New Roman"/>
          <w:sz w:val="22"/>
        </w:rPr>
        <w:t xml:space="preserve">of 20-35% of energy intake </w:t>
      </w:r>
      <w:r w:rsidR="00773701">
        <w:rPr>
          <w:rFonts w:ascii="Times New Roman" w:hAnsi="Times New Roman" w:cs="Times New Roman"/>
          <w:sz w:val="22"/>
        </w:rPr>
        <w:t>for all others. (IOM, 2005)</w:t>
      </w:r>
    </w:p>
    <w:p w14:paraId="6E02B8E0" w14:textId="77777777" w:rsidR="006A27B2" w:rsidRPr="001920A1" w:rsidRDefault="006A27B2" w:rsidP="007278AD">
      <w:pPr>
        <w:spacing w:line="276" w:lineRule="auto"/>
        <w:rPr>
          <w:rFonts w:ascii="Times New Roman" w:hAnsi="Times New Roman" w:cs="Times New Roman"/>
          <w:sz w:val="22"/>
        </w:rPr>
      </w:pPr>
    </w:p>
    <w:p w14:paraId="061DB9AE" w14:textId="54D0C3B2" w:rsidR="007278AD" w:rsidRDefault="007278AD" w:rsidP="007278AD">
      <w:pPr>
        <w:spacing w:line="276" w:lineRule="auto"/>
        <w:rPr>
          <w:rFonts w:ascii="Times New Roman" w:hAnsi="Times New Roman" w:cs="Times New Roman"/>
          <w:i/>
          <w:iCs/>
          <w:sz w:val="22"/>
        </w:rPr>
      </w:pPr>
      <w:r>
        <w:rPr>
          <w:rFonts w:ascii="Times New Roman" w:hAnsi="Times New Roman" w:cs="Times New Roman"/>
          <w:i/>
          <w:iCs/>
          <w:sz w:val="22"/>
        </w:rPr>
        <w:t>Carbohydrate</w:t>
      </w:r>
    </w:p>
    <w:p w14:paraId="67F06405" w14:textId="25EC172D" w:rsidR="001920A1" w:rsidRPr="001920A1" w:rsidRDefault="001920A1" w:rsidP="007278AD">
      <w:pPr>
        <w:spacing w:line="276" w:lineRule="auto"/>
        <w:rPr>
          <w:rFonts w:ascii="Times New Roman" w:hAnsi="Times New Roman" w:cs="Times New Roman"/>
          <w:sz w:val="22"/>
        </w:rPr>
      </w:pPr>
      <w:r>
        <w:rPr>
          <w:rFonts w:ascii="Times New Roman" w:hAnsi="Times New Roman" w:cs="Times New Roman"/>
          <w:sz w:val="22"/>
        </w:rPr>
        <w:t>The IOM sets an EAR for carbohydrates of 100 grams per day for all individuals over one year, with an additional 35 grams for pregnancy and an additional 60 grams during lactation.</w:t>
      </w:r>
      <w:r w:rsidRPr="001920A1">
        <w:rPr>
          <w:rFonts w:ascii="Times New Roman" w:hAnsi="Times New Roman" w:cs="Times New Roman"/>
          <w:sz w:val="22"/>
        </w:rPr>
        <w:t xml:space="preserve"> </w:t>
      </w:r>
      <w:r w:rsidR="006A27B2">
        <w:rPr>
          <w:rFonts w:ascii="Times New Roman" w:hAnsi="Times New Roman" w:cs="Times New Roman"/>
          <w:sz w:val="22"/>
        </w:rPr>
        <w:t xml:space="preserve">The AMDR for carbohydrates is 45-65% for adults. </w:t>
      </w:r>
      <w:r>
        <w:rPr>
          <w:rFonts w:ascii="Times New Roman" w:hAnsi="Times New Roman" w:cs="Times New Roman"/>
          <w:sz w:val="22"/>
        </w:rPr>
        <w:t>(IOM, 2005)</w:t>
      </w:r>
    </w:p>
    <w:p w14:paraId="3D69043B" w14:textId="77777777" w:rsidR="007278AD" w:rsidRDefault="007278AD" w:rsidP="007278AD">
      <w:pPr>
        <w:spacing w:line="276" w:lineRule="auto"/>
        <w:rPr>
          <w:rFonts w:ascii="Times New Roman" w:hAnsi="Times New Roman" w:cs="Times New Roman"/>
          <w:i/>
          <w:iCs/>
          <w:sz w:val="22"/>
        </w:rPr>
      </w:pPr>
    </w:p>
    <w:p w14:paraId="00D411DF" w14:textId="77777777" w:rsidR="007278AD" w:rsidRDefault="007278AD" w:rsidP="007278AD">
      <w:pPr>
        <w:spacing w:line="276" w:lineRule="auto"/>
        <w:rPr>
          <w:rFonts w:ascii="Times New Roman" w:hAnsi="Times New Roman" w:cs="Times New Roman"/>
          <w:i/>
          <w:iCs/>
          <w:sz w:val="22"/>
        </w:rPr>
      </w:pPr>
      <w:r>
        <w:rPr>
          <w:rFonts w:ascii="Times New Roman" w:hAnsi="Times New Roman" w:cs="Times New Roman"/>
          <w:i/>
          <w:iCs/>
          <w:sz w:val="22"/>
        </w:rPr>
        <w:t>Calcium</w:t>
      </w:r>
    </w:p>
    <w:p w14:paraId="62BE4198" w14:textId="77777777" w:rsidR="007278AD" w:rsidRDefault="007278AD" w:rsidP="007278AD">
      <w:pPr>
        <w:spacing w:line="276" w:lineRule="auto"/>
        <w:rPr>
          <w:rFonts w:ascii="Times New Roman" w:hAnsi="Times New Roman" w:cs="Times New Roman"/>
          <w:i/>
          <w:iCs/>
          <w:sz w:val="22"/>
        </w:rPr>
      </w:pPr>
    </w:p>
    <w:p w14:paraId="37E75D28" w14:textId="77777777" w:rsidR="007278AD" w:rsidRDefault="007278AD" w:rsidP="007278AD">
      <w:pPr>
        <w:spacing w:line="276" w:lineRule="auto"/>
        <w:rPr>
          <w:rFonts w:ascii="Times New Roman" w:hAnsi="Times New Roman" w:cs="Times New Roman"/>
          <w:i/>
          <w:iCs/>
          <w:sz w:val="22"/>
        </w:rPr>
      </w:pPr>
      <w:r>
        <w:rPr>
          <w:rFonts w:ascii="Times New Roman" w:hAnsi="Times New Roman" w:cs="Times New Roman"/>
          <w:i/>
          <w:iCs/>
          <w:sz w:val="22"/>
        </w:rPr>
        <w:t>Iron</w:t>
      </w:r>
    </w:p>
    <w:p w14:paraId="72B27597" w14:textId="314DBEE8" w:rsidR="00C77798" w:rsidRDefault="00C77798"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lastRenderedPageBreak/>
        <w:t>Iron is a question of bioavailability, may want to avoid.</w:t>
      </w:r>
    </w:p>
    <w:p w14:paraId="65C02328" w14:textId="4CBA0C6F" w:rsidR="00597E9B" w:rsidRDefault="00597E9B" w:rsidP="000A094D">
      <w:pPr>
        <w:spacing w:line="276" w:lineRule="auto"/>
        <w:rPr>
          <w:rFonts w:ascii="Times New Roman" w:eastAsia="Times New Roman" w:hAnsi="Times New Roman" w:cs="Times New Roman"/>
          <w:color w:val="212529"/>
          <w:sz w:val="22"/>
          <w:szCs w:val="22"/>
          <w:shd w:val="clear" w:color="auto" w:fill="FFFFFF"/>
        </w:rPr>
      </w:pPr>
    </w:p>
    <w:p w14:paraId="187BDB63" w14:textId="6C05A4FB" w:rsidR="00412FED" w:rsidRPr="00412FED" w:rsidRDefault="00412FED" w:rsidP="000A094D">
      <w:pPr>
        <w:spacing w:line="276" w:lineRule="auto"/>
        <w:rPr>
          <w:rFonts w:ascii="Times New Roman" w:eastAsia="Times New Roman" w:hAnsi="Times New Roman" w:cs="Times New Roman"/>
          <w:b/>
          <w:bCs/>
          <w:color w:val="212529"/>
          <w:sz w:val="22"/>
          <w:szCs w:val="22"/>
          <w:shd w:val="clear" w:color="auto" w:fill="FFFFFF"/>
        </w:rPr>
      </w:pPr>
      <w:r w:rsidRPr="00412FED">
        <w:rPr>
          <w:rFonts w:ascii="Times New Roman" w:eastAsia="Times New Roman" w:hAnsi="Times New Roman" w:cs="Times New Roman"/>
          <w:b/>
          <w:bCs/>
          <w:color w:val="212529"/>
          <w:sz w:val="22"/>
          <w:szCs w:val="22"/>
          <w:shd w:val="clear" w:color="auto" w:fill="FFFFFF"/>
        </w:rPr>
        <w:t xml:space="preserve">Nutrient Inadequacy by </w:t>
      </w:r>
      <w:r w:rsidR="00BE51AA">
        <w:rPr>
          <w:rFonts w:ascii="Times New Roman" w:eastAsia="Times New Roman" w:hAnsi="Times New Roman" w:cs="Times New Roman"/>
          <w:b/>
          <w:bCs/>
          <w:color w:val="212529"/>
          <w:sz w:val="22"/>
          <w:szCs w:val="22"/>
          <w:shd w:val="clear" w:color="auto" w:fill="FFFFFF"/>
        </w:rPr>
        <w:t>Survey Data Type</w:t>
      </w:r>
    </w:p>
    <w:p w14:paraId="24D1350C" w14:textId="71418B82" w:rsidR="00412FED" w:rsidRDefault="00412FED"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As described in figures 1 and 2, the type of survey data that is available will change the calculation of nutrient intake. For either measure, the prevalence of inadequacy can be </w:t>
      </w:r>
      <w:r w:rsidR="00BE51AA">
        <w:rPr>
          <w:rFonts w:ascii="Times New Roman" w:eastAsia="Times New Roman" w:hAnsi="Times New Roman" w:cs="Times New Roman"/>
          <w:color w:val="212529"/>
          <w:sz w:val="22"/>
          <w:szCs w:val="22"/>
          <w:shd w:val="clear" w:color="auto" w:fill="FFFFFF"/>
        </w:rPr>
        <w:t xml:space="preserve">calculated by comparing the individual </w:t>
      </w:r>
      <w:r>
        <w:rPr>
          <w:rFonts w:ascii="Times New Roman" w:eastAsia="Times New Roman" w:hAnsi="Times New Roman" w:cs="Times New Roman"/>
          <w:color w:val="212529"/>
          <w:sz w:val="22"/>
          <w:szCs w:val="22"/>
          <w:shd w:val="clear" w:color="auto" w:fill="FFFFFF"/>
        </w:rPr>
        <w:t>reported</w:t>
      </w:r>
      <w:r w:rsidR="00BE51AA">
        <w:rPr>
          <w:rFonts w:ascii="Times New Roman" w:eastAsia="Times New Roman" w:hAnsi="Times New Roman" w:cs="Times New Roman"/>
          <w:color w:val="212529"/>
          <w:sz w:val="22"/>
          <w:szCs w:val="22"/>
          <w:shd w:val="clear" w:color="auto" w:fill="FFFFFF"/>
        </w:rPr>
        <w:t xml:space="preserve"> or </w:t>
      </w:r>
      <w:r>
        <w:rPr>
          <w:rFonts w:ascii="Times New Roman" w:eastAsia="Times New Roman" w:hAnsi="Times New Roman" w:cs="Times New Roman"/>
          <w:color w:val="212529"/>
          <w:sz w:val="22"/>
          <w:szCs w:val="22"/>
          <w:shd w:val="clear" w:color="auto" w:fill="FFFFFF"/>
        </w:rPr>
        <w:t xml:space="preserve">allocated consumption of the nutrient to the nutrient standard, to identify both the frequency and intensity of inadequacy. </w:t>
      </w:r>
    </w:p>
    <w:p w14:paraId="6EF41E83" w14:textId="22CBE242" w:rsidR="00412FED" w:rsidRDefault="00412FED"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 </w:t>
      </w:r>
    </w:p>
    <w:p w14:paraId="2C1C8BF9" w14:textId="77777777" w:rsidR="00412FED" w:rsidRDefault="00412FED" w:rsidP="00412FED">
      <w:pPr>
        <w:spacing w:line="276" w:lineRule="auto"/>
        <w:rPr>
          <w:rFonts w:ascii="Times New Roman" w:eastAsia="Times New Roman" w:hAnsi="Times New Roman" w:cs="Times New Roman"/>
          <w:color w:val="212529"/>
          <w:sz w:val="22"/>
          <w:szCs w:val="22"/>
          <w:shd w:val="clear" w:color="auto" w:fill="FFFFFF"/>
        </w:rPr>
      </w:pPr>
    </w:p>
    <w:p w14:paraId="5E3294FD" w14:textId="2D2FD62A" w:rsidR="00412FED" w:rsidRDefault="00412FED" w:rsidP="00412FED">
      <w:pPr>
        <w:spacing w:line="276" w:lineRule="auto"/>
        <w:rPr>
          <w:rFonts w:ascii="Times New Roman" w:eastAsia="Times New Roman" w:hAnsi="Times New Roman" w:cs="Times New Roman"/>
          <w:b/>
          <w:bCs/>
          <w:color w:val="212529"/>
          <w:sz w:val="22"/>
          <w:szCs w:val="22"/>
          <w:shd w:val="clear" w:color="auto" w:fill="FFFFFF"/>
        </w:rPr>
      </w:pPr>
      <w:r w:rsidRPr="00412FED">
        <w:rPr>
          <w:rFonts w:ascii="Times New Roman" w:eastAsia="Times New Roman" w:hAnsi="Times New Roman" w:cs="Times New Roman"/>
          <w:b/>
          <w:bCs/>
          <w:color w:val="212529"/>
          <w:sz w:val="22"/>
          <w:szCs w:val="22"/>
          <w:shd w:val="clear" w:color="auto" w:fill="FFFFFF"/>
        </w:rPr>
        <w:t>Nutrient I</w:t>
      </w:r>
      <w:r>
        <w:rPr>
          <w:rFonts w:ascii="Times New Roman" w:eastAsia="Times New Roman" w:hAnsi="Times New Roman" w:cs="Times New Roman"/>
          <w:b/>
          <w:bCs/>
          <w:color w:val="212529"/>
          <w:sz w:val="22"/>
          <w:szCs w:val="22"/>
          <w:shd w:val="clear" w:color="auto" w:fill="FFFFFF"/>
        </w:rPr>
        <w:t>nequality</w:t>
      </w:r>
      <w:r w:rsidR="002940E5">
        <w:rPr>
          <w:rFonts w:ascii="Times New Roman" w:eastAsia="Times New Roman" w:hAnsi="Times New Roman" w:cs="Times New Roman"/>
          <w:b/>
          <w:bCs/>
          <w:color w:val="212529"/>
          <w:sz w:val="22"/>
          <w:szCs w:val="22"/>
          <w:shd w:val="clear" w:color="auto" w:fill="FFFFFF"/>
        </w:rPr>
        <w:t xml:space="preserve"> </w:t>
      </w:r>
    </w:p>
    <w:p w14:paraId="2C31BB1F" w14:textId="0AE471A0" w:rsidR="00BE51AA" w:rsidRDefault="00BE51AA" w:rsidP="00412FED">
      <w:pPr>
        <w:spacing w:line="276" w:lineRule="auto"/>
        <w:rPr>
          <w:rFonts w:ascii="Times New Roman" w:eastAsia="Times New Roman" w:hAnsi="Times New Roman" w:cs="Times New Roman"/>
          <w:color w:val="212529"/>
          <w:sz w:val="22"/>
          <w:szCs w:val="22"/>
          <w:shd w:val="clear" w:color="auto" w:fill="FFFFFF"/>
        </w:rPr>
      </w:pPr>
    </w:p>
    <w:p w14:paraId="0BBAA65F" w14:textId="77777777" w:rsidR="002940E5" w:rsidRDefault="00BE51AA" w:rsidP="00412FE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Intrahousehold nutrient inequality can be measured in various ways: </w:t>
      </w:r>
    </w:p>
    <w:p w14:paraId="2714B60D" w14:textId="5A0A9FAA" w:rsidR="00BE51AA" w:rsidRPr="000321AB" w:rsidRDefault="002940E5" w:rsidP="000321AB">
      <w:pPr>
        <w:pStyle w:val="ListParagraph"/>
        <w:numPr>
          <w:ilvl w:val="0"/>
          <w:numId w:val="22"/>
        </w:numPr>
        <w:spacing w:line="276" w:lineRule="auto"/>
        <w:rPr>
          <w:color w:val="212529"/>
          <w:sz w:val="22"/>
          <w:szCs w:val="22"/>
          <w:shd w:val="clear" w:color="auto" w:fill="FFFFFF"/>
        </w:rPr>
      </w:pPr>
      <w:r w:rsidRPr="000321AB">
        <w:rPr>
          <w:color w:val="212529"/>
          <w:sz w:val="22"/>
          <w:szCs w:val="22"/>
          <w:shd w:val="clear" w:color="auto" w:fill="FFFFFF"/>
        </w:rPr>
        <w:t>If individual level data is available (as with the BIHS), t</w:t>
      </w:r>
      <w:r w:rsidR="00BE51AA" w:rsidRPr="000321AB">
        <w:rPr>
          <w:color w:val="212529"/>
          <w:sz w:val="22"/>
          <w:szCs w:val="22"/>
          <w:shd w:val="clear" w:color="auto" w:fill="FFFFFF"/>
        </w:rPr>
        <w:t xml:space="preserve">he reported individual nutrient consumption can be compared to the allocated individual nutrient consumption to test whether </w:t>
      </w:r>
      <w:r w:rsidRPr="000321AB">
        <w:rPr>
          <w:color w:val="212529"/>
          <w:sz w:val="22"/>
          <w:szCs w:val="22"/>
          <w:shd w:val="clear" w:color="auto" w:fill="FFFFFF"/>
        </w:rPr>
        <w:t>the household is allocating nutrients by need. (Sununtnasak and Fiedler (2017), D’Souza and Tandon (2019))</w:t>
      </w:r>
      <w:r w:rsidR="000321AB" w:rsidRPr="000321AB">
        <w:rPr>
          <w:color w:val="212529"/>
          <w:sz w:val="22"/>
          <w:szCs w:val="22"/>
          <w:shd w:val="clear" w:color="auto" w:fill="FFFFFF"/>
        </w:rPr>
        <w:t xml:space="preserve"> This can be done using percentages of inadequacy, log deviations, or difference in deviations, z-scores or other unit free measures (e.g. expressing allocated inadequacy as a percentage of reported inadequacy.)</w:t>
      </w:r>
      <w:r w:rsidR="000321AB">
        <w:rPr>
          <w:color w:val="212529"/>
          <w:sz w:val="22"/>
          <w:szCs w:val="22"/>
          <w:shd w:val="clear" w:color="auto" w:fill="FFFFFF"/>
        </w:rPr>
        <w:t xml:space="preserve"> Concordance correlation measure are also used to compare the consistency between allocated and reported nutrient inadequacy.</w:t>
      </w:r>
    </w:p>
    <w:p w14:paraId="047FEAA5" w14:textId="23B6AB39" w:rsidR="000321AB" w:rsidRPr="000321AB" w:rsidRDefault="002940E5" w:rsidP="000321AB">
      <w:pPr>
        <w:pStyle w:val="ListParagraph"/>
        <w:numPr>
          <w:ilvl w:val="0"/>
          <w:numId w:val="22"/>
        </w:numPr>
        <w:spacing w:line="276" w:lineRule="auto"/>
        <w:rPr>
          <w:color w:val="212529"/>
          <w:sz w:val="22"/>
          <w:szCs w:val="22"/>
          <w:shd w:val="clear" w:color="auto" w:fill="FFFFFF"/>
        </w:rPr>
      </w:pPr>
      <w:r w:rsidRPr="000321AB">
        <w:rPr>
          <w:color w:val="212529"/>
          <w:sz w:val="22"/>
          <w:szCs w:val="22"/>
          <w:shd w:val="clear" w:color="auto" w:fill="FFFFFF"/>
        </w:rPr>
        <w:t xml:space="preserve">For household level data, the frequency or intensity of inadequacy for individuals can be compared within a household or across population groups. </w:t>
      </w:r>
      <w:r w:rsidR="000321AB">
        <w:rPr>
          <w:color w:val="212529"/>
          <w:sz w:val="22"/>
          <w:szCs w:val="22"/>
          <w:shd w:val="clear" w:color="auto" w:fill="FFFFFF"/>
        </w:rPr>
        <w:t xml:space="preserve">Coates (2017) compared inadequacies for boys relative to girls, and children relative to adults. </w:t>
      </w:r>
      <w:r w:rsidRPr="000321AB">
        <w:rPr>
          <w:color w:val="212529"/>
          <w:sz w:val="22"/>
          <w:szCs w:val="22"/>
          <w:shd w:val="clear" w:color="auto" w:fill="FFFFFF"/>
        </w:rPr>
        <w:t>This can be done using percentages</w:t>
      </w:r>
      <w:r w:rsidR="000321AB" w:rsidRPr="000321AB">
        <w:rPr>
          <w:color w:val="212529"/>
          <w:sz w:val="22"/>
          <w:szCs w:val="22"/>
          <w:shd w:val="clear" w:color="auto" w:fill="FFFFFF"/>
        </w:rPr>
        <w:t xml:space="preserve"> or z-scores for intensity</w:t>
      </w:r>
      <w:r w:rsidRPr="000321AB">
        <w:rPr>
          <w:color w:val="212529"/>
          <w:sz w:val="22"/>
          <w:szCs w:val="22"/>
          <w:shd w:val="clear" w:color="auto" w:fill="FFFFFF"/>
        </w:rPr>
        <w:t xml:space="preserve"> of inadequacy</w:t>
      </w:r>
      <w:r w:rsidR="000321AB" w:rsidRPr="000321AB">
        <w:rPr>
          <w:color w:val="212529"/>
          <w:sz w:val="22"/>
          <w:szCs w:val="22"/>
          <w:shd w:val="clear" w:color="auto" w:fill="FFFFFF"/>
        </w:rPr>
        <w:t xml:space="preserve">, or other unit-free measures. An approach used  by Berti (2012) used the relative dietary adequacy ratios: </w:t>
      </w:r>
    </w:p>
    <w:p w14:paraId="111D4FB0" w14:textId="67504758" w:rsidR="000321AB" w:rsidRPr="000321AB" w:rsidRDefault="000321AB" w:rsidP="000321AB">
      <w:pPr>
        <w:pStyle w:val="ListParagraph"/>
        <w:spacing w:line="276" w:lineRule="auto"/>
        <w:rPr>
          <w:color w:val="212529"/>
          <w:sz w:val="22"/>
          <w:szCs w:val="22"/>
          <w:u w:val="single"/>
          <w:shd w:val="clear" w:color="auto" w:fill="FFFFFF"/>
        </w:rPr>
      </w:pPr>
      <w:r w:rsidRPr="000321AB">
        <w:rPr>
          <w:color w:val="212529"/>
          <w:sz w:val="22"/>
          <w:szCs w:val="22"/>
          <w:u w:val="single"/>
          <w:shd w:val="clear" w:color="auto" w:fill="FFFFFF"/>
        </w:rPr>
        <w:t>=The energy adequacy ratio of group i (average intake of group i/average energy requirement of group i)</w:t>
      </w:r>
      <w:r>
        <w:rPr>
          <w:color w:val="212529"/>
          <w:sz w:val="22"/>
          <w:szCs w:val="22"/>
          <w:u w:val="single"/>
          <w:shd w:val="clear" w:color="auto" w:fill="FFFFFF"/>
        </w:rPr>
        <w:t xml:space="preserve">/ </w:t>
      </w:r>
      <w:r w:rsidRPr="000321AB">
        <w:rPr>
          <w:color w:val="212529"/>
          <w:sz w:val="22"/>
          <w:szCs w:val="22"/>
          <w:shd w:val="clear" w:color="auto" w:fill="FFFFFF"/>
        </w:rPr>
        <w:t>energy adequacy ratio of the group of adult males</w:t>
      </w:r>
    </w:p>
    <w:p w14:paraId="75A4C008" w14:textId="0859E6C0" w:rsidR="000321AB" w:rsidRDefault="000321AB" w:rsidP="000321AB">
      <w:pPr>
        <w:pStyle w:val="ListParagraph"/>
        <w:numPr>
          <w:ilvl w:val="0"/>
          <w:numId w:val="22"/>
        </w:numPr>
        <w:spacing w:line="276" w:lineRule="auto"/>
        <w:rPr>
          <w:color w:val="212529"/>
          <w:sz w:val="22"/>
          <w:szCs w:val="22"/>
          <w:shd w:val="clear" w:color="auto" w:fill="FFFFFF"/>
        </w:rPr>
      </w:pPr>
      <w:r>
        <w:rPr>
          <w:color w:val="212529"/>
          <w:sz w:val="22"/>
          <w:szCs w:val="22"/>
          <w:shd w:val="clear" w:color="auto" w:fill="FFFFFF"/>
        </w:rPr>
        <w:t>Kuznets curves to consider prevalence of inadequacy with respect to self-measure, or to household level variables (i.e. income.) (Sah and Younger (2010)</w:t>
      </w:r>
    </w:p>
    <w:p w14:paraId="32DBD78D" w14:textId="77777777" w:rsidR="00C650BB" w:rsidRDefault="00C650BB" w:rsidP="0023042B">
      <w:pPr>
        <w:spacing w:line="276" w:lineRule="auto"/>
        <w:rPr>
          <w:rFonts w:ascii="Times New Roman" w:eastAsia="Times New Roman" w:hAnsi="Times New Roman" w:cs="Times New Roman"/>
          <w:color w:val="212529"/>
          <w:sz w:val="22"/>
          <w:szCs w:val="22"/>
          <w:shd w:val="clear" w:color="auto" w:fill="FFFFFF"/>
        </w:rPr>
      </w:pPr>
    </w:p>
    <w:p w14:paraId="268F51E5" w14:textId="0DA548FE" w:rsidR="003048DB" w:rsidRDefault="003048DB">
      <w:pPr>
        <w:rPr>
          <w:rFonts w:asciiTheme="majorHAnsi" w:eastAsia="Times New Roman" w:hAnsiTheme="majorHAnsi" w:cstheme="majorBidi"/>
          <w:color w:val="2F5496" w:themeColor="accent1" w:themeShade="BF"/>
          <w:sz w:val="32"/>
          <w:szCs w:val="32"/>
          <w:shd w:val="clear" w:color="auto" w:fill="FFFFFF"/>
        </w:rPr>
      </w:pPr>
    </w:p>
    <w:p w14:paraId="7CBFA96C" w14:textId="0F32AFCF" w:rsidR="005815CF" w:rsidRDefault="005815CF" w:rsidP="005815CF">
      <w:pPr>
        <w:pStyle w:val="Heading1"/>
        <w:rPr>
          <w:rFonts w:eastAsia="Times New Roman"/>
          <w:shd w:val="clear" w:color="auto" w:fill="FFFFFF"/>
        </w:rPr>
      </w:pPr>
      <w:r>
        <w:rPr>
          <w:rFonts w:eastAsia="Times New Roman"/>
          <w:shd w:val="clear" w:color="auto" w:fill="FFFFFF"/>
        </w:rPr>
        <w:t>Data</w:t>
      </w:r>
    </w:p>
    <w:p w14:paraId="38251291" w14:textId="33E4397E" w:rsidR="00737750" w:rsidRDefault="0041098A" w:rsidP="00737750">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To compare across methodologies, we use the Bangladesh Integrated Household Survey (BIHS). BIHS is a rich, nationally representative survey collected in 2011-12</w:t>
      </w:r>
      <w:r>
        <w:rPr>
          <w:rFonts w:ascii="Times New Roman" w:eastAsia="Times New Roman" w:hAnsi="Times New Roman" w:cs="Times New Roman"/>
          <w:color w:val="212529"/>
          <w:sz w:val="22"/>
          <w:szCs w:val="22"/>
          <w:shd w:val="clear" w:color="auto" w:fill="FFFFFF"/>
        </w:rPr>
        <w:t xml:space="preserve"> of over 21,000 individuals across more than 6500 households</w:t>
      </w:r>
      <w:r w:rsidRPr="00F8365A">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Of these households, we</w:t>
      </w:r>
      <w:r w:rsidR="00737750">
        <w:rPr>
          <w:rFonts w:ascii="Times New Roman" w:eastAsia="Times New Roman" w:hAnsi="Times New Roman" w:cs="Times New Roman"/>
          <w:color w:val="212529"/>
          <w:sz w:val="22"/>
          <w:szCs w:val="22"/>
          <w:shd w:val="clear" w:color="auto" w:fill="FFFFFF"/>
        </w:rPr>
        <w:t xml:space="preserve"> excluded 1000 that were not considered representative as well as 12 additional polygamous households, resulting in a sample of 5491 households. Within those 5491 households, we identified 21,229 individuals who were 2 years of age and older, were present during the 6 months prior to the survey, and had meal data available. Individuals 2 and older were selected as nutrition requirements for breastf</w:t>
      </w:r>
      <w:r w:rsidR="00A842A0">
        <w:rPr>
          <w:rFonts w:ascii="Times New Roman" w:eastAsia="Times New Roman" w:hAnsi="Times New Roman" w:cs="Times New Roman"/>
          <w:color w:val="212529"/>
          <w:sz w:val="22"/>
          <w:szCs w:val="22"/>
          <w:shd w:val="clear" w:color="auto" w:fill="FFFFFF"/>
        </w:rPr>
        <w:t>e</w:t>
      </w:r>
      <w:r w:rsidR="00737750">
        <w:rPr>
          <w:rFonts w:ascii="Times New Roman" w:eastAsia="Times New Roman" w:hAnsi="Times New Roman" w:cs="Times New Roman"/>
          <w:color w:val="212529"/>
          <w:sz w:val="22"/>
          <w:szCs w:val="22"/>
          <w:shd w:val="clear" w:color="auto" w:fill="FFFFFF"/>
        </w:rPr>
        <w:t>d children were beyond the scope of this paper.</w:t>
      </w:r>
    </w:p>
    <w:p w14:paraId="3420DB21" w14:textId="6B835DF9" w:rsidR="00954294" w:rsidRDefault="00954294" w:rsidP="00737750">
      <w:pPr>
        <w:spacing w:line="276" w:lineRule="auto"/>
        <w:rPr>
          <w:rFonts w:ascii="Times New Roman" w:eastAsia="Times New Roman" w:hAnsi="Times New Roman" w:cs="Times New Roman"/>
          <w:color w:val="212529"/>
          <w:sz w:val="22"/>
          <w:szCs w:val="22"/>
          <w:shd w:val="clear" w:color="auto" w:fill="FFFFFF"/>
        </w:rPr>
      </w:pPr>
    </w:p>
    <w:p w14:paraId="54317027" w14:textId="77777777" w:rsidR="005815CF" w:rsidRDefault="005815CF" w:rsidP="005815CF">
      <w:pPr>
        <w:rPr>
          <w:rFonts w:ascii="Times New Roman" w:eastAsia="Times New Roman" w:hAnsi="Times New Roman" w:cs="Times New Roman"/>
          <w:color w:val="212529"/>
          <w:sz w:val="22"/>
          <w:szCs w:val="22"/>
          <w:shd w:val="clear" w:color="auto" w:fill="FFFFFF"/>
        </w:rPr>
      </w:pPr>
    </w:p>
    <w:p w14:paraId="07A8726C" w14:textId="77777777" w:rsidR="005815CF" w:rsidRDefault="005815CF" w:rsidP="005815CF">
      <w:pPr>
        <w:pStyle w:val="Heading1"/>
        <w:rPr>
          <w:rFonts w:eastAsia="Times New Roman"/>
          <w:shd w:val="clear" w:color="auto" w:fill="FFFFFF"/>
        </w:rPr>
      </w:pPr>
      <w:r>
        <w:rPr>
          <w:rFonts w:eastAsia="Times New Roman"/>
          <w:shd w:val="clear" w:color="auto" w:fill="FFFFFF"/>
        </w:rPr>
        <w:lastRenderedPageBreak/>
        <w:t>Summary Statistics</w:t>
      </w:r>
    </w:p>
    <w:p w14:paraId="4B0AE664" w14:textId="7C35777F" w:rsidR="005815CF" w:rsidRDefault="005815CF" w:rsidP="00CE500E">
      <w:pPr>
        <w:pStyle w:val="ListParagraph"/>
        <w:rPr>
          <w:color w:val="212529"/>
          <w:sz w:val="22"/>
          <w:szCs w:val="22"/>
          <w:shd w:val="clear" w:color="auto" w:fill="FFFFFF"/>
        </w:rPr>
      </w:pPr>
    </w:p>
    <w:p w14:paraId="2A3635EE" w14:textId="3C1AE6B0" w:rsidR="005815CF" w:rsidRPr="00A04EB9" w:rsidRDefault="007811F5" w:rsidP="00A04EB9">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 xml:space="preserve">Table 1 presents descriptive statistics for </w:t>
      </w:r>
      <w:r w:rsidR="008204AD" w:rsidRPr="00A04EB9">
        <w:rPr>
          <w:rFonts w:ascii="Times New Roman" w:hAnsi="Times New Roman" w:cs="Times New Roman"/>
          <w:color w:val="212529"/>
          <w:sz w:val="22"/>
          <w:szCs w:val="22"/>
          <w:shd w:val="clear" w:color="auto" w:fill="FFFFFF"/>
        </w:rPr>
        <w:t>5491 household</w:t>
      </w:r>
      <w:r w:rsidR="0041098A" w:rsidRPr="00A04EB9">
        <w:rPr>
          <w:rFonts w:ascii="Times New Roman" w:hAnsi="Times New Roman" w:cs="Times New Roman"/>
          <w:color w:val="212529"/>
          <w:sz w:val="22"/>
          <w:szCs w:val="22"/>
          <w:shd w:val="clear" w:color="auto" w:fill="FFFFFF"/>
        </w:rPr>
        <w:t>s</w:t>
      </w:r>
      <w:r w:rsidR="008204AD" w:rsidRPr="00A04EB9">
        <w:rPr>
          <w:rFonts w:ascii="Times New Roman" w:hAnsi="Times New Roman" w:cs="Times New Roman"/>
          <w:color w:val="212529"/>
          <w:sz w:val="22"/>
          <w:szCs w:val="22"/>
          <w:shd w:val="clear" w:color="auto" w:fill="FFFFFF"/>
        </w:rPr>
        <w:t xml:space="preserve"> included in </w:t>
      </w:r>
      <w:r w:rsidRPr="00A04EB9">
        <w:rPr>
          <w:rFonts w:ascii="Times New Roman" w:hAnsi="Times New Roman" w:cs="Times New Roman"/>
          <w:color w:val="212529"/>
          <w:sz w:val="22"/>
          <w:szCs w:val="22"/>
          <w:shd w:val="clear" w:color="auto" w:fill="FFFFFF"/>
        </w:rPr>
        <w:t xml:space="preserve">the </w:t>
      </w:r>
      <w:r w:rsidR="008204AD" w:rsidRPr="00A04EB9">
        <w:rPr>
          <w:rFonts w:ascii="Times New Roman" w:hAnsi="Times New Roman" w:cs="Times New Roman"/>
          <w:color w:val="212529"/>
          <w:sz w:val="22"/>
          <w:szCs w:val="22"/>
          <w:shd w:val="clear" w:color="auto" w:fill="FFFFFF"/>
        </w:rPr>
        <w:t>BIHS sample</w:t>
      </w:r>
      <w:r w:rsidR="006C73BE" w:rsidRPr="00A04EB9">
        <w:rPr>
          <w:rFonts w:ascii="Times New Roman" w:hAnsi="Times New Roman" w:cs="Times New Roman"/>
          <w:color w:val="212529"/>
          <w:sz w:val="22"/>
          <w:szCs w:val="22"/>
          <w:shd w:val="clear" w:color="auto" w:fill="FFFFFF"/>
        </w:rPr>
        <w:t xml:space="preserve"> and are weighted to be representative of the rural population of Bangladesh using weights provided by IFPRI</w:t>
      </w:r>
      <w:r w:rsidR="008204AD" w:rsidRPr="00A04EB9">
        <w:rPr>
          <w:rFonts w:ascii="Times New Roman" w:hAnsi="Times New Roman" w:cs="Times New Roman"/>
          <w:color w:val="212529"/>
          <w:sz w:val="22"/>
          <w:szCs w:val="22"/>
          <w:shd w:val="clear" w:color="auto" w:fill="FFFFFF"/>
        </w:rPr>
        <w:t xml:space="preserve">. </w:t>
      </w:r>
      <w:r w:rsidR="006C73BE" w:rsidRPr="00A04EB9">
        <w:rPr>
          <w:rFonts w:ascii="Times New Roman" w:hAnsi="Times New Roman" w:cs="Times New Roman"/>
          <w:color w:val="212529"/>
          <w:sz w:val="22"/>
          <w:szCs w:val="22"/>
          <w:shd w:val="clear" w:color="auto" w:fill="FFFFFF"/>
        </w:rPr>
        <w:t xml:space="preserve">All household heads were and spouses were present for the six months prior to the survey. All household heads were male. </w:t>
      </w:r>
      <w:r w:rsidR="00C04250" w:rsidRPr="00A04EB9">
        <w:rPr>
          <w:rFonts w:ascii="Times New Roman" w:hAnsi="Times New Roman" w:cs="Times New Roman"/>
          <w:color w:val="212529"/>
          <w:sz w:val="22"/>
          <w:szCs w:val="22"/>
          <w:shd w:val="clear" w:color="auto" w:fill="FFFFFF"/>
        </w:rPr>
        <w:t xml:space="preserve">Food </w:t>
      </w:r>
      <w:r w:rsidR="006C73BE" w:rsidRPr="00A04EB9">
        <w:rPr>
          <w:rFonts w:ascii="Times New Roman" w:hAnsi="Times New Roman" w:cs="Times New Roman"/>
          <w:color w:val="212529"/>
          <w:sz w:val="22"/>
          <w:szCs w:val="22"/>
          <w:shd w:val="clear" w:color="auto" w:fill="FFFFFF"/>
        </w:rPr>
        <w:t xml:space="preserve">purchases </w:t>
      </w:r>
      <w:r w:rsidR="00C04250" w:rsidRPr="00A04EB9">
        <w:rPr>
          <w:rFonts w:ascii="Times New Roman" w:hAnsi="Times New Roman" w:cs="Times New Roman"/>
          <w:color w:val="212529"/>
          <w:sz w:val="22"/>
          <w:szCs w:val="22"/>
          <w:shd w:val="clear" w:color="auto" w:fill="FFFFFF"/>
        </w:rPr>
        <w:t xml:space="preserve">represented 57% of weekly household expenditures. Adults are defined as individuals 18 years old and </w:t>
      </w:r>
      <w:r w:rsidR="006C73BE" w:rsidRPr="00A04EB9">
        <w:rPr>
          <w:rFonts w:ascii="Times New Roman" w:hAnsi="Times New Roman" w:cs="Times New Roman"/>
          <w:color w:val="212529"/>
          <w:sz w:val="22"/>
          <w:szCs w:val="22"/>
          <w:shd w:val="clear" w:color="auto" w:fill="FFFFFF"/>
        </w:rPr>
        <w:t>over and</w:t>
      </w:r>
      <w:r w:rsidR="00C04250" w:rsidRPr="00A04EB9">
        <w:rPr>
          <w:rFonts w:ascii="Times New Roman" w:hAnsi="Times New Roman" w:cs="Times New Roman"/>
          <w:color w:val="212529"/>
          <w:sz w:val="22"/>
          <w:szCs w:val="22"/>
          <w:shd w:val="clear" w:color="auto" w:fill="FFFFFF"/>
        </w:rPr>
        <w:t xml:space="preserve"> represent more than half of all household members</w:t>
      </w:r>
      <w:r w:rsidR="006C73BE" w:rsidRPr="00A04EB9">
        <w:rPr>
          <w:rFonts w:ascii="Times New Roman" w:hAnsi="Times New Roman" w:cs="Times New Roman"/>
          <w:color w:val="212529"/>
          <w:sz w:val="22"/>
          <w:szCs w:val="22"/>
          <w:shd w:val="clear" w:color="auto" w:fill="FFFFFF"/>
        </w:rPr>
        <w:t xml:space="preserve">. The average household has a household dietary diversity score of 8.4, which means that the average household consumes between 8 and 12 of the following food categories on a weekly basis: cereals, roots and tubers, vegetables, fruits, meat (including poultry), eggs, seafood, pulses and legumes, milk and dairy products, sugar, fats, and miscellaneous items. </w:t>
      </w:r>
    </w:p>
    <w:p w14:paraId="72D365B9" w14:textId="32F25056" w:rsidR="006C73BE" w:rsidRPr="00A04EB9" w:rsidRDefault="006C73BE" w:rsidP="00A04EB9">
      <w:pPr>
        <w:spacing w:line="276" w:lineRule="auto"/>
        <w:rPr>
          <w:rFonts w:ascii="Times New Roman" w:hAnsi="Times New Roman" w:cs="Times New Roman"/>
          <w:color w:val="212529"/>
          <w:sz w:val="22"/>
          <w:szCs w:val="22"/>
          <w:shd w:val="clear" w:color="auto" w:fill="FFFFFF"/>
        </w:rPr>
      </w:pPr>
    </w:p>
    <w:p w14:paraId="1500BCE6" w14:textId="69C7596F" w:rsidR="006C73BE" w:rsidRPr="00A04EB9" w:rsidRDefault="006C73BE" w:rsidP="00A04EB9">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 xml:space="preserve">Statistics for household heads and spouses are included. Approximately 50% of either group can read or write and have no schooling. Secondary schooling is uncommon, and over half work in agriculture. The Body Mass Index is 20.24 for household heads and 20.85 for spouses, which is within the range of what is considered healthy by IOM, WHO/FAO, and NIN standards. Reported calorie consumption is approximately 2000 kcal on average for household heads, and 1700 kcal for spouses. </w:t>
      </w:r>
    </w:p>
    <w:p w14:paraId="0A5E6141" w14:textId="61C5A52C" w:rsidR="008204AD" w:rsidRPr="00A04EB9" w:rsidRDefault="008204AD" w:rsidP="00A04EB9">
      <w:pPr>
        <w:spacing w:line="276" w:lineRule="auto"/>
        <w:rPr>
          <w:rFonts w:ascii="Times New Roman" w:hAnsi="Times New Roman" w:cs="Times New Roman"/>
          <w:color w:val="212529"/>
          <w:sz w:val="22"/>
          <w:szCs w:val="22"/>
          <w:shd w:val="clear" w:color="auto" w:fill="FFFFFF"/>
        </w:rPr>
      </w:pPr>
    </w:p>
    <w:p w14:paraId="2196703D" w14:textId="6955D2AC" w:rsidR="00A04EB9" w:rsidRDefault="00014AF6" w:rsidP="00A04EB9">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 xml:space="preserve">In Table 2, </w:t>
      </w:r>
      <w:r w:rsidR="005A1410" w:rsidRPr="00A04EB9">
        <w:rPr>
          <w:rFonts w:ascii="Times New Roman" w:hAnsi="Times New Roman" w:cs="Times New Roman"/>
          <w:color w:val="212529"/>
          <w:sz w:val="22"/>
          <w:szCs w:val="22"/>
          <w:shd w:val="clear" w:color="auto" w:fill="FFFFFF"/>
        </w:rPr>
        <w:t xml:space="preserve">data on the reference heights, weights, and relative consumption shares are presented for </w:t>
      </w:r>
      <w:r w:rsidRPr="00A04EB9">
        <w:rPr>
          <w:rFonts w:ascii="Times New Roman" w:hAnsi="Times New Roman" w:cs="Times New Roman"/>
          <w:color w:val="212529"/>
          <w:sz w:val="22"/>
          <w:szCs w:val="22"/>
          <w:shd w:val="clear" w:color="auto" w:fill="FFFFFF"/>
        </w:rPr>
        <w:t xml:space="preserve">the </w:t>
      </w:r>
      <w:r w:rsidR="005A1410" w:rsidRPr="00A04EB9">
        <w:rPr>
          <w:rFonts w:ascii="Times New Roman" w:hAnsi="Times New Roman" w:cs="Times New Roman"/>
          <w:color w:val="212529"/>
          <w:sz w:val="22"/>
          <w:szCs w:val="22"/>
          <w:shd w:val="clear" w:color="auto" w:fill="FFFFFF"/>
        </w:rPr>
        <w:t>22,129 individuals in the sample. Age-sex groups are presented, with the weighted average of the individuals in that group. “Sample” weight and height refers to the weighted average weight and height of individuals in the data set, while “Reference Standard” refers to the weighted average of weights and heights assigned to each individual by age, sex, and life stage group for each of the three standards (“India”, “WHO/FAO”, “IOM</w:t>
      </w:r>
      <w:r w:rsidR="00236769" w:rsidRPr="00A04EB9">
        <w:rPr>
          <w:rFonts w:ascii="Times New Roman" w:hAnsi="Times New Roman" w:cs="Times New Roman"/>
          <w:color w:val="212529"/>
          <w:sz w:val="22"/>
          <w:szCs w:val="22"/>
          <w:shd w:val="clear" w:color="auto" w:fill="FFFFFF"/>
        </w:rPr>
        <w:t>.”).</w:t>
      </w:r>
    </w:p>
    <w:p w14:paraId="73475892" w14:textId="77777777" w:rsidR="00236769" w:rsidRDefault="00236769" w:rsidP="00A04EB9">
      <w:pPr>
        <w:spacing w:line="276" w:lineRule="auto"/>
        <w:rPr>
          <w:rFonts w:ascii="Times New Roman" w:hAnsi="Times New Roman" w:cs="Times New Roman"/>
          <w:color w:val="212529"/>
          <w:sz w:val="22"/>
          <w:szCs w:val="22"/>
          <w:shd w:val="clear" w:color="auto" w:fill="FFFFFF"/>
        </w:rPr>
      </w:pPr>
    </w:p>
    <w:p w14:paraId="3435F710" w14:textId="313B6B5E" w:rsidR="00A04EB9" w:rsidRDefault="00A04EB9" w:rsidP="00A04EB9">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For weights, the weighted average weight for all age sex groups is lower than any of the reference standards. The reference standards for WHO/FAO and IOM are similar, and larger than the reference standards for India in all cases. For height, there is significant variation between the IOM and WHO/FAO standards for children under the age of 18. </w:t>
      </w:r>
      <w:r w:rsidR="00236769">
        <w:rPr>
          <w:rFonts w:ascii="Times New Roman" w:hAnsi="Times New Roman" w:cs="Times New Roman"/>
          <w:color w:val="212529"/>
          <w:sz w:val="22"/>
          <w:szCs w:val="22"/>
          <w:shd w:val="clear" w:color="auto" w:fill="FFFFFF"/>
        </w:rPr>
        <w:t xml:space="preserve">The discrepancy can be seen in Table 2, and can have a significant impact on the determination of energy requirements for the DRIs which include height in the formula, as well as for AMDR nutrient requirements that are calculated as a percentage of the energy requirement.  </w:t>
      </w:r>
    </w:p>
    <w:p w14:paraId="490BEBE6" w14:textId="6965A3CE" w:rsidR="00236769" w:rsidRDefault="00236769" w:rsidP="00A04EB9">
      <w:pPr>
        <w:spacing w:line="276" w:lineRule="auto"/>
        <w:rPr>
          <w:rFonts w:ascii="Times New Roman" w:hAnsi="Times New Roman" w:cs="Times New Roman"/>
          <w:color w:val="212529"/>
          <w:sz w:val="22"/>
          <w:szCs w:val="22"/>
          <w:shd w:val="clear" w:color="auto" w:fill="FFFFFF"/>
        </w:rPr>
      </w:pPr>
    </w:p>
    <w:p w14:paraId="3F81AF15" w14:textId="57164FDD" w:rsidR="00236769" w:rsidRDefault="00236769" w:rsidP="00236769">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The next set of columns in Table 2 present the </w:t>
      </w:r>
      <w:r w:rsidRPr="00A04EB9">
        <w:rPr>
          <w:rFonts w:ascii="Times New Roman" w:hAnsi="Times New Roman" w:cs="Times New Roman"/>
          <w:color w:val="212529"/>
          <w:sz w:val="22"/>
          <w:szCs w:val="22"/>
          <w:shd w:val="clear" w:color="auto" w:fill="FFFFFF"/>
        </w:rPr>
        <w:t>Adult Equivalents (AE)</w:t>
      </w:r>
      <w:r>
        <w:rPr>
          <w:rFonts w:ascii="Times New Roman" w:hAnsi="Times New Roman" w:cs="Times New Roman"/>
          <w:color w:val="212529"/>
          <w:sz w:val="22"/>
          <w:szCs w:val="22"/>
          <w:shd w:val="clear" w:color="auto" w:fill="FFFFFF"/>
        </w:rPr>
        <w:t xml:space="preserve">, which </w:t>
      </w:r>
      <w:r w:rsidRPr="00A04EB9">
        <w:rPr>
          <w:rFonts w:ascii="Times New Roman" w:hAnsi="Times New Roman" w:cs="Times New Roman"/>
          <w:color w:val="212529"/>
          <w:sz w:val="22"/>
          <w:szCs w:val="22"/>
          <w:shd w:val="clear" w:color="auto" w:fill="FFFFFF"/>
        </w:rPr>
        <w:t xml:space="preserve">are </w:t>
      </w:r>
      <w:r>
        <w:rPr>
          <w:rFonts w:ascii="Times New Roman" w:hAnsi="Times New Roman" w:cs="Times New Roman"/>
          <w:color w:val="212529"/>
          <w:sz w:val="22"/>
          <w:szCs w:val="22"/>
          <w:shd w:val="clear" w:color="auto" w:fill="FFFFFF"/>
        </w:rPr>
        <w:t>the</w:t>
      </w:r>
      <w:r w:rsidRPr="00A04EB9">
        <w:rPr>
          <w:rFonts w:ascii="Times New Roman" w:hAnsi="Times New Roman" w:cs="Times New Roman"/>
          <w:color w:val="212529"/>
          <w:sz w:val="22"/>
          <w:szCs w:val="22"/>
          <w:shd w:val="clear" w:color="auto" w:fill="FFFFFF"/>
        </w:rPr>
        <w:t xml:space="preserve"> ratio of the individual’s energy requirements relative to those of an 18-30-year-old male with moderate activity: 3014.5 kcal for IOM standards, and 2886.1 kcal for WHO/FAO. For India, the adult equivalents are provided by the </w:t>
      </w:r>
      <w:r>
        <w:rPr>
          <w:rFonts w:ascii="Times New Roman" w:hAnsi="Times New Roman" w:cs="Times New Roman"/>
          <w:color w:val="212529"/>
          <w:sz w:val="22"/>
          <w:szCs w:val="22"/>
          <w:shd w:val="clear" w:color="auto" w:fill="FFFFFF"/>
        </w:rPr>
        <w:t>NIN and are within a narrower range that the AE determined through WHO/FAO or IOM requirements. “Reference (actual) Weight/Height” indicates that the energy requirements were calculated using the reference (actual) weight/height for the individual. These AE are used to determine the individual’s share of nutrients to be allocated from household nutrients available.</w:t>
      </w:r>
    </w:p>
    <w:p w14:paraId="6D268727" w14:textId="77777777" w:rsidR="00236769" w:rsidRDefault="00236769" w:rsidP="00236769">
      <w:pPr>
        <w:spacing w:line="276" w:lineRule="auto"/>
        <w:rPr>
          <w:rFonts w:ascii="Times New Roman" w:hAnsi="Times New Roman" w:cs="Times New Roman"/>
          <w:color w:val="212529"/>
          <w:sz w:val="22"/>
          <w:szCs w:val="22"/>
          <w:shd w:val="clear" w:color="auto" w:fill="FFFFFF"/>
        </w:rPr>
      </w:pPr>
    </w:p>
    <w:p w14:paraId="5955C3C0" w14:textId="634592C9" w:rsidR="000A094D" w:rsidRDefault="000A094D" w:rsidP="000A094D">
      <w:pPr>
        <w:pStyle w:val="Heading1"/>
        <w:rPr>
          <w:rFonts w:eastAsia="Times New Roman"/>
          <w:shd w:val="clear" w:color="auto" w:fill="FFFFFF"/>
        </w:rPr>
      </w:pPr>
      <w:r>
        <w:rPr>
          <w:rFonts w:eastAsia="Times New Roman"/>
          <w:shd w:val="clear" w:color="auto" w:fill="FFFFFF"/>
        </w:rPr>
        <w:t>Results</w:t>
      </w:r>
    </w:p>
    <w:p w14:paraId="7F1D05A1" w14:textId="176DDED0" w:rsidR="003048DB" w:rsidRDefault="003048DB" w:rsidP="003048DB"/>
    <w:p w14:paraId="6D0985A3" w14:textId="77777777" w:rsidR="003048DB" w:rsidRPr="003048DB" w:rsidRDefault="003048DB" w:rsidP="003048DB"/>
    <w:p w14:paraId="7004EAA4" w14:textId="229F139C" w:rsidR="000A094D" w:rsidRDefault="000A094D">
      <w:pPr>
        <w:rPr>
          <w:rFonts w:ascii="Times New Roman" w:eastAsia="Times New Roman" w:hAnsi="Times New Roman" w:cs="Times New Roman"/>
          <w:color w:val="212529"/>
          <w:sz w:val="22"/>
          <w:szCs w:val="22"/>
          <w:shd w:val="clear" w:color="auto" w:fill="FFFFFF"/>
        </w:rPr>
      </w:pPr>
    </w:p>
    <w:p w14:paraId="4BC007F6" w14:textId="77777777" w:rsidR="007811F5" w:rsidRDefault="007811F5">
      <w:pPr>
        <w:rPr>
          <w:rFonts w:ascii="Times New Roman" w:eastAsia="Times New Roman" w:hAnsi="Times New Roman" w:cs="Times New Roman"/>
          <w:color w:val="212529"/>
          <w:sz w:val="22"/>
          <w:szCs w:val="22"/>
          <w:shd w:val="clear" w:color="auto" w:fill="FFFFFF"/>
        </w:rPr>
      </w:pPr>
    </w:p>
    <w:p w14:paraId="51349786" w14:textId="7D6F3421" w:rsidR="00D55709" w:rsidRPr="00D63F3D" w:rsidRDefault="000A094D" w:rsidP="00D63F3D">
      <w:pPr>
        <w:pStyle w:val="Heading1"/>
        <w:rPr>
          <w:rFonts w:eastAsia="Times New Roman"/>
          <w:shd w:val="clear" w:color="auto" w:fill="FFFFFF"/>
        </w:rPr>
      </w:pPr>
      <w:r>
        <w:rPr>
          <w:rFonts w:eastAsia="Times New Roman"/>
          <w:shd w:val="clear" w:color="auto" w:fill="FFFFFF"/>
        </w:rPr>
        <w:t>Discussion</w:t>
      </w:r>
    </w:p>
    <w:p w14:paraId="1A86AA17" w14:textId="3B38008F" w:rsidR="00D55709" w:rsidRDefault="00D55709" w:rsidP="00D55709"/>
    <w:p w14:paraId="7C4325CD" w14:textId="29B4CF4A" w:rsidR="00F945BF" w:rsidRPr="0052450A" w:rsidRDefault="00F945BF" w:rsidP="0052450A">
      <w:pPr>
        <w:sectPr w:rsidR="00F945BF" w:rsidRPr="0052450A" w:rsidSect="00F945BF">
          <w:pgSz w:w="12240" w:h="15840"/>
          <w:pgMar w:top="1440" w:right="1440" w:bottom="1440" w:left="1440" w:header="720" w:footer="720" w:gutter="0"/>
          <w:cols w:space="720"/>
          <w:docGrid w:linePitch="360"/>
        </w:sectPr>
      </w:pPr>
    </w:p>
    <w:p w14:paraId="67B12255" w14:textId="3E16ABD4" w:rsidR="00D55709" w:rsidRDefault="00D55709" w:rsidP="000A094D">
      <w:pPr>
        <w:pStyle w:val="Heading1"/>
        <w:rPr>
          <w:rFonts w:eastAsia="Times New Roman"/>
          <w:shd w:val="clear" w:color="auto" w:fill="FFFFFF"/>
        </w:rPr>
      </w:pPr>
      <w:r>
        <w:rPr>
          <w:rFonts w:eastAsia="Times New Roman"/>
          <w:shd w:val="clear" w:color="auto" w:fill="FFFFFF"/>
        </w:rPr>
        <w:lastRenderedPageBreak/>
        <w:t>Tables</w:t>
      </w:r>
      <w:r w:rsidR="00F945BF">
        <w:rPr>
          <w:rFonts w:eastAsia="Times New Roman"/>
          <w:shd w:val="clear" w:color="auto" w:fill="FFFFFF"/>
        </w:rPr>
        <w:t xml:space="preserve"> and Figures</w:t>
      </w:r>
    </w:p>
    <w:p w14:paraId="06CAB47E" w14:textId="77777777" w:rsidR="00C04250" w:rsidRPr="00C04250" w:rsidRDefault="00C04250" w:rsidP="00C04250"/>
    <w:p w14:paraId="6E1AC4D3" w14:textId="271DB42A" w:rsidR="002732BF" w:rsidRPr="00C04250" w:rsidRDefault="00C04250" w:rsidP="00C04250">
      <w:pPr>
        <w:pStyle w:val="Caption"/>
        <w:spacing w:after="0"/>
        <w:rPr>
          <w:sz w:val="22"/>
          <w:szCs w:val="22"/>
        </w:rPr>
      </w:pPr>
      <w:r w:rsidRPr="00C04250">
        <w:rPr>
          <w:sz w:val="22"/>
          <w:szCs w:val="22"/>
        </w:rPr>
        <w:t xml:space="preserve">Figure </w:t>
      </w:r>
      <w:r w:rsidRPr="00C04250">
        <w:rPr>
          <w:sz w:val="22"/>
          <w:szCs w:val="22"/>
        </w:rPr>
        <w:fldChar w:fldCharType="begin"/>
      </w:r>
      <w:r w:rsidRPr="00C04250">
        <w:rPr>
          <w:sz w:val="22"/>
          <w:szCs w:val="22"/>
        </w:rPr>
        <w:instrText xml:space="preserve"> SEQ Figure \* ARABIC </w:instrText>
      </w:r>
      <w:r w:rsidRPr="00C04250">
        <w:rPr>
          <w:sz w:val="22"/>
          <w:szCs w:val="22"/>
        </w:rPr>
        <w:fldChar w:fldCharType="separate"/>
      </w:r>
      <w:r w:rsidRPr="00C04250">
        <w:rPr>
          <w:noProof/>
          <w:sz w:val="22"/>
          <w:szCs w:val="22"/>
        </w:rPr>
        <w:t>1</w:t>
      </w:r>
      <w:r w:rsidRPr="00C04250">
        <w:rPr>
          <w:sz w:val="22"/>
          <w:szCs w:val="22"/>
        </w:rPr>
        <w:fldChar w:fldCharType="end"/>
      </w:r>
      <w:r w:rsidRPr="00C04250">
        <w:rPr>
          <w:sz w:val="22"/>
          <w:szCs w:val="22"/>
        </w:rPr>
        <w:t xml:space="preserve">: </w:t>
      </w:r>
      <w:r w:rsidR="002732BF" w:rsidRPr="00C04250">
        <w:rPr>
          <w:b/>
          <w:bCs/>
          <w:sz w:val="22"/>
          <w:szCs w:val="22"/>
        </w:rPr>
        <w:t xml:space="preserve">Map to measure energy/nutrient inadequacy for individuals and inequality using </w:t>
      </w:r>
      <w:r w:rsidR="002732BF" w:rsidRPr="00C04250">
        <w:rPr>
          <w:b/>
          <w:bCs/>
          <w:sz w:val="22"/>
          <w:szCs w:val="22"/>
          <w:u w:val="single"/>
        </w:rPr>
        <w:t xml:space="preserve">household survey </w:t>
      </w:r>
      <w:commentRangeStart w:id="1"/>
      <w:r w:rsidR="002732BF" w:rsidRPr="00C04250">
        <w:rPr>
          <w:b/>
          <w:bCs/>
          <w:sz w:val="22"/>
          <w:szCs w:val="22"/>
          <w:u w:val="single"/>
        </w:rPr>
        <w:t>data</w:t>
      </w:r>
      <w:r w:rsidR="002732BF" w:rsidRPr="00C04250">
        <w:rPr>
          <w:b/>
          <w:bCs/>
          <w:sz w:val="22"/>
          <w:szCs w:val="22"/>
        </w:rPr>
        <w:t>:</w:t>
      </w:r>
      <w:commentRangeEnd w:id="1"/>
      <w:r w:rsidR="002732BF" w:rsidRPr="00C04250">
        <w:rPr>
          <w:rStyle w:val="CommentReference"/>
          <w:b/>
          <w:bCs/>
          <w:sz w:val="22"/>
          <w:szCs w:val="22"/>
        </w:rPr>
        <w:commentReference w:id="1"/>
      </w:r>
    </w:p>
    <w:p w14:paraId="13FDBBC8" w14:textId="6CD8B96E" w:rsidR="002732BF" w:rsidRDefault="007278AD" w:rsidP="002732BF">
      <w:pPr>
        <w:rPr>
          <w:b/>
          <w:bCs/>
          <w:u w:val="single"/>
        </w:rPr>
      </w:pPr>
      <w:r>
        <w:rPr>
          <w:noProof/>
        </w:rPr>
        <mc:AlternateContent>
          <mc:Choice Requires="wps">
            <w:drawing>
              <wp:anchor distT="0" distB="0" distL="114300" distR="114300" simplePos="0" relativeHeight="251627008" behindDoc="0" locked="0" layoutInCell="1" allowOverlap="1" wp14:anchorId="0B134594" wp14:editId="4EFCD018">
                <wp:simplePos x="0" y="0"/>
                <wp:positionH relativeFrom="column">
                  <wp:posOffset>6372225</wp:posOffset>
                </wp:positionH>
                <wp:positionV relativeFrom="paragraph">
                  <wp:posOffset>132080</wp:posOffset>
                </wp:positionV>
                <wp:extent cx="1417320" cy="811530"/>
                <wp:effectExtent l="19050" t="0" r="30480" b="45720"/>
                <wp:wrapNone/>
                <wp:docPr id="48" name="Cloud 48"/>
                <wp:cNvGraphicFramePr/>
                <a:graphic xmlns:a="http://schemas.openxmlformats.org/drawingml/2006/main">
                  <a:graphicData uri="http://schemas.microsoft.com/office/word/2010/wordprocessingShape">
                    <wps:wsp>
                      <wps:cNvSpPr/>
                      <wps:spPr>
                        <a:xfrm>
                          <a:off x="0" y="0"/>
                          <a:ext cx="1417320" cy="811530"/>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3EC95E" id="Cloud 48" o:spid="_x0000_s1026" style="position:absolute;margin-left:501.75pt;margin-top:10.4pt;width:111.6pt;height:63.9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53970,491746;70866,476774;227296,655592;190944,662750;540616,734322;518700,701635;945766,652812;937006,688673;1119716,431200;1226375,565253;1371323,288431;1323816,338701;1257347,101930;1259840,125674;954001,74240;978344,43958;726409,88667;738187,62555;459317,97534;501967,122857;135400,296603;127952,269946" o:connectangles="0,0,0,0,0,0,0,0,0,0,0,0,0,0,0,0,0,0,0,0,0,0"/>
              </v:shape>
            </w:pict>
          </mc:Fallback>
        </mc:AlternateContent>
      </w:r>
      <w:r w:rsidR="002732BF">
        <w:rPr>
          <w:noProof/>
        </w:rPr>
        <mc:AlternateContent>
          <mc:Choice Requires="wps">
            <w:drawing>
              <wp:anchor distT="0" distB="0" distL="114300" distR="114300" simplePos="0" relativeHeight="251628032" behindDoc="0" locked="0" layoutInCell="1" allowOverlap="1" wp14:anchorId="3B894D76" wp14:editId="2279B764">
                <wp:simplePos x="0" y="0"/>
                <wp:positionH relativeFrom="column">
                  <wp:posOffset>2907030</wp:posOffset>
                </wp:positionH>
                <wp:positionV relativeFrom="paragraph">
                  <wp:posOffset>2351405</wp:posOffset>
                </wp:positionV>
                <wp:extent cx="419100" cy="733425"/>
                <wp:effectExtent l="38100" t="0" r="19050" b="47625"/>
                <wp:wrapNone/>
                <wp:docPr id="38" name="Straight Arrow Connector 38"/>
                <wp:cNvGraphicFramePr/>
                <a:graphic xmlns:a="http://schemas.openxmlformats.org/drawingml/2006/main">
                  <a:graphicData uri="http://schemas.microsoft.com/office/word/2010/wordprocessingShape">
                    <wps:wsp>
                      <wps:cNvCnPr/>
                      <wps:spPr>
                        <a:xfrm flipH="1">
                          <a:off x="0" y="0"/>
                          <a:ext cx="41846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616ED4" id="_x0000_t32" coordsize="21600,21600" o:spt="32" o:oned="t" path="m,l21600,21600e" filled="f">
                <v:path arrowok="t" fillok="f" o:connecttype="none"/>
                <o:lock v:ext="edit" shapetype="t"/>
              </v:shapetype>
              <v:shape id="Straight Arrow Connector 38" o:spid="_x0000_s1026" type="#_x0000_t32" style="position:absolute;margin-left:228.9pt;margin-top:185.15pt;width:33pt;height:57.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" strokecolor="#4472c4 [3204]" strokeweight=".5pt">
                <v:stroke endarrow="block" joinstyle="miter"/>
              </v:shape>
            </w:pict>
          </mc:Fallback>
        </mc:AlternateContent>
      </w:r>
      <w:r w:rsidR="002732BF">
        <w:rPr>
          <w:noProof/>
        </w:rPr>
        <mc:AlternateContent>
          <mc:Choice Requires="wps">
            <w:drawing>
              <wp:anchor distT="45720" distB="45720" distL="114300" distR="114300" simplePos="0" relativeHeight="251629056" behindDoc="0" locked="0" layoutInCell="1" allowOverlap="1" wp14:anchorId="0C7917D8" wp14:editId="7A7C5049">
                <wp:simplePos x="0" y="0"/>
                <wp:positionH relativeFrom="column">
                  <wp:posOffset>2712085</wp:posOffset>
                </wp:positionH>
                <wp:positionV relativeFrom="paragraph">
                  <wp:posOffset>1514475</wp:posOffset>
                </wp:positionV>
                <wp:extent cx="1668780" cy="892810"/>
                <wp:effectExtent l="0" t="0" r="26670" b="1905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8928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104E5B2" w14:textId="77777777" w:rsidR="006A27B2" w:rsidRPr="00E13EB3" w:rsidRDefault="006A27B2" w:rsidP="002732BF">
                            <w:pPr>
                              <w:rPr>
                                <w:rFonts w:ascii="Times New Roman" w:hAnsi="Times New Roman" w:cs="Times New Roman"/>
                                <w:b/>
                                <w:bCs/>
                                <w:sz w:val="22"/>
                                <w:szCs w:val="22"/>
                              </w:rPr>
                            </w:pPr>
                            <w:r w:rsidRPr="00E13EB3">
                              <w:rPr>
                                <w:rFonts w:ascii="Times New Roman" w:hAnsi="Times New Roman" w:cs="Times New Roman"/>
                                <w:b/>
                                <w:bCs/>
                                <w:sz w:val="22"/>
                                <w:szCs w:val="22"/>
                              </w:rPr>
                              <w:t>Food Composition Table</w:t>
                            </w:r>
                          </w:p>
                          <w:p w14:paraId="73ECB0D5" w14:textId="77777777" w:rsidR="006A27B2" w:rsidRPr="008841CC" w:rsidRDefault="006A27B2" w:rsidP="002732BF">
                            <w:pPr>
                              <w:pStyle w:val="ListParagraph"/>
                              <w:numPr>
                                <w:ilvl w:val="0"/>
                                <w:numId w:val="7"/>
                              </w:numPr>
                              <w:ind w:left="0" w:firstLine="0"/>
                              <w:rPr>
                                <w:sz w:val="22"/>
                                <w:szCs w:val="22"/>
                              </w:rPr>
                            </w:pPr>
                            <w:r w:rsidRPr="008841CC">
                              <w:rPr>
                                <w:sz w:val="22"/>
                                <w:szCs w:val="22"/>
                              </w:rPr>
                              <w:t>USDA Database</w:t>
                            </w:r>
                          </w:p>
                          <w:p w14:paraId="5A48CD0B" w14:textId="77777777" w:rsidR="006A27B2" w:rsidRPr="008841CC" w:rsidRDefault="006A27B2" w:rsidP="002732BF">
                            <w:pPr>
                              <w:pStyle w:val="ListParagraph"/>
                              <w:numPr>
                                <w:ilvl w:val="0"/>
                                <w:numId w:val="7"/>
                              </w:numPr>
                              <w:ind w:left="0" w:firstLine="0"/>
                              <w:rPr>
                                <w:sz w:val="22"/>
                                <w:szCs w:val="22"/>
                              </w:rPr>
                            </w:pPr>
                            <w:r w:rsidRPr="008841CC">
                              <w:rPr>
                                <w:sz w:val="22"/>
                                <w:szCs w:val="22"/>
                              </w:rPr>
                              <w:t>Regional Survey</w:t>
                            </w:r>
                          </w:p>
                          <w:p w14:paraId="35EF0DF7" w14:textId="77777777" w:rsidR="006A27B2" w:rsidRPr="008841CC" w:rsidRDefault="006A27B2" w:rsidP="002732BF">
                            <w:pPr>
                              <w:pStyle w:val="ListParagraph"/>
                              <w:numPr>
                                <w:ilvl w:val="0"/>
                                <w:numId w:val="7"/>
                              </w:numPr>
                              <w:ind w:left="0" w:firstLine="0"/>
                              <w:rPr>
                                <w:sz w:val="22"/>
                                <w:szCs w:val="22"/>
                              </w:rPr>
                            </w:pPr>
                            <w:r w:rsidRPr="008841CC">
                              <w:rPr>
                                <w:sz w:val="22"/>
                                <w:szCs w:val="22"/>
                              </w:rP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7917D8" id="_x0000_t202" coordsize="21600,21600" o:spt="202" path="m,l,21600r21600,l21600,xe">
                <v:stroke joinstyle="miter"/>
                <v:path gradientshapeok="t" o:connecttype="rect"/>
              </v:shapetype>
              <v:shape id="Text Box 24" o:spid="_x0000_s1026" type="#_x0000_t202" style="position:absolute;margin-left:213.55pt;margin-top:119.25pt;width:131.4pt;height:70.3pt;z-index:251629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" fillcolor="#c3c3c3 [2166]" strokecolor="#a5a5a5 [3206]" strokeweight=".5pt">
                <v:fill color2="#b6b6b6 [2614]" rotate="t" colors="0 #d2d2d2;.5 #c8c8c8;1 silver" focus="100%" type="gradient">
                  <o:fill v:ext="view" type="gradientUnscaled"/>
                </v:fill>
                <v:textbox style="mso-fit-shape-to-text:t">
                  <w:txbxContent>
                    <w:p w14:paraId="4104E5B2" w14:textId="77777777" w:rsidR="006A27B2" w:rsidRPr="00E13EB3" w:rsidRDefault="006A27B2" w:rsidP="002732BF">
                      <w:pPr>
                        <w:rPr>
                          <w:rFonts w:ascii="Times New Roman" w:hAnsi="Times New Roman" w:cs="Times New Roman"/>
                          <w:b/>
                          <w:bCs/>
                          <w:sz w:val="22"/>
                          <w:szCs w:val="22"/>
                        </w:rPr>
                      </w:pPr>
                      <w:r w:rsidRPr="00E13EB3">
                        <w:rPr>
                          <w:rFonts w:ascii="Times New Roman" w:hAnsi="Times New Roman" w:cs="Times New Roman"/>
                          <w:b/>
                          <w:bCs/>
                          <w:sz w:val="22"/>
                          <w:szCs w:val="22"/>
                        </w:rPr>
                        <w:t>Food Composition Table</w:t>
                      </w:r>
                    </w:p>
                    <w:p w14:paraId="73ECB0D5" w14:textId="77777777" w:rsidR="006A27B2" w:rsidRPr="008841CC" w:rsidRDefault="006A27B2" w:rsidP="002732BF">
                      <w:pPr>
                        <w:pStyle w:val="ListParagraph"/>
                        <w:numPr>
                          <w:ilvl w:val="0"/>
                          <w:numId w:val="7"/>
                        </w:numPr>
                        <w:ind w:left="0" w:firstLine="0"/>
                        <w:rPr>
                          <w:sz w:val="22"/>
                          <w:szCs w:val="22"/>
                        </w:rPr>
                      </w:pPr>
                      <w:r w:rsidRPr="008841CC">
                        <w:rPr>
                          <w:sz w:val="22"/>
                          <w:szCs w:val="22"/>
                        </w:rPr>
                        <w:t>USDA Database</w:t>
                      </w:r>
                    </w:p>
                    <w:p w14:paraId="5A48CD0B" w14:textId="77777777" w:rsidR="006A27B2" w:rsidRPr="008841CC" w:rsidRDefault="006A27B2" w:rsidP="002732BF">
                      <w:pPr>
                        <w:pStyle w:val="ListParagraph"/>
                        <w:numPr>
                          <w:ilvl w:val="0"/>
                          <w:numId w:val="7"/>
                        </w:numPr>
                        <w:ind w:left="0" w:firstLine="0"/>
                        <w:rPr>
                          <w:sz w:val="22"/>
                          <w:szCs w:val="22"/>
                        </w:rPr>
                      </w:pPr>
                      <w:r w:rsidRPr="008841CC">
                        <w:rPr>
                          <w:sz w:val="22"/>
                          <w:szCs w:val="22"/>
                        </w:rPr>
                        <w:t>Regional Survey</w:t>
                      </w:r>
                    </w:p>
                    <w:p w14:paraId="35EF0DF7" w14:textId="77777777" w:rsidR="006A27B2" w:rsidRPr="008841CC" w:rsidRDefault="006A27B2" w:rsidP="002732BF">
                      <w:pPr>
                        <w:pStyle w:val="ListParagraph"/>
                        <w:numPr>
                          <w:ilvl w:val="0"/>
                          <w:numId w:val="7"/>
                        </w:numPr>
                        <w:ind w:left="0" w:firstLine="0"/>
                        <w:rPr>
                          <w:sz w:val="22"/>
                          <w:szCs w:val="22"/>
                        </w:rPr>
                      </w:pPr>
                      <w:r w:rsidRPr="008841CC">
                        <w:rPr>
                          <w:sz w:val="22"/>
                          <w:szCs w:val="22"/>
                        </w:rPr>
                        <w:t xml:space="preserve">Private data </w:t>
                      </w:r>
                    </w:p>
                  </w:txbxContent>
                </v:textbox>
                <w10:wrap type="square"/>
              </v:shape>
            </w:pict>
          </mc:Fallback>
        </mc:AlternateContent>
      </w:r>
      <w:r w:rsidR="002732BF">
        <w:rPr>
          <w:noProof/>
        </w:rPr>
        <mc:AlternateContent>
          <mc:Choice Requires="wps">
            <w:drawing>
              <wp:anchor distT="0" distB="0" distL="114300" distR="114300" simplePos="0" relativeHeight="251630080" behindDoc="0" locked="0" layoutInCell="1" allowOverlap="1" wp14:anchorId="1C946F7F" wp14:editId="03AEAB52">
                <wp:simplePos x="0" y="0"/>
                <wp:positionH relativeFrom="column">
                  <wp:posOffset>2899410</wp:posOffset>
                </wp:positionH>
                <wp:positionV relativeFrom="paragraph">
                  <wp:posOffset>240665</wp:posOffset>
                </wp:positionV>
                <wp:extent cx="1499235" cy="935355"/>
                <wp:effectExtent l="19050" t="0" r="43815" b="36195"/>
                <wp:wrapNone/>
                <wp:docPr id="54" name="Cloud 54"/>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5DE62" id="Cloud 54" o:spid="_x0000_s1026" style="position:absolute;margin-left:228.3pt;margin-top:18.95pt;width:118.05pt;height:73.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002732BF">
        <w:rPr>
          <w:noProof/>
        </w:rPr>
        <mc:AlternateContent>
          <mc:Choice Requires="wps">
            <w:drawing>
              <wp:anchor distT="0" distB="0" distL="114300" distR="114300" simplePos="0" relativeHeight="251631104" behindDoc="0" locked="0" layoutInCell="1" allowOverlap="1" wp14:anchorId="05860D31" wp14:editId="31F7477F">
                <wp:simplePos x="0" y="0"/>
                <wp:positionH relativeFrom="column">
                  <wp:posOffset>3045460</wp:posOffset>
                </wp:positionH>
                <wp:positionV relativeFrom="paragraph">
                  <wp:posOffset>343535</wp:posOffset>
                </wp:positionV>
                <wp:extent cx="1264920" cy="69088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6B669010" w14:textId="77777777" w:rsidR="006A27B2" w:rsidRPr="00E13EB3" w:rsidRDefault="006A27B2"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60D31" id="Text Box 51" o:spid="_x0000_s1027" type="#_x0000_t202" style="position:absolute;margin-left:239.8pt;margin-top:27.05pt;width:99.6pt;height:54.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" filled="f" stroked="f" strokeweight=".5pt">
                <v:textbox>
                  <w:txbxContent>
                    <w:p w14:paraId="6B669010" w14:textId="77777777" w:rsidR="006A27B2" w:rsidRPr="00E13EB3" w:rsidRDefault="006A27B2"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r w:rsidR="002732BF">
        <w:rPr>
          <w:noProof/>
        </w:rPr>
        <mc:AlternateContent>
          <mc:Choice Requires="wps">
            <w:drawing>
              <wp:anchor distT="0" distB="0" distL="114300" distR="114300" simplePos="0" relativeHeight="251632128" behindDoc="0" locked="0" layoutInCell="1" allowOverlap="1" wp14:anchorId="02B4D12B" wp14:editId="1A53474C">
                <wp:simplePos x="0" y="0"/>
                <wp:positionH relativeFrom="column">
                  <wp:posOffset>3430905</wp:posOffset>
                </wp:positionH>
                <wp:positionV relativeFrom="paragraph">
                  <wp:posOffset>1092200</wp:posOffset>
                </wp:positionV>
                <wp:extent cx="45720" cy="408305"/>
                <wp:effectExtent l="38100" t="0" r="49530" b="48895"/>
                <wp:wrapNone/>
                <wp:docPr id="52" name="Straight Arrow Connector 52"/>
                <wp:cNvGraphicFramePr/>
                <a:graphic xmlns:a="http://schemas.openxmlformats.org/drawingml/2006/main">
                  <a:graphicData uri="http://schemas.microsoft.com/office/word/2010/wordprocessingShape">
                    <wps:wsp>
                      <wps:cNvCnPr/>
                      <wps:spPr>
                        <a:xfrm flipH="1">
                          <a:off x="0" y="0"/>
                          <a:ext cx="45085" cy="40767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9B8F6" id="Straight Arrow Connector 52" o:spid="_x0000_s1026" type="#_x0000_t32" style="position:absolute;margin-left:270.15pt;margin-top:86pt;width:3.6pt;height:32.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" strokecolor="#a5a5a5 [2092]" strokeweight=".5pt">
                <v:stroke endarrow="block" joinstyle="miter"/>
              </v:shape>
            </w:pict>
          </mc:Fallback>
        </mc:AlternateContent>
      </w:r>
      <w:r w:rsidR="002732BF">
        <w:rPr>
          <w:noProof/>
        </w:rPr>
        <mc:AlternateContent>
          <mc:Choice Requires="wps">
            <w:drawing>
              <wp:anchor distT="45720" distB="45720" distL="114300" distR="114300" simplePos="0" relativeHeight="251633152" behindDoc="0" locked="0" layoutInCell="1" allowOverlap="1" wp14:anchorId="6DC91338" wp14:editId="05AA9EEA">
                <wp:simplePos x="0" y="0"/>
                <wp:positionH relativeFrom="margin">
                  <wp:posOffset>728980</wp:posOffset>
                </wp:positionH>
                <wp:positionV relativeFrom="paragraph">
                  <wp:posOffset>1097915</wp:posOffset>
                </wp:positionV>
                <wp:extent cx="1690370" cy="1245870"/>
                <wp:effectExtent l="0" t="0" r="24130" b="1841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370" cy="118681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3178CD9E" w14:textId="77777777" w:rsidR="006A27B2" w:rsidRPr="00E13EB3" w:rsidRDefault="006A27B2" w:rsidP="002732BF">
                            <w:pPr>
                              <w:rPr>
                                <w:rFonts w:ascii="Times New Roman" w:hAnsi="Times New Roman" w:cs="Times New Roman"/>
                                <w:b/>
                                <w:bCs/>
                                <w:sz w:val="22"/>
                                <w:szCs w:val="22"/>
                              </w:rPr>
                            </w:pPr>
                            <w:r w:rsidRPr="00E13EB3">
                              <w:rPr>
                                <w:rFonts w:ascii="Times New Roman" w:hAnsi="Times New Roman" w:cs="Times New Roman"/>
                                <w:b/>
                                <w:bCs/>
                                <w:sz w:val="22"/>
                                <w:szCs w:val="22"/>
                              </w:rPr>
                              <w:t>Household Survey Data</w:t>
                            </w:r>
                          </w:p>
                          <w:p w14:paraId="0274EE7C" w14:textId="77777777" w:rsidR="006A27B2" w:rsidRPr="008841CC" w:rsidRDefault="006A27B2" w:rsidP="002732BF">
                            <w:pPr>
                              <w:pStyle w:val="ListParagraph"/>
                              <w:numPr>
                                <w:ilvl w:val="0"/>
                                <w:numId w:val="8"/>
                              </w:numPr>
                              <w:ind w:left="0" w:firstLine="0"/>
                              <w:rPr>
                                <w:sz w:val="22"/>
                                <w:szCs w:val="22"/>
                              </w:rPr>
                            </w:pPr>
                            <w:r w:rsidRPr="008841CC">
                              <w:rPr>
                                <w:sz w:val="22"/>
                                <w:szCs w:val="22"/>
                              </w:rPr>
                              <w:t>Household Expenditure</w:t>
                            </w:r>
                          </w:p>
                          <w:p w14:paraId="5AEDB47B" w14:textId="4302E2BB" w:rsidR="006A27B2" w:rsidRPr="008841CC" w:rsidRDefault="006A27B2" w:rsidP="002732BF">
                            <w:pPr>
                              <w:pStyle w:val="ListParagraph"/>
                              <w:numPr>
                                <w:ilvl w:val="0"/>
                                <w:numId w:val="8"/>
                              </w:numPr>
                              <w:ind w:left="0" w:firstLine="0"/>
                              <w:rPr>
                                <w:sz w:val="22"/>
                                <w:szCs w:val="22"/>
                              </w:rPr>
                            </w:pPr>
                            <w:r w:rsidRPr="008841CC">
                              <w:rPr>
                                <w:sz w:val="22"/>
                                <w:szCs w:val="22"/>
                              </w:rPr>
                              <w:t>Household Recall</w:t>
                            </w:r>
                            <w:r>
                              <w:rPr>
                                <w:sz w:val="22"/>
                                <w:szCs w:val="22"/>
                              </w:rPr>
                              <w:t xml:space="preserve"> Diary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C91338" id="Text Box 23" o:spid="_x0000_s1028" type="#_x0000_t202" style="position:absolute;margin-left:57.4pt;margin-top:86.45pt;width:133.1pt;height:98.1pt;z-index:2516331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" fillcolor="#c3c3c3 [2166]" strokecolor="#a5a5a5 [3206]" strokeweight=".5pt">
                <v:fill color2="#b6b6b6 [2614]" rotate="t" colors="0 #d2d2d2;.5 #c8c8c8;1 silver" focus="100%" type="gradient">
                  <o:fill v:ext="view" type="gradientUnscaled"/>
                </v:fill>
                <v:textbox style="mso-fit-shape-to-text:t">
                  <w:txbxContent>
                    <w:p w14:paraId="3178CD9E" w14:textId="77777777" w:rsidR="006A27B2" w:rsidRPr="00E13EB3" w:rsidRDefault="006A27B2" w:rsidP="002732BF">
                      <w:pPr>
                        <w:rPr>
                          <w:rFonts w:ascii="Times New Roman" w:hAnsi="Times New Roman" w:cs="Times New Roman"/>
                          <w:b/>
                          <w:bCs/>
                          <w:sz w:val="22"/>
                          <w:szCs w:val="22"/>
                        </w:rPr>
                      </w:pPr>
                      <w:r w:rsidRPr="00E13EB3">
                        <w:rPr>
                          <w:rFonts w:ascii="Times New Roman" w:hAnsi="Times New Roman" w:cs="Times New Roman"/>
                          <w:b/>
                          <w:bCs/>
                          <w:sz w:val="22"/>
                          <w:szCs w:val="22"/>
                        </w:rPr>
                        <w:t>Household Survey Data</w:t>
                      </w:r>
                    </w:p>
                    <w:p w14:paraId="0274EE7C" w14:textId="77777777" w:rsidR="006A27B2" w:rsidRPr="008841CC" w:rsidRDefault="006A27B2" w:rsidP="002732BF">
                      <w:pPr>
                        <w:pStyle w:val="ListParagraph"/>
                        <w:numPr>
                          <w:ilvl w:val="0"/>
                          <w:numId w:val="8"/>
                        </w:numPr>
                        <w:ind w:left="0" w:firstLine="0"/>
                        <w:rPr>
                          <w:sz w:val="22"/>
                          <w:szCs w:val="22"/>
                        </w:rPr>
                      </w:pPr>
                      <w:r w:rsidRPr="008841CC">
                        <w:rPr>
                          <w:sz w:val="22"/>
                          <w:szCs w:val="22"/>
                        </w:rPr>
                        <w:t>Household Expenditure</w:t>
                      </w:r>
                    </w:p>
                    <w:p w14:paraId="5AEDB47B" w14:textId="4302E2BB" w:rsidR="006A27B2" w:rsidRPr="008841CC" w:rsidRDefault="006A27B2" w:rsidP="002732BF">
                      <w:pPr>
                        <w:pStyle w:val="ListParagraph"/>
                        <w:numPr>
                          <w:ilvl w:val="0"/>
                          <w:numId w:val="8"/>
                        </w:numPr>
                        <w:ind w:left="0" w:firstLine="0"/>
                        <w:rPr>
                          <w:sz w:val="22"/>
                          <w:szCs w:val="22"/>
                        </w:rPr>
                      </w:pPr>
                      <w:r w:rsidRPr="008841CC">
                        <w:rPr>
                          <w:sz w:val="22"/>
                          <w:szCs w:val="22"/>
                        </w:rPr>
                        <w:t>Household Recall</w:t>
                      </w:r>
                      <w:r>
                        <w:rPr>
                          <w:sz w:val="22"/>
                          <w:szCs w:val="22"/>
                        </w:rPr>
                        <w:t xml:space="preserve"> Diary</w:t>
                      </w:r>
                    </w:p>
                  </w:txbxContent>
                </v:textbox>
                <w10:wrap type="square" anchorx="margin"/>
              </v:shape>
            </w:pict>
          </mc:Fallback>
        </mc:AlternateContent>
      </w:r>
    </w:p>
    <w:p w14:paraId="161FB1EE" w14:textId="067C8C84" w:rsidR="002732BF" w:rsidRDefault="007278AD" w:rsidP="002732BF">
      <w:pPr>
        <w:rPr>
          <w:b/>
          <w:bCs/>
          <w:u w:val="single"/>
        </w:rPr>
      </w:pPr>
      <w:r>
        <w:rPr>
          <w:noProof/>
        </w:rPr>
        <mc:AlternateContent>
          <mc:Choice Requires="wps">
            <w:drawing>
              <wp:anchor distT="0" distB="0" distL="114300" distR="114300" simplePos="0" relativeHeight="251634176" behindDoc="0" locked="0" layoutInCell="1" allowOverlap="1" wp14:anchorId="7D60FA8E" wp14:editId="706F6EC9">
                <wp:simplePos x="0" y="0"/>
                <wp:positionH relativeFrom="column">
                  <wp:posOffset>6488430</wp:posOffset>
                </wp:positionH>
                <wp:positionV relativeFrom="paragraph">
                  <wp:posOffset>34925</wp:posOffset>
                </wp:positionV>
                <wp:extent cx="1264920" cy="682625"/>
                <wp:effectExtent l="0" t="0" r="0" b="3175"/>
                <wp:wrapNone/>
                <wp:docPr id="49" name="Text Box 49"/>
                <wp:cNvGraphicFramePr/>
                <a:graphic xmlns:a="http://schemas.openxmlformats.org/drawingml/2006/main">
                  <a:graphicData uri="http://schemas.microsoft.com/office/word/2010/wordprocessingShape">
                    <wps:wsp>
                      <wps:cNvSpPr txBox="1"/>
                      <wps:spPr>
                        <a:xfrm>
                          <a:off x="0" y="0"/>
                          <a:ext cx="1264920" cy="682625"/>
                        </a:xfrm>
                        <a:prstGeom prst="rect">
                          <a:avLst/>
                        </a:prstGeom>
                        <a:noFill/>
                        <a:ln w="6350">
                          <a:noFill/>
                        </a:ln>
                      </wps:spPr>
                      <wps:txbx>
                        <w:txbxContent>
                          <w:p w14:paraId="48BA0BBD" w14:textId="16011CC0" w:rsidR="006A27B2" w:rsidRPr="00E13EB3" w:rsidRDefault="006A27B2" w:rsidP="002732BF">
                            <w:pPr>
                              <w:rPr>
                                <w:rFonts w:ascii="Times New Roman" w:hAnsi="Times New Roman" w:cs="Times New Roman"/>
                                <w:sz w:val="22"/>
                                <w:szCs w:val="22"/>
                              </w:rPr>
                            </w:pPr>
                            <w:r w:rsidRPr="00E13EB3">
                              <w:rPr>
                                <w:rFonts w:ascii="Times New Roman" w:hAnsi="Times New Roman" w:cs="Times New Roman"/>
                                <w:sz w:val="22"/>
                                <w:szCs w:val="22"/>
                              </w:rPr>
                              <w:t xml:space="preserve">Adjustments for </w:t>
                            </w:r>
                            <w:r>
                              <w:rPr>
                                <w:rFonts w:ascii="Times New Roman" w:hAnsi="Times New Roman" w:cs="Times New Roman"/>
                                <w:sz w:val="22"/>
                                <w:szCs w:val="22"/>
                              </w:rPr>
                              <w:t>lifestage and</w:t>
                            </w:r>
                            <w:r w:rsidRPr="00E13EB3">
                              <w:rPr>
                                <w:rFonts w:ascii="Times New Roman" w:hAnsi="Times New Roman" w:cs="Times New Roman"/>
                                <w:sz w:val="22"/>
                                <w:szCs w:val="22"/>
                              </w:rPr>
                              <w:t xml:space="preserve"> activity</w:t>
                            </w:r>
                            <w:r>
                              <w:rPr>
                                <w:rFonts w:ascii="Times New Roman" w:hAnsi="Times New Roman" w:cs="Times New Roman"/>
                                <w:sz w:val="22"/>
                                <w:szCs w:val="22"/>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0FA8E" id="Text Box 49" o:spid="_x0000_s1029" type="#_x0000_t202" style="position:absolute;margin-left:510.9pt;margin-top:2.75pt;width:99.6pt;height:53.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" filled="f" stroked="f" strokeweight=".5pt">
                <v:textbox>
                  <w:txbxContent>
                    <w:p w14:paraId="48BA0BBD" w14:textId="16011CC0" w:rsidR="006A27B2" w:rsidRPr="00E13EB3" w:rsidRDefault="006A27B2" w:rsidP="002732BF">
                      <w:pPr>
                        <w:rPr>
                          <w:rFonts w:ascii="Times New Roman" w:hAnsi="Times New Roman" w:cs="Times New Roman"/>
                          <w:sz w:val="22"/>
                          <w:szCs w:val="22"/>
                        </w:rPr>
                      </w:pPr>
                      <w:r w:rsidRPr="00E13EB3">
                        <w:rPr>
                          <w:rFonts w:ascii="Times New Roman" w:hAnsi="Times New Roman" w:cs="Times New Roman"/>
                          <w:sz w:val="22"/>
                          <w:szCs w:val="22"/>
                        </w:rPr>
                        <w:t xml:space="preserve">Adjustments for </w:t>
                      </w:r>
                      <w:r>
                        <w:rPr>
                          <w:rFonts w:ascii="Times New Roman" w:hAnsi="Times New Roman" w:cs="Times New Roman"/>
                          <w:sz w:val="22"/>
                          <w:szCs w:val="22"/>
                        </w:rPr>
                        <w:t>lifestage and</w:t>
                      </w:r>
                      <w:r w:rsidRPr="00E13EB3">
                        <w:rPr>
                          <w:rFonts w:ascii="Times New Roman" w:hAnsi="Times New Roman" w:cs="Times New Roman"/>
                          <w:sz w:val="22"/>
                          <w:szCs w:val="22"/>
                        </w:rPr>
                        <w:t xml:space="preserve"> activity</w:t>
                      </w:r>
                      <w:r>
                        <w:rPr>
                          <w:rFonts w:ascii="Times New Roman" w:hAnsi="Times New Roman" w:cs="Times New Roman"/>
                          <w:sz w:val="22"/>
                          <w:szCs w:val="22"/>
                        </w:rPr>
                        <w:t xml:space="preserve"> level</w:t>
                      </w:r>
                    </w:p>
                  </w:txbxContent>
                </v:textbox>
              </v:shape>
            </w:pict>
          </mc:Fallback>
        </mc:AlternateContent>
      </w:r>
    </w:p>
    <w:p w14:paraId="7F2D9330" w14:textId="77777777" w:rsidR="002732BF" w:rsidRDefault="002732BF" w:rsidP="002732BF">
      <w:pPr>
        <w:rPr>
          <w:b/>
          <w:bCs/>
          <w:u w:val="single"/>
        </w:rPr>
      </w:pPr>
    </w:p>
    <w:p w14:paraId="1FF66765" w14:textId="77777777" w:rsidR="002732BF" w:rsidRDefault="002732BF" w:rsidP="002732BF">
      <w:pPr>
        <w:rPr>
          <w:b/>
          <w:bCs/>
          <w:u w:val="single"/>
        </w:rPr>
      </w:pPr>
    </w:p>
    <w:p w14:paraId="76414911" w14:textId="21E1F9BA" w:rsidR="002732BF" w:rsidRDefault="008841CC" w:rsidP="002732BF">
      <w:pPr>
        <w:rPr>
          <w:b/>
          <w:bCs/>
          <w:u w:val="single"/>
        </w:rPr>
      </w:pPr>
      <w:r>
        <w:rPr>
          <w:noProof/>
        </w:rPr>
        <mc:AlternateContent>
          <mc:Choice Requires="wps">
            <w:drawing>
              <wp:anchor distT="0" distB="0" distL="114300" distR="114300" simplePos="0" relativeHeight="251635200" behindDoc="0" locked="0" layoutInCell="1" allowOverlap="1" wp14:anchorId="197744ED" wp14:editId="2E28AB8D">
                <wp:simplePos x="0" y="0"/>
                <wp:positionH relativeFrom="column">
                  <wp:posOffset>6590665</wp:posOffset>
                </wp:positionH>
                <wp:positionV relativeFrom="paragraph">
                  <wp:posOffset>74295</wp:posOffset>
                </wp:positionV>
                <wp:extent cx="45719" cy="214630"/>
                <wp:effectExtent l="57150" t="0" r="50165" b="52070"/>
                <wp:wrapNone/>
                <wp:docPr id="50" name="Straight Arrow Connector 50"/>
                <wp:cNvGraphicFramePr/>
                <a:graphic xmlns:a="http://schemas.openxmlformats.org/drawingml/2006/main">
                  <a:graphicData uri="http://schemas.microsoft.com/office/word/2010/wordprocessingShape">
                    <wps:wsp>
                      <wps:cNvCnPr/>
                      <wps:spPr>
                        <a:xfrm flipH="1">
                          <a:off x="0" y="0"/>
                          <a:ext cx="45719" cy="21463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1B3D4" id="Straight Arrow Connector 50" o:spid="_x0000_s1026" type="#_x0000_t32" style="position:absolute;margin-left:518.95pt;margin-top:5.85pt;width:3.6pt;height:16.9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" strokecolor="#a5a5a5 [2092]" strokeweight=".5pt">
                <v:stroke endarrow="block" joinstyle="miter"/>
              </v:shape>
            </w:pict>
          </mc:Fallback>
        </mc:AlternateContent>
      </w:r>
    </w:p>
    <w:p w14:paraId="425FE005" w14:textId="4AEED317" w:rsidR="002732BF" w:rsidRDefault="008841CC" w:rsidP="002732BF">
      <w:pPr>
        <w:rPr>
          <w:b/>
          <w:bCs/>
          <w:u w:val="single"/>
        </w:rPr>
      </w:pPr>
      <w:r>
        <w:rPr>
          <w:noProof/>
        </w:rPr>
        <mc:AlternateContent>
          <mc:Choice Requires="wps">
            <w:drawing>
              <wp:anchor distT="45720" distB="45720" distL="114300" distR="114300" simplePos="0" relativeHeight="251636224" behindDoc="0" locked="0" layoutInCell="1" allowOverlap="1" wp14:anchorId="4A722EB9" wp14:editId="11800714">
                <wp:simplePos x="0" y="0"/>
                <wp:positionH relativeFrom="column">
                  <wp:posOffset>6191250</wp:posOffset>
                </wp:positionH>
                <wp:positionV relativeFrom="paragraph">
                  <wp:posOffset>107315</wp:posOffset>
                </wp:positionV>
                <wp:extent cx="1428750" cy="952500"/>
                <wp:effectExtent l="0" t="0" r="19050" b="1905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9525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11CF912" w14:textId="77777777" w:rsidR="006A27B2" w:rsidRPr="00E13EB3" w:rsidRDefault="006A27B2" w:rsidP="002732BF">
                            <w:pPr>
                              <w:rPr>
                                <w:rFonts w:ascii="Times New Roman" w:hAnsi="Times New Roman" w:cs="Times New Roman"/>
                                <w:b/>
                                <w:bCs/>
                                <w:sz w:val="22"/>
                                <w:szCs w:val="22"/>
                              </w:rPr>
                            </w:pPr>
                            <w:r w:rsidRPr="00E13EB3">
                              <w:rPr>
                                <w:rFonts w:ascii="Times New Roman" w:hAnsi="Times New Roman" w:cs="Times New Roman"/>
                                <w:b/>
                                <w:bCs/>
                                <w:sz w:val="22"/>
                                <w:szCs w:val="22"/>
                              </w:rPr>
                              <w:t>Individual nutrient requirements</w:t>
                            </w:r>
                          </w:p>
                          <w:p w14:paraId="0F8BFCF6" w14:textId="77777777" w:rsidR="006A27B2" w:rsidRPr="008841CC" w:rsidRDefault="006A27B2" w:rsidP="002732BF">
                            <w:pPr>
                              <w:pStyle w:val="ListParagraph"/>
                              <w:numPr>
                                <w:ilvl w:val="0"/>
                                <w:numId w:val="6"/>
                              </w:numPr>
                              <w:ind w:left="0" w:firstLine="0"/>
                              <w:rPr>
                                <w:sz w:val="22"/>
                                <w:szCs w:val="22"/>
                              </w:rPr>
                            </w:pPr>
                            <w:r w:rsidRPr="008841CC">
                              <w:rPr>
                                <w:sz w:val="22"/>
                                <w:szCs w:val="22"/>
                              </w:rPr>
                              <w:t>IOM (US/Canada)</w:t>
                            </w:r>
                          </w:p>
                          <w:p w14:paraId="08741F8B" w14:textId="77777777" w:rsidR="006A27B2" w:rsidRPr="008841CC" w:rsidRDefault="006A27B2" w:rsidP="002732BF">
                            <w:pPr>
                              <w:pStyle w:val="ListParagraph"/>
                              <w:numPr>
                                <w:ilvl w:val="0"/>
                                <w:numId w:val="6"/>
                              </w:numPr>
                              <w:ind w:left="0" w:firstLine="0"/>
                              <w:rPr>
                                <w:sz w:val="22"/>
                                <w:szCs w:val="22"/>
                              </w:rPr>
                            </w:pPr>
                            <w:r w:rsidRPr="008841CC">
                              <w:rPr>
                                <w:sz w:val="22"/>
                                <w:szCs w:val="22"/>
                              </w:rPr>
                              <w:t>WHO/FAO</w:t>
                            </w:r>
                          </w:p>
                          <w:p w14:paraId="69EAD77C" w14:textId="77777777" w:rsidR="006A27B2" w:rsidRPr="008841CC" w:rsidRDefault="006A27B2" w:rsidP="002732BF">
                            <w:pPr>
                              <w:pStyle w:val="ListParagraph"/>
                              <w:numPr>
                                <w:ilvl w:val="0"/>
                                <w:numId w:val="6"/>
                              </w:numPr>
                              <w:ind w:left="0" w:firstLine="0"/>
                              <w:rPr>
                                <w:sz w:val="22"/>
                                <w:szCs w:val="22"/>
                              </w:rPr>
                            </w:pPr>
                            <w:r w:rsidRPr="008841CC">
                              <w:rPr>
                                <w:sz w:val="22"/>
                                <w:szCs w:val="22"/>
                              </w:rPr>
                              <w:t>Regional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22EB9" id="Text Box 25" o:spid="_x0000_s1030" type="#_x0000_t202" style="position:absolute;margin-left:487.5pt;margin-top:8.45pt;width:112.5pt;height:75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" fillcolor="#c3c3c3 [2166]" strokecolor="#a5a5a5 [3206]" strokeweight=".5pt">
                <v:fill color2="#b6b6b6 [2614]" rotate="t" colors="0 #d2d2d2;.5 #c8c8c8;1 silver" focus="100%" type="gradient">
                  <o:fill v:ext="view" type="gradientUnscaled"/>
                </v:fill>
                <v:textbox>
                  <w:txbxContent>
                    <w:p w14:paraId="411CF912" w14:textId="77777777" w:rsidR="006A27B2" w:rsidRPr="00E13EB3" w:rsidRDefault="006A27B2" w:rsidP="002732BF">
                      <w:pPr>
                        <w:rPr>
                          <w:rFonts w:ascii="Times New Roman" w:hAnsi="Times New Roman" w:cs="Times New Roman"/>
                          <w:b/>
                          <w:bCs/>
                          <w:sz w:val="22"/>
                          <w:szCs w:val="22"/>
                        </w:rPr>
                      </w:pPr>
                      <w:r w:rsidRPr="00E13EB3">
                        <w:rPr>
                          <w:rFonts w:ascii="Times New Roman" w:hAnsi="Times New Roman" w:cs="Times New Roman"/>
                          <w:b/>
                          <w:bCs/>
                          <w:sz w:val="22"/>
                          <w:szCs w:val="22"/>
                        </w:rPr>
                        <w:t>Individual nutrient requirements</w:t>
                      </w:r>
                    </w:p>
                    <w:p w14:paraId="0F8BFCF6" w14:textId="77777777" w:rsidR="006A27B2" w:rsidRPr="008841CC" w:rsidRDefault="006A27B2" w:rsidP="002732BF">
                      <w:pPr>
                        <w:pStyle w:val="ListParagraph"/>
                        <w:numPr>
                          <w:ilvl w:val="0"/>
                          <w:numId w:val="6"/>
                        </w:numPr>
                        <w:ind w:left="0" w:firstLine="0"/>
                        <w:rPr>
                          <w:sz w:val="22"/>
                          <w:szCs w:val="22"/>
                        </w:rPr>
                      </w:pPr>
                      <w:r w:rsidRPr="008841CC">
                        <w:rPr>
                          <w:sz w:val="22"/>
                          <w:szCs w:val="22"/>
                        </w:rPr>
                        <w:t>IOM (US/Canada)</w:t>
                      </w:r>
                    </w:p>
                    <w:p w14:paraId="08741F8B" w14:textId="77777777" w:rsidR="006A27B2" w:rsidRPr="008841CC" w:rsidRDefault="006A27B2" w:rsidP="002732BF">
                      <w:pPr>
                        <w:pStyle w:val="ListParagraph"/>
                        <w:numPr>
                          <w:ilvl w:val="0"/>
                          <w:numId w:val="6"/>
                        </w:numPr>
                        <w:ind w:left="0" w:firstLine="0"/>
                        <w:rPr>
                          <w:sz w:val="22"/>
                          <w:szCs w:val="22"/>
                        </w:rPr>
                      </w:pPr>
                      <w:r w:rsidRPr="008841CC">
                        <w:rPr>
                          <w:sz w:val="22"/>
                          <w:szCs w:val="22"/>
                        </w:rPr>
                        <w:t>WHO/FAO</w:t>
                      </w:r>
                    </w:p>
                    <w:p w14:paraId="69EAD77C" w14:textId="77777777" w:rsidR="006A27B2" w:rsidRPr="008841CC" w:rsidRDefault="006A27B2" w:rsidP="002732BF">
                      <w:pPr>
                        <w:pStyle w:val="ListParagraph"/>
                        <w:numPr>
                          <w:ilvl w:val="0"/>
                          <w:numId w:val="6"/>
                        </w:numPr>
                        <w:ind w:left="0" w:firstLine="0"/>
                        <w:rPr>
                          <w:sz w:val="22"/>
                          <w:szCs w:val="22"/>
                        </w:rPr>
                      </w:pPr>
                      <w:r w:rsidRPr="008841CC">
                        <w:rPr>
                          <w:sz w:val="22"/>
                          <w:szCs w:val="22"/>
                        </w:rPr>
                        <w:t>Regional</w:t>
                      </w:r>
                    </w:p>
                  </w:txbxContent>
                </v:textbox>
                <w10:wrap type="square"/>
              </v:shape>
            </w:pict>
          </mc:Fallback>
        </mc:AlternateContent>
      </w:r>
    </w:p>
    <w:p w14:paraId="7BF476DC" w14:textId="7A3C9714" w:rsidR="002732BF" w:rsidRDefault="008841CC" w:rsidP="002732BF">
      <w:pPr>
        <w:rPr>
          <w:b/>
          <w:bCs/>
          <w:u w:val="single"/>
        </w:rPr>
      </w:pPr>
      <w:r>
        <w:rPr>
          <w:noProof/>
        </w:rPr>
        <mc:AlternateContent>
          <mc:Choice Requires="wps">
            <w:drawing>
              <wp:anchor distT="45720" distB="45720" distL="114300" distR="114300" simplePos="0" relativeHeight="251637248" behindDoc="0" locked="0" layoutInCell="1" allowOverlap="1" wp14:anchorId="55F338D1" wp14:editId="7E244F54">
                <wp:simplePos x="0" y="0"/>
                <wp:positionH relativeFrom="page">
                  <wp:posOffset>457200</wp:posOffset>
                </wp:positionH>
                <wp:positionV relativeFrom="paragraph">
                  <wp:posOffset>187960</wp:posOffset>
                </wp:positionV>
                <wp:extent cx="733425" cy="347980"/>
                <wp:effectExtent l="0" t="0" r="28575" b="24765"/>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47980"/>
                        </a:xfrm>
                        <a:prstGeom prst="rect">
                          <a:avLst/>
                        </a:prstGeom>
                        <a:solidFill>
                          <a:srgbClr val="FFFFFF"/>
                        </a:solidFill>
                        <a:ln w="9525">
                          <a:solidFill>
                            <a:srgbClr val="000000"/>
                          </a:solidFill>
                          <a:miter lim="800000"/>
                          <a:headEnd/>
                          <a:tailEnd/>
                        </a:ln>
                      </wps:spPr>
                      <wps:txbx>
                        <w:txbxContent>
                          <w:p w14:paraId="4B46BBBD" w14:textId="77777777" w:rsidR="006A27B2" w:rsidRPr="00E13EB3" w:rsidRDefault="006A27B2"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338D1" id="Text Box 46" o:spid="_x0000_s1031" type="#_x0000_t202" style="position:absolute;margin-left:36pt;margin-top:14.8pt;width:57.75pt;height:27.4pt;z-index:2516372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">
                <v:textbox style="mso-fit-shape-to-text:t">
                  <w:txbxContent>
                    <w:p w14:paraId="4B46BBBD" w14:textId="77777777" w:rsidR="006A27B2" w:rsidRPr="00E13EB3" w:rsidRDefault="006A27B2"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v:textbox>
                <w10:wrap type="square" anchorx="page"/>
              </v:shape>
            </w:pict>
          </mc:Fallback>
        </mc:AlternateContent>
      </w:r>
    </w:p>
    <w:p w14:paraId="25D7190C" w14:textId="40935A35" w:rsidR="002732BF" w:rsidRDefault="002732BF" w:rsidP="002732BF">
      <w:pPr>
        <w:rPr>
          <w:b/>
          <w:bCs/>
          <w:u w:val="single"/>
        </w:rPr>
      </w:pPr>
    </w:p>
    <w:p w14:paraId="420157A3" w14:textId="1FF51B98" w:rsidR="002732BF" w:rsidRDefault="002732BF" w:rsidP="002732BF">
      <w:pPr>
        <w:rPr>
          <w:b/>
          <w:bCs/>
          <w:u w:val="single"/>
        </w:rPr>
      </w:pPr>
    </w:p>
    <w:p w14:paraId="38BF8C85" w14:textId="7004DF0E" w:rsidR="002732BF" w:rsidRDefault="008841CC" w:rsidP="002732BF">
      <w:pPr>
        <w:rPr>
          <w:b/>
          <w:bCs/>
          <w:u w:val="single"/>
        </w:rPr>
      </w:pPr>
      <w:r>
        <w:rPr>
          <w:noProof/>
        </w:rPr>
        <mc:AlternateContent>
          <mc:Choice Requires="wps">
            <w:drawing>
              <wp:anchor distT="0" distB="0" distL="114300" distR="114300" simplePos="0" relativeHeight="251638272" behindDoc="0" locked="0" layoutInCell="1" allowOverlap="1" wp14:anchorId="2EA1E522" wp14:editId="16F48058">
                <wp:simplePos x="0" y="0"/>
                <wp:positionH relativeFrom="column">
                  <wp:posOffset>1524000</wp:posOffset>
                </wp:positionH>
                <wp:positionV relativeFrom="paragraph">
                  <wp:posOffset>180340</wp:posOffset>
                </wp:positionV>
                <wp:extent cx="1371600" cy="1214755"/>
                <wp:effectExtent l="0" t="0" r="76200" b="61595"/>
                <wp:wrapNone/>
                <wp:docPr id="27" name="Straight Arrow Connector 27"/>
                <wp:cNvGraphicFramePr/>
                <a:graphic xmlns:a="http://schemas.openxmlformats.org/drawingml/2006/main">
                  <a:graphicData uri="http://schemas.microsoft.com/office/word/2010/wordprocessingShape">
                    <wps:wsp>
                      <wps:cNvCnPr/>
                      <wps:spPr>
                        <a:xfrm>
                          <a:off x="0" y="0"/>
                          <a:ext cx="1371600" cy="1214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E3C1D" id="Straight Arrow Connector 27" o:spid="_x0000_s1026" type="#_x0000_t32" style="position:absolute;margin-left:120pt;margin-top:14.2pt;width:108pt;height:9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" strokecolor="#4472c4 [3204]" strokeweight=".5pt">
                <v:stroke endarrow="block" joinstyle="miter"/>
              </v:shape>
            </w:pict>
          </mc:Fallback>
        </mc:AlternateContent>
      </w:r>
    </w:p>
    <w:p w14:paraId="3D2AC9B5" w14:textId="5AA5B7B2" w:rsidR="002732BF" w:rsidRDefault="008841CC" w:rsidP="002732BF">
      <w:pPr>
        <w:rPr>
          <w:b/>
          <w:bCs/>
          <w:u w:val="single"/>
        </w:rPr>
      </w:pPr>
      <w:r>
        <w:rPr>
          <w:noProof/>
        </w:rPr>
        <mc:AlternateContent>
          <mc:Choice Requires="wps">
            <w:drawing>
              <wp:anchor distT="0" distB="0" distL="114300" distR="114300" simplePos="0" relativeHeight="251639296" behindDoc="0" locked="0" layoutInCell="1" allowOverlap="1" wp14:anchorId="5D2B05EB" wp14:editId="74C23748">
                <wp:simplePos x="0" y="0"/>
                <wp:positionH relativeFrom="column">
                  <wp:posOffset>6181725</wp:posOffset>
                </wp:positionH>
                <wp:positionV relativeFrom="paragraph">
                  <wp:posOffset>120015</wp:posOffset>
                </wp:positionV>
                <wp:extent cx="1002030" cy="2533650"/>
                <wp:effectExtent l="38100" t="0" r="26670" b="57150"/>
                <wp:wrapNone/>
                <wp:docPr id="45" name="Straight Arrow Connector 45"/>
                <wp:cNvGraphicFramePr/>
                <a:graphic xmlns:a="http://schemas.openxmlformats.org/drawingml/2006/main">
                  <a:graphicData uri="http://schemas.microsoft.com/office/word/2010/wordprocessingShape">
                    <wps:wsp>
                      <wps:cNvCnPr/>
                      <wps:spPr>
                        <a:xfrm flipH="1">
                          <a:off x="0" y="0"/>
                          <a:ext cx="1002030" cy="253365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7452D" id="Straight Arrow Connector 45" o:spid="_x0000_s1026" type="#_x0000_t32" style="position:absolute;margin-left:486.75pt;margin-top:9.45pt;width:78.9pt;height:19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" strokecolor="#4472c4 [3204]" strokeweight=".5pt">
                <v:stroke endarrow="block" joinstyle="miter"/>
              </v:shape>
            </w:pict>
          </mc:Fallback>
        </mc:AlternateContent>
      </w:r>
      <w:r>
        <w:rPr>
          <w:noProof/>
        </w:rPr>
        <mc:AlternateContent>
          <mc:Choice Requires="wps">
            <w:drawing>
              <wp:anchor distT="0" distB="0" distL="114300" distR="114300" simplePos="0" relativeHeight="251640320" behindDoc="0" locked="0" layoutInCell="1" allowOverlap="1" wp14:anchorId="333B15B9" wp14:editId="01221C0A">
                <wp:simplePos x="0" y="0"/>
                <wp:positionH relativeFrom="column">
                  <wp:posOffset>6111875</wp:posOffset>
                </wp:positionH>
                <wp:positionV relativeFrom="paragraph">
                  <wp:posOffset>140335</wp:posOffset>
                </wp:positionV>
                <wp:extent cx="66675" cy="185420"/>
                <wp:effectExtent l="38100" t="0" r="28575" b="62230"/>
                <wp:wrapNone/>
                <wp:docPr id="30" name="Straight Arrow Connector 30"/>
                <wp:cNvGraphicFramePr/>
                <a:graphic xmlns:a="http://schemas.openxmlformats.org/drawingml/2006/main">
                  <a:graphicData uri="http://schemas.microsoft.com/office/word/2010/wordprocessingShape">
                    <wps:wsp>
                      <wps:cNvCnPr/>
                      <wps:spPr>
                        <a:xfrm flipH="1">
                          <a:off x="0" y="0"/>
                          <a:ext cx="66675" cy="18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1EAF1" id="Straight Arrow Connector 30" o:spid="_x0000_s1026" type="#_x0000_t32" style="position:absolute;margin-left:481.25pt;margin-top:11.05pt;width:5.25pt;height:14.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" strokecolor="#4472c4 [3204]" strokeweight=".5pt">
                <v:stroke endarrow="block" joinstyle="miter"/>
              </v:shape>
            </w:pict>
          </mc:Fallback>
        </mc:AlternateContent>
      </w:r>
    </w:p>
    <w:p w14:paraId="7C6AD593" w14:textId="624DB856" w:rsidR="002732BF" w:rsidRDefault="008841CC" w:rsidP="002732BF">
      <w:pPr>
        <w:rPr>
          <w:b/>
          <w:bCs/>
          <w:u w:val="single"/>
        </w:rPr>
      </w:pPr>
      <w:r>
        <w:rPr>
          <w:noProof/>
        </w:rPr>
        <mc:AlternateContent>
          <mc:Choice Requires="wps">
            <w:drawing>
              <wp:anchor distT="0" distB="0" distL="114300" distR="114300" simplePos="0" relativeHeight="251641344" behindDoc="0" locked="0" layoutInCell="1" allowOverlap="1" wp14:anchorId="45B75710" wp14:editId="5F91B104">
                <wp:simplePos x="0" y="0"/>
                <wp:positionH relativeFrom="margin">
                  <wp:posOffset>4521200</wp:posOffset>
                </wp:positionH>
                <wp:positionV relativeFrom="paragraph">
                  <wp:posOffset>142875</wp:posOffset>
                </wp:positionV>
                <wp:extent cx="2006600" cy="1076325"/>
                <wp:effectExtent l="0" t="0" r="12700" b="28575"/>
                <wp:wrapNone/>
                <wp:docPr id="26" name="Text Box 26"/>
                <wp:cNvGraphicFramePr/>
                <a:graphic xmlns:a="http://schemas.openxmlformats.org/drawingml/2006/main">
                  <a:graphicData uri="http://schemas.microsoft.com/office/word/2010/wordprocessingShape">
                    <wps:wsp>
                      <wps:cNvSpPr txBox="1"/>
                      <wps:spPr>
                        <a:xfrm>
                          <a:off x="0" y="0"/>
                          <a:ext cx="2006600" cy="1076325"/>
                        </a:xfrm>
                        <a:prstGeom prst="rect">
                          <a:avLst/>
                        </a:prstGeom>
                        <a:solidFill>
                          <a:schemeClr val="accent1">
                            <a:lumMod val="40000"/>
                            <a:lumOff val="60000"/>
                          </a:schemeClr>
                        </a:solidFill>
                        <a:ln/>
                      </wps:spPr>
                      <wps:style>
                        <a:lnRef idx="1">
                          <a:schemeClr val="accent1"/>
                        </a:lnRef>
                        <a:fillRef idx="2">
                          <a:schemeClr val="accent1"/>
                        </a:fillRef>
                        <a:effectRef idx="1">
                          <a:schemeClr val="accent1"/>
                        </a:effectRef>
                        <a:fontRef idx="minor">
                          <a:schemeClr val="dk1"/>
                        </a:fontRef>
                      </wps:style>
                      <wps:txbx>
                        <w:txbxContent>
                          <w:p w14:paraId="1BCD7938" w14:textId="4B09D95A" w:rsidR="006A27B2" w:rsidRPr="00E13EB3" w:rsidRDefault="006A27B2" w:rsidP="002732BF">
                            <w:pPr>
                              <w:rPr>
                                <w:rFonts w:ascii="Times New Roman" w:hAnsi="Times New Roman" w:cs="Times New Roman"/>
                                <w:b/>
                                <w:bCs/>
                                <w:sz w:val="22"/>
                                <w:szCs w:val="22"/>
                              </w:rPr>
                            </w:pPr>
                            <w:r w:rsidRPr="00E13EB3">
                              <w:rPr>
                                <w:rFonts w:ascii="Times New Roman" w:hAnsi="Times New Roman" w:cs="Times New Roman"/>
                                <w:b/>
                                <w:bCs/>
                                <w:sz w:val="22"/>
                                <w:szCs w:val="22"/>
                              </w:rPr>
                              <w:t>Adult Equivalents (AE)</w:t>
                            </w:r>
                          </w:p>
                          <w:p w14:paraId="34B01EBB" w14:textId="77777777" w:rsidR="006A27B2" w:rsidRPr="008841CC" w:rsidRDefault="006A27B2" w:rsidP="002732BF">
                            <w:pPr>
                              <w:pStyle w:val="ListParagraph"/>
                              <w:numPr>
                                <w:ilvl w:val="0"/>
                                <w:numId w:val="11"/>
                              </w:numPr>
                              <w:rPr>
                                <w:sz w:val="22"/>
                                <w:szCs w:val="22"/>
                              </w:rPr>
                            </w:pPr>
                            <w:r w:rsidRPr="008841CC">
                              <w:rPr>
                                <w:sz w:val="22"/>
                                <w:szCs w:val="22"/>
                              </w:rPr>
                              <w:t>Ratio of individual energy or nutrient requirements to requirements for base individual</w:t>
                            </w:r>
                          </w:p>
                          <w:p w14:paraId="6397BE0E" w14:textId="77777777" w:rsidR="006A27B2" w:rsidRPr="008841CC" w:rsidRDefault="006A27B2" w:rsidP="002732BF">
                            <w:pPr>
                              <w:pStyle w:val="ListParagraph"/>
                              <w:numPr>
                                <w:ilvl w:val="0"/>
                                <w:numId w:val="11"/>
                              </w:numPr>
                              <w:rPr>
                                <w:sz w:val="22"/>
                                <w:szCs w:val="22"/>
                              </w:rPr>
                            </w:pPr>
                            <w:r w:rsidRPr="008841CC">
                              <w:rPr>
                                <w:sz w:val="22"/>
                                <w:szCs w:val="22"/>
                              </w:rPr>
                              <w:t>Pre-generated AE</w:t>
                            </w:r>
                          </w:p>
                          <w:p w14:paraId="4F62FBEC" w14:textId="77777777" w:rsidR="006A27B2" w:rsidRPr="008841CC" w:rsidRDefault="006A27B2" w:rsidP="002732BF">
                            <w:pPr>
                              <w:pStyle w:val="ListParagraph"/>
                              <w:numPr>
                                <w:ilvl w:val="0"/>
                                <w:numId w:val="11"/>
                              </w:numPr>
                              <w:rPr>
                                <w:sz w:val="22"/>
                                <w:szCs w:val="22"/>
                              </w:rPr>
                            </w:pPr>
                            <w:r w:rsidRPr="008841CC">
                              <w:rPr>
                                <w:sz w:val="22"/>
                                <w:szCs w:val="22"/>
                              </w:rPr>
                              <w:t>Per capita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75710" id="Text Box 26" o:spid="_x0000_s1032" type="#_x0000_t202" style="position:absolute;margin-left:356pt;margin-top:11.25pt;width:158pt;height:84.7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" fillcolor="#b4c6e7 [1300]" strokecolor="#4472c4 [3204]" strokeweight=".5pt">
                <v:textbox>
                  <w:txbxContent>
                    <w:p w14:paraId="1BCD7938" w14:textId="4B09D95A" w:rsidR="006A27B2" w:rsidRPr="00E13EB3" w:rsidRDefault="006A27B2" w:rsidP="002732BF">
                      <w:pPr>
                        <w:rPr>
                          <w:rFonts w:ascii="Times New Roman" w:hAnsi="Times New Roman" w:cs="Times New Roman"/>
                          <w:b/>
                          <w:bCs/>
                          <w:sz w:val="22"/>
                          <w:szCs w:val="22"/>
                        </w:rPr>
                      </w:pPr>
                      <w:r w:rsidRPr="00E13EB3">
                        <w:rPr>
                          <w:rFonts w:ascii="Times New Roman" w:hAnsi="Times New Roman" w:cs="Times New Roman"/>
                          <w:b/>
                          <w:bCs/>
                          <w:sz w:val="22"/>
                          <w:szCs w:val="22"/>
                        </w:rPr>
                        <w:t>Adult Equivalents (AE)</w:t>
                      </w:r>
                    </w:p>
                    <w:p w14:paraId="34B01EBB" w14:textId="77777777" w:rsidR="006A27B2" w:rsidRPr="008841CC" w:rsidRDefault="006A27B2" w:rsidP="002732BF">
                      <w:pPr>
                        <w:pStyle w:val="ListParagraph"/>
                        <w:numPr>
                          <w:ilvl w:val="0"/>
                          <w:numId w:val="11"/>
                        </w:numPr>
                        <w:rPr>
                          <w:sz w:val="22"/>
                          <w:szCs w:val="22"/>
                        </w:rPr>
                      </w:pPr>
                      <w:r w:rsidRPr="008841CC">
                        <w:rPr>
                          <w:sz w:val="22"/>
                          <w:szCs w:val="22"/>
                        </w:rPr>
                        <w:t>Ratio of individual energy or nutrient requirements to requirements for base individual</w:t>
                      </w:r>
                    </w:p>
                    <w:p w14:paraId="6397BE0E" w14:textId="77777777" w:rsidR="006A27B2" w:rsidRPr="008841CC" w:rsidRDefault="006A27B2" w:rsidP="002732BF">
                      <w:pPr>
                        <w:pStyle w:val="ListParagraph"/>
                        <w:numPr>
                          <w:ilvl w:val="0"/>
                          <w:numId w:val="11"/>
                        </w:numPr>
                        <w:rPr>
                          <w:sz w:val="22"/>
                          <w:szCs w:val="22"/>
                        </w:rPr>
                      </w:pPr>
                      <w:r w:rsidRPr="008841CC">
                        <w:rPr>
                          <w:sz w:val="22"/>
                          <w:szCs w:val="22"/>
                        </w:rPr>
                        <w:t>Pre-generated AE</w:t>
                      </w:r>
                    </w:p>
                    <w:p w14:paraId="4F62FBEC" w14:textId="77777777" w:rsidR="006A27B2" w:rsidRPr="008841CC" w:rsidRDefault="006A27B2" w:rsidP="002732BF">
                      <w:pPr>
                        <w:pStyle w:val="ListParagraph"/>
                        <w:numPr>
                          <w:ilvl w:val="0"/>
                          <w:numId w:val="11"/>
                        </w:numPr>
                        <w:rPr>
                          <w:sz w:val="22"/>
                          <w:szCs w:val="22"/>
                        </w:rPr>
                      </w:pPr>
                      <w:r w:rsidRPr="008841CC">
                        <w:rPr>
                          <w:sz w:val="22"/>
                          <w:szCs w:val="22"/>
                        </w:rPr>
                        <w:t>Per capita</w:t>
                      </w:r>
                    </w:p>
                  </w:txbxContent>
                </v:textbox>
                <w10:wrap anchorx="margin"/>
              </v:shape>
            </w:pict>
          </mc:Fallback>
        </mc:AlternateContent>
      </w:r>
    </w:p>
    <w:p w14:paraId="257F833F" w14:textId="2B0A5F41" w:rsidR="002732BF" w:rsidRDefault="002732BF" w:rsidP="002732BF">
      <w:pPr>
        <w:rPr>
          <w:b/>
          <w:bCs/>
          <w:u w:val="single"/>
        </w:rPr>
      </w:pPr>
    </w:p>
    <w:p w14:paraId="0E8082E2" w14:textId="77777777" w:rsidR="002732BF" w:rsidRDefault="002732BF" w:rsidP="002732BF">
      <w:pPr>
        <w:rPr>
          <w:b/>
          <w:bCs/>
          <w:u w:val="single"/>
        </w:rPr>
      </w:pPr>
    </w:p>
    <w:p w14:paraId="23C771B6" w14:textId="77777777" w:rsidR="002732BF" w:rsidRDefault="002732BF" w:rsidP="002732BF">
      <w:pPr>
        <w:rPr>
          <w:b/>
          <w:bCs/>
          <w:u w:val="single"/>
        </w:rPr>
      </w:pPr>
    </w:p>
    <w:p w14:paraId="0C9E0727" w14:textId="77777777" w:rsidR="002732BF" w:rsidRDefault="002732BF" w:rsidP="002732BF">
      <w:pPr>
        <w:rPr>
          <w:b/>
          <w:bCs/>
          <w:u w:val="single"/>
        </w:rPr>
      </w:pPr>
    </w:p>
    <w:p w14:paraId="7EED7C29" w14:textId="549DD301" w:rsidR="002732BF" w:rsidRDefault="008841CC" w:rsidP="002732BF">
      <w:pPr>
        <w:rPr>
          <w:b/>
          <w:bCs/>
          <w:u w:val="single"/>
        </w:rPr>
      </w:pPr>
      <w:r>
        <w:rPr>
          <w:noProof/>
        </w:rPr>
        <mc:AlternateContent>
          <mc:Choice Requires="wps">
            <w:drawing>
              <wp:anchor distT="0" distB="0" distL="114300" distR="114300" simplePos="0" relativeHeight="251642368" behindDoc="0" locked="0" layoutInCell="1" allowOverlap="1" wp14:anchorId="13E00BD1" wp14:editId="432C4ABD">
                <wp:simplePos x="0" y="0"/>
                <wp:positionH relativeFrom="column">
                  <wp:posOffset>2295525</wp:posOffset>
                </wp:positionH>
                <wp:positionV relativeFrom="paragraph">
                  <wp:posOffset>118110</wp:posOffset>
                </wp:positionV>
                <wp:extent cx="1285875" cy="1304925"/>
                <wp:effectExtent l="0" t="0" r="9525" b="9525"/>
                <wp:wrapNone/>
                <wp:docPr id="36" name="Diamond 36"/>
                <wp:cNvGraphicFramePr/>
                <a:graphic xmlns:a="http://schemas.openxmlformats.org/drawingml/2006/main">
                  <a:graphicData uri="http://schemas.microsoft.com/office/word/2010/wordprocessingShape">
                    <wps:wsp>
                      <wps:cNvSpPr/>
                      <wps:spPr>
                        <a:xfrm>
                          <a:off x="0" y="0"/>
                          <a:ext cx="1285875" cy="1304925"/>
                        </a:xfrm>
                        <a:prstGeom prst="diamond">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EE4BBB8" id="_x0000_t4" coordsize="21600,21600" o:spt="4" path="m10800,l,10800,10800,21600,21600,10800xe">
                <v:stroke joinstyle="miter"/>
                <v:path gradientshapeok="t" o:connecttype="rect" textboxrect="5400,5400,16200,16200"/>
              </v:shapetype>
              <v:shape id="Diamond 36" o:spid="_x0000_s1026" type="#_x0000_t4" style="position:absolute;margin-left:180.75pt;margin-top:9.3pt;width:101.25pt;height:10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" fillcolor="#4472c4 [3204]" stroked="f"/>
            </w:pict>
          </mc:Fallback>
        </mc:AlternateContent>
      </w:r>
    </w:p>
    <w:p w14:paraId="487729FC" w14:textId="1849B5D0" w:rsidR="002732BF" w:rsidRDefault="008841CC" w:rsidP="002732BF">
      <w:pPr>
        <w:rPr>
          <w:b/>
          <w:bCs/>
          <w:u w:val="single"/>
        </w:rPr>
      </w:pPr>
      <w:r>
        <w:rPr>
          <w:noProof/>
        </w:rPr>
        <mc:AlternateContent>
          <mc:Choice Requires="wps">
            <w:drawing>
              <wp:anchor distT="0" distB="0" distL="114300" distR="114300" simplePos="0" relativeHeight="251643392" behindDoc="0" locked="0" layoutInCell="1" allowOverlap="1" wp14:anchorId="42ED9EC3" wp14:editId="716E41CD">
                <wp:simplePos x="0" y="0"/>
                <wp:positionH relativeFrom="column">
                  <wp:posOffset>5175885</wp:posOffset>
                </wp:positionH>
                <wp:positionV relativeFrom="paragraph">
                  <wp:posOffset>92710</wp:posOffset>
                </wp:positionV>
                <wp:extent cx="85725" cy="318770"/>
                <wp:effectExtent l="57150" t="0" r="28575" b="62230"/>
                <wp:wrapNone/>
                <wp:docPr id="214" name="Straight Arrow Connector 214"/>
                <wp:cNvGraphicFramePr/>
                <a:graphic xmlns:a="http://schemas.openxmlformats.org/drawingml/2006/main">
                  <a:graphicData uri="http://schemas.microsoft.com/office/word/2010/wordprocessingShape">
                    <wps:wsp>
                      <wps:cNvCnPr/>
                      <wps:spPr>
                        <a:xfrm flipH="1">
                          <a:off x="0" y="0"/>
                          <a:ext cx="85725" cy="31877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5BE17" id="Straight Arrow Connector 214" o:spid="_x0000_s1026" type="#_x0000_t32" style="position:absolute;margin-left:407.55pt;margin-top:7.3pt;width:6.75pt;height:25.1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" strokecolor="#4472c4 [3204]" strokeweight=".5pt">
                <v:stroke endarrow="block" joinstyle="miter"/>
              </v:shape>
            </w:pict>
          </mc:Fallback>
        </mc:AlternateContent>
      </w:r>
      <w:r>
        <w:rPr>
          <w:noProof/>
        </w:rPr>
        <mc:AlternateContent>
          <mc:Choice Requires="wps">
            <w:drawing>
              <wp:anchor distT="0" distB="0" distL="114300" distR="114300" simplePos="0" relativeHeight="251644416" behindDoc="0" locked="0" layoutInCell="1" allowOverlap="1" wp14:anchorId="153208D3" wp14:editId="3B517AC5">
                <wp:simplePos x="0" y="0"/>
                <wp:positionH relativeFrom="margin">
                  <wp:posOffset>2317750</wp:posOffset>
                </wp:positionH>
                <wp:positionV relativeFrom="paragraph">
                  <wp:posOffset>192405</wp:posOffset>
                </wp:positionV>
                <wp:extent cx="1211580" cy="9906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11580" cy="990600"/>
                        </a:xfrm>
                        <a:prstGeom prst="rect">
                          <a:avLst/>
                        </a:prstGeom>
                        <a:noFill/>
                        <a:ln w="6350">
                          <a:noFill/>
                        </a:ln>
                      </wps:spPr>
                      <wps:txbx>
                        <w:txbxContent>
                          <w:p w14:paraId="72974418" w14:textId="77777777" w:rsidR="006A27B2" w:rsidRPr="00E13EB3" w:rsidRDefault="006A27B2"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household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208D3" id="Text Box 37" o:spid="_x0000_s1033" type="#_x0000_t202" style="position:absolute;margin-left:182.5pt;margin-top:15.15pt;width:95.4pt;height:78pt;z-index:25164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" filled="f" stroked="f" strokeweight=".5pt">
                <v:textbox>
                  <w:txbxContent>
                    <w:p w14:paraId="72974418" w14:textId="77777777" w:rsidR="006A27B2" w:rsidRPr="00E13EB3" w:rsidRDefault="006A27B2"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household consumption of the nutrient</w:t>
                      </w:r>
                    </w:p>
                  </w:txbxContent>
                </v:textbox>
                <w10:wrap anchorx="margin"/>
              </v:shape>
            </w:pict>
          </mc:Fallback>
        </mc:AlternateContent>
      </w:r>
    </w:p>
    <w:p w14:paraId="772D8FC9" w14:textId="391D325D" w:rsidR="002732BF" w:rsidRDefault="008841CC" w:rsidP="002732BF">
      <w:pPr>
        <w:rPr>
          <w:b/>
          <w:bCs/>
          <w:u w:val="single"/>
        </w:rPr>
      </w:pPr>
      <w:r>
        <w:rPr>
          <w:noProof/>
        </w:rPr>
        <mc:AlternateContent>
          <mc:Choice Requires="wps">
            <w:drawing>
              <wp:anchor distT="0" distB="0" distL="114300" distR="114300" simplePos="0" relativeHeight="251645440" behindDoc="0" locked="0" layoutInCell="1" allowOverlap="1" wp14:anchorId="15A2CDC1" wp14:editId="7F51FE0D">
                <wp:simplePos x="0" y="0"/>
                <wp:positionH relativeFrom="column">
                  <wp:posOffset>7461250</wp:posOffset>
                </wp:positionH>
                <wp:positionV relativeFrom="paragraph">
                  <wp:posOffset>174625</wp:posOffset>
                </wp:positionV>
                <wp:extent cx="904875" cy="723900"/>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904875" cy="723900"/>
                        </a:xfrm>
                        <a:prstGeom prst="rect">
                          <a:avLst/>
                        </a:prstGeom>
                        <a:noFill/>
                        <a:ln w="6350">
                          <a:noFill/>
                        </a:ln>
                      </wps:spPr>
                      <wps:txbx>
                        <w:txbxContent>
                          <w:p w14:paraId="178A89F3" w14:textId="77777777" w:rsidR="006A27B2" w:rsidRPr="00E13EB3" w:rsidRDefault="006A27B2" w:rsidP="002732BF">
                            <w:pPr>
                              <w:jc w:val="center"/>
                              <w:rPr>
                                <w:rFonts w:ascii="Times New Roman" w:hAnsi="Times New Roman" w:cs="Times New Roman"/>
                                <w:sz w:val="22"/>
                                <w:szCs w:val="22"/>
                              </w:rPr>
                            </w:pPr>
                            <w:r w:rsidRPr="00E13EB3">
                              <w:rPr>
                                <w:rFonts w:ascii="Times New Roman" w:hAnsi="Times New Roman" w:cs="Times New Roman"/>
                                <w:sz w:val="22"/>
                                <w:szCs w:val="22"/>
                              </w:rPr>
                              <w:t xml:space="preserve">Inadequacy Measure for Individual_j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2CDC1" id="Text Box 210" o:spid="_x0000_s1034" type="#_x0000_t202" style="position:absolute;margin-left:587.5pt;margin-top:13.75pt;width:71.25pt;height:5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" filled="f" stroked="f" strokeweight=".5pt">
                <v:textbox>
                  <w:txbxContent>
                    <w:p w14:paraId="178A89F3" w14:textId="77777777" w:rsidR="006A27B2" w:rsidRPr="00E13EB3" w:rsidRDefault="006A27B2" w:rsidP="002732BF">
                      <w:pPr>
                        <w:jc w:val="center"/>
                        <w:rPr>
                          <w:rFonts w:ascii="Times New Roman" w:hAnsi="Times New Roman" w:cs="Times New Roman"/>
                          <w:sz w:val="22"/>
                          <w:szCs w:val="22"/>
                        </w:rPr>
                      </w:pPr>
                      <w:r w:rsidRPr="00E13EB3">
                        <w:rPr>
                          <w:rFonts w:ascii="Times New Roman" w:hAnsi="Times New Roman" w:cs="Times New Roman"/>
                          <w:sz w:val="22"/>
                          <w:szCs w:val="22"/>
                        </w:rPr>
                        <w:t xml:space="preserve">Inadequacy Measure for Individual_j </w:t>
                      </w:r>
                    </w:p>
                  </w:txbxContent>
                </v:textbox>
              </v:shape>
            </w:pict>
          </mc:Fallback>
        </mc:AlternateContent>
      </w:r>
      <w:r>
        <w:rPr>
          <w:noProof/>
        </w:rPr>
        <mc:AlternateContent>
          <mc:Choice Requires="wps">
            <w:drawing>
              <wp:anchor distT="0" distB="0" distL="114300" distR="114300" simplePos="0" relativeHeight="251646464" behindDoc="0" locked="0" layoutInCell="1" allowOverlap="1" wp14:anchorId="30F08172" wp14:editId="50CE72BB">
                <wp:simplePos x="0" y="0"/>
                <wp:positionH relativeFrom="page">
                  <wp:posOffset>7886700</wp:posOffset>
                </wp:positionH>
                <wp:positionV relativeFrom="paragraph">
                  <wp:posOffset>69850</wp:posOffset>
                </wp:positionV>
                <wp:extent cx="965200" cy="838200"/>
                <wp:effectExtent l="19050" t="0" r="25400" b="19050"/>
                <wp:wrapNone/>
                <wp:docPr id="209" name="Hexagon 209"/>
                <wp:cNvGraphicFramePr/>
                <a:graphic xmlns:a="http://schemas.openxmlformats.org/drawingml/2006/main">
                  <a:graphicData uri="http://schemas.microsoft.com/office/word/2010/wordprocessingShape">
                    <wps:wsp>
                      <wps:cNvSpPr/>
                      <wps:spPr>
                        <a:xfrm>
                          <a:off x="0" y="0"/>
                          <a:ext cx="965200" cy="838200"/>
                        </a:xfrm>
                        <a:prstGeom prst="hexagon">
                          <a:avLst/>
                        </a:prstGeom>
                        <a:solidFill>
                          <a:schemeClr val="accent1">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C75CF5"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9" o:spid="_x0000_s1026" type="#_x0000_t9" style="position:absolute;margin-left:621pt;margin-top:5.5pt;width:76pt;height:6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" adj="4689" fillcolor="#4472c4 [3204]" strokecolor="white [3201]" strokeweight="1.5pt">
                <v:fill opacity="52428f"/>
                <w10:wrap anchorx="page"/>
              </v:shape>
            </w:pict>
          </mc:Fallback>
        </mc:AlternateContent>
      </w:r>
    </w:p>
    <w:p w14:paraId="47A35B97" w14:textId="505CDF2B" w:rsidR="002732BF" w:rsidRDefault="008841CC" w:rsidP="002732BF">
      <w:pPr>
        <w:rPr>
          <w:b/>
          <w:bCs/>
          <w:u w:val="single"/>
        </w:rPr>
      </w:pPr>
      <w:r>
        <w:rPr>
          <w:noProof/>
        </w:rPr>
        <mc:AlternateContent>
          <mc:Choice Requires="wps">
            <w:drawing>
              <wp:anchor distT="45720" distB="45720" distL="114300" distR="114300" simplePos="0" relativeHeight="251647488" behindDoc="0" locked="0" layoutInCell="1" allowOverlap="1" wp14:anchorId="440C8046" wp14:editId="7340CDDA">
                <wp:simplePos x="0" y="0"/>
                <wp:positionH relativeFrom="margin">
                  <wp:posOffset>4229100</wp:posOffset>
                </wp:positionH>
                <wp:positionV relativeFrom="paragraph">
                  <wp:posOffset>64770</wp:posOffset>
                </wp:positionV>
                <wp:extent cx="1400175" cy="771525"/>
                <wp:effectExtent l="0" t="0" r="28575" b="28575"/>
                <wp:wrapSquare wrapText="bothSides"/>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771525"/>
                        </a:xfrm>
                        <a:prstGeom prst="rect">
                          <a:avLst/>
                        </a:prstGeom>
                        <a:solidFill>
                          <a:schemeClr val="accent1">
                            <a:lumMod val="40000"/>
                            <a:lumOff val="60000"/>
                          </a:schemeClr>
                        </a:solidFill>
                        <a:ln w="9525">
                          <a:solidFill>
                            <a:srgbClr val="000000"/>
                          </a:solidFill>
                          <a:miter lim="800000"/>
                          <a:headEnd/>
                          <a:tailEnd/>
                        </a:ln>
                      </wps:spPr>
                      <wps:txbx>
                        <w:txbxContent>
                          <w:p w14:paraId="173AB19C" w14:textId="6E6DE09F" w:rsidR="006A27B2" w:rsidRPr="00E13EB3" w:rsidRDefault="006A27B2" w:rsidP="002732BF">
                            <w:pPr>
                              <w:rPr>
                                <w:rFonts w:ascii="Times New Roman" w:hAnsi="Times New Roman" w:cs="Times New Roman"/>
                                <w:sz w:val="22"/>
                                <w:szCs w:val="22"/>
                              </w:rPr>
                            </w:pPr>
                            <w:r w:rsidRPr="00E13EB3">
                              <w:rPr>
                                <w:rFonts w:ascii="Times New Roman" w:hAnsi="Times New Roman" w:cs="Times New Roman"/>
                                <w:sz w:val="22"/>
                                <w:szCs w:val="22"/>
                              </w:rPr>
                              <w:t xml:space="preserve">Individual_i’s </w:t>
                            </w:r>
                            <w:r w:rsidRPr="00E13EB3">
                              <w:rPr>
                                <w:rFonts w:ascii="Times New Roman" w:hAnsi="Times New Roman" w:cs="Times New Roman"/>
                                <w:b/>
                                <w:bCs/>
                                <w:sz w:val="22"/>
                                <w:szCs w:val="22"/>
                              </w:rPr>
                              <w:t>share</w:t>
                            </w:r>
                            <w:r w:rsidRPr="00E13EB3">
                              <w:rPr>
                                <w:rFonts w:ascii="Times New Roman" w:hAnsi="Times New Roman" w:cs="Times New Roman"/>
                                <w:sz w:val="22"/>
                                <w:szCs w:val="22"/>
                              </w:rPr>
                              <w:t xml:space="preserve"> is individual_i’s AE divided by the sum of all household AE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C8046" id="Text Box 212" o:spid="_x0000_s1035" type="#_x0000_t202" style="position:absolute;margin-left:333pt;margin-top:5.1pt;width:110.25pt;height:60.75pt;z-index:251647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" fillcolor="#b4c6e7 [1300]">
                <v:textbox>
                  <w:txbxContent>
                    <w:p w14:paraId="173AB19C" w14:textId="6E6DE09F" w:rsidR="006A27B2" w:rsidRPr="00E13EB3" w:rsidRDefault="006A27B2" w:rsidP="002732BF">
                      <w:pPr>
                        <w:rPr>
                          <w:rFonts w:ascii="Times New Roman" w:hAnsi="Times New Roman" w:cs="Times New Roman"/>
                          <w:sz w:val="22"/>
                          <w:szCs w:val="22"/>
                        </w:rPr>
                      </w:pPr>
                      <w:r w:rsidRPr="00E13EB3">
                        <w:rPr>
                          <w:rFonts w:ascii="Times New Roman" w:hAnsi="Times New Roman" w:cs="Times New Roman"/>
                          <w:sz w:val="22"/>
                          <w:szCs w:val="22"/>
                        </w:rPr>
                        <w:t xml:space="preserve">Individual_i’s </w:t>
                      </w:r>
                      <w:r w:rsidRPr="00E13EB3">
                        <w:rPr>
                          <w:rFonts w:ascii="Times New Roman" w:hAnsi="Times New Roman" w:cs="Times New Roman"/>
                          <w:b/>
                          <w:bCs/>
                          <w:sz w:val="22"/>
                          <w:szCs w:val="22"/>
                        </w:rPr>
                        <w:t>share</w:t>
                      </w:r>
                      <w:r w:rsidRPr="00E13EB3">
                        <w:rPr>
                          <w:rFonts w:ascii="Times New Roman" w:hAnsi="Times New Roman" w:cs="Times New Roman"/>
                          <w:sz w:val="22"/>
                          <w:szCs w:val="22"/>
                        </w:rPr>
                        <w:t xml:space="preserve"> is individual_i’s AE divided by the sum of all household AE</w:t>
                      </w:r>
                    </w:p>
                  </w:txbxContent>
                </v:textbox>
                <w10:wrap type="square" anchorx="margin"/>
              </v:shape>
            </w:pict>
          </mc:Fallback>
        </mc:AlternateContent>
      </w:r>
    </w:p>
    <w:p w14:paraId="7A6FD9A2" w14:textId="141A4F32" w:rsidR="002732BF" w:rsidRDefault="002732BF" w:rsidP="002732BF">
      <w:pPr>
        <w:rPr>
          <w:b/>
          <w:bCs/>
          <w:u w:val="single"/>
        </w:rPr>
      </w:pPr>
    </w:p>
    <w:p w14:paraId="1BC57B49" w14:textId="1F60F087" w:rsidR="002732BF" w:rsidRDefault="002732BF" w:rsidP="002732BF">
      <w:pPr>
        <w:rPr>
          <w:b/>
          <w:bCs/>
          <w:u w:val="single"/>
        </w:rPr>
      </w:pPr>
    </w:p>
    <w:p w14:paraId="5824C0C7" w14:textId="492710DE" w:rsidR="002732BF" w:rsidRDefault="008841CC" w:rsidP="002732BF">
      <w:pPr>
        <w:rPr>
          <w:b/>
          <w:bCs/>
          <w:u w:val="single"/>
        </w:rPr>
      </w:pPr>
      <w:r>
        <w:rPr>
          <w:noProof/>
        </w:rPr>
        <mc:AlternateContent>
          <mc:Choice Requires="wps">
            <w:drawing>
              <wp:anchor distT="0" distB="0" distL="114300" distR="114300" simplePos="0" relativeHeight="251648512" behindDoc="0" locked="0" layoutInCell="1" allowOverlap="1" wp14:anchorId="21BC28B3" wp14:editId="47501046">
                <wp:simplePos x="0" y="0"/>
                <wp:positionH relativeFrom="column">
                  <wp:posOffset>7732395</wp:posOffset>
                </wp:positionH>
                <wp:positionV relativeFrom="paragraph">
                  <wp:posOffset>163830</wp:posOffset>
                </wp:positionV>
                <wp:extent cx="57150" cy="428625"/>
                <wp:effectExtent l="57150" t="0" r="38100" b="47625"/>
                <wp:wrapNone/>
                <wp:docPr id="211" name="Straight Arrow Connector 211"/>
                <wp:cNvGraphicFramePr/>
                <a:graphic xmlns:a="http://schemas.openxmlformats.org/drawingml/2006/main">
                  <a:graphicData uri="http://schemas.microsoft.com/office/word/2010/wordprocessingShape">
                    <wps:wsp>
                      <wps:cNvCnPr/>
                      <wps:spPr>
                        <a:xfrm flipH="1">
                          <a:off x="0" y="0"/>
                          <a:ext cx="57150" cy="42862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BC8C6" id="Straight Arrow Connector 211" o:spid="_x0000_s1026" type="#_x0000_t32" style="position:absolute;margin-left:608.85pt;margin-top:12.9pt;width:4.5pt;height:33.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" strokecolor="#4472c4 [3204]" strokeweight=".5pt">
                <v:stroke endarrow="block" joinstyle="miter"/>
              </v:shape>
            </w:pict>
          </mc:Fallback>
        </mc:AlternateContent>
      </w:r>
    </w:p>
    <w:p w14:paraId="64D2273E" w14:textId="55631D36" w:rsidR="002732BF" w:rsidRDefault="00E13EB3" w:rsidP="002732BF">
      <w:pPr>
        <w:rPr>
          <w:b/>
          <w:bCs/>
          <w:u w:val="single"/>
        </w:rPr>
      </w:pPr>
      <w:r>
        <w:rPr>
          <w:noProof/>
        </w:rPr>
        <mc:AlternateContent>
          <mc:Choice Requires="wps">
            <w:drawing>
              <wp:anchor distT="0" distB="0" distL="114300" distR="114300" simplePos="0" relativeHeight="251649536" behindDoc="0" locked="0" layoutInCell="1" allowOverlap="1" wp14:anchorId="568EE4D5" wp14:editId="43B0D978">
                <wp:simplePos x="0" y="0"/>
                <wp:positionH relativeFrom="column">
                  <wp:posOffset>2933700</wp:posOffset>
                </wp:positionH>
                <wp:positionV relativeFrom="paragraph">
                  <wp:posOffset>111125</wp:posOffset>
                </wp:positionV>
                <wp:extent cx="762000" cy="285750"/>
                <wp:effectExtent l="0" t="0" r="76200" b="57150"/>
                <wp:wrapNone/>
                <wp:docPr id="60" name="Straight Arrow Connector 60"/>
                <wp:cNvGraphicFramePr/>
                <a:graphic xmlns:a="http://schemas.openxmlformats.org/drawingml/2006/main">
                  <a:graphicData uri="http://schemas.microsoft.com/office/word/2010/wordprocessingShape">
                    <wps:wsp>
                      <wps:cNvCnPr/>
                      <wps:spPr>
                        <a:xfrm>
                          <a:off x="0" y="0"/>
                          <a:ext cx="7620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4C4D2" id="Straight Arrow Connector 60" o:spid="_x0000_s1026" type="#_x0000_t32" style="position:absolute;margin-left:231pt;margin-top:8.75pt;width:60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" strokecolor="#4472c4 [3204]" strokeweight=".5pt">
                <v:stroke endarrow="block" joinstyle="miter"/>
              </v:shape>
            </w:pict>
          </mc:Fallback>
        </mc:AlternateContent>
      </w:r>
      <w:r w:rsidR="008841CC">
        <w:rPr>
          <w:noProof/>
        </w:rPr>
        <mc:AlternateContent>
          <mc:Choice Requires="wps">
            <w:drawing>
              <wp:anchor distT="0" distB="0" distL="114300" distR="114300" simplePos="0" relativeHeight="251650560" behindDoc="0" locked="0" layoutInCell="1" allowOverlap="1" wp14:anchorId="2593D40F" wp14:editId="566494AE">
                <wp:simplePos x="0" y="0"/>
                <wp:positionH relativeFrom="column">
                  <wp:posOffset>3781424</wp:posOffset>
                </wp:positionH>
                <wp:positionV relativeFrom="paragraph">
                  <wp:posOffset>120651</wp:posOffset>
                </wp:positionV>
                <wp:extent cx="447675" cy="279400"/>
                <wp:effectExtent l="38100" t="0" r="28575" b="63500"/>
                <wp:wrapNone/>
                <wp:docPr id="28" name="Straight Arrow Connector 28"/>
                <wp:cNvGraphicFramePr/>
                <a:graphic xmlns:a="http://schemas.openxmlformats.org/drawingml/2006/main">
                  <a:graphicData uri="http://schemas.microsoft.com/office/word/2010/wordprocessingShape">
                    <wps:wsp>
                      <wps:cNvCnPr/>
                      <wps:spPr>
                        <a:xfrm flipH="1">
                          <a:off x="0" y="0"/>
                          <a:ext cx="447675"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83851" id="Straight Arrow Connector 28" o:spid="_x0000_s1026" type="#_x0000_t32" style="position:absolute;margin-left:297.75pt;margin-top:9.5pt;width:35.25pt;height:22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" strokecolor="#4472c4 [3204]" strokeweight=".5pt">
                <v:stroke endarrow="block" joinstyle="miter"/>
              </v:shape>
            </w:pict>
          </mc:Fallback>
        </mc:AlternateContent>
      </w:r>
    </w:p>
    <w:p w14:paraId="25A824AE" w14:textId="2C5576AF" w:rsidR="002732BF" w:rsidRDefault="00C20E85" w:rsidP="002732BF">
      <w:pPr>
        <w:rPr>
          <w:b/>
          <w:bCs/>
          <w:u w:val="single"/>
        </w:rPr>
      </w:pPr>
      <w:r>
        <w:rPr>
          <w:noProof/>
        </w:rPr>
        <mc:AlternateContent>
          <mc:Choice Requires="wps">
            <w:drawing>
              <wp:anchor distT="0" distB="0" distL="114300" distR="114300" simplePos="0" relativeHeight="251707904" behindDoc="0" locked="0" layoutInCell="1" allowOverlap="1" wp14:anchorId="65B6F130" wp14:editId="64EABD48">
                <wp:simplePos x="0" y="0"/>
                <wp:positionH relativeFrom="column">
                  <wp:posOffset>5988062</wp:posOffset>
                </wp:positionH>
                <wp:positionV relativeFrom="paragraph">
                  <wp:posOffset>118960</wp:posOffset>
                </wp:positionV>
                <wp:extent cx="1137285" cy="1169035"/>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2B1A55AC" w14:textId="74B57080" w:rsidR="006A27B2" w:rsidRPr="00E13EB3" w:rsidRDefault="006A27B2" w:rsidP="00C20E85">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 xml:space="preserve">Inadequacy Measure for Individual_i for </w:t>
                            </w:r>
                            <w:r>
                              <w:rPr>
                                <w:rFonts w:ascii="Times New Roman" w:hAnsi="Times New Roman" w:cs="Times New Roman"/>
                                <w:color w:val="FFFFFF" w:themeColor="background1"/>
                                <w:sz w:val="22"/>
                                <w:szCs w:val="22"/>
                              </w:rPr>
                              <w:t xml:space="preserve">allocated </w:t>
                            </w:r>
                            <w:r w:rsidRPr="00E13EB3">
                              <w:rPr>
                                <w:rFonts w:ascii="Times New Roman" w:hAnsi="Times New Roman" w:cs="Times New Roman"/>
                                <w:color w:val="FFFFFF" w:themeColor="background1"/>
                                <w:sz w:val="22"/>
                                <w:szCs w:val="22"/>
                              </w:rPr>
                              <w:t>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6F130" id="Text Box 237" o:spid="_x0000_s1036" type="#_x0000_t202" style="position:absolute;margin-left:471.5pt;margin-top:9.35pt;width:89.55pt;height:92.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" filled="f" stroked="f" strokeweight=".5pt">
                <v:textbox>
                  <w:txbxContent>
                    <w:p w14:paraId="2B1A55AC" w14:textId="74B57080" w:rsidR="006A27B2" w:rsidRPr="00E13EB3" w:rsidRDefault="006A27B2" w:rsidP="00C20E85">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 xml:space="preserve">Inadequacy Measure for Individual_i for </w:t>
                      </w:r>
                      <w:r>
                        <w:rPr>
                          <w:rFonts w:ascii="Times New Roman" w:hAnsi="Times New Roman" w:cs="Times New Roman"/>
                          <w:color w:val="FFFFFF" w:themeColor="background1"/>
                          <w:sz w:val="22"/>
                          <w:szCs w:val="22"/>
                        </w:rPr>
                        <w:t xml:space="preserve">allocated </w:t>
                      </w:r>
                      <w:r w:rsidRPr="00E13EB3">
                        <w:rPr>
                          <w:rFonts w:ascii="Times New Roman" w:hAnsi="Times New Roman" w:cs="Times New Roman"/>
                          <w:color w:val="FFFFFF" w:themeColor="background1"/>
                          <w:sz w:val="22"/>
                          <w:szCs w:val="22"/>
                        </w:rPr>
                        <w:t>nutrient consumption</w:t>
                      </w:r>
                    </w:p>
                  </w:txbxContent>
                </v:textbox>
              </v:shape>
            </w:pict>
          </mc:Fallback>
        </mc:AlternateContent>
      </w:r>
      <w:r w:rsidR="00E13EB3">
        <w:rPr>
          <w:noProof/>
        </w:rPr>
        <mc:AlternateContent>
          <mc:Choice Requires="wps">
            <w:drawing>
              <wp:anchor distT="0" distB="0" distL="114300" distR="114300" simplePos="0" relativeHeight="251688448" behindDoc="0" locked="0" layoutInCell="1" allowOverlap="1" wp14:anchorId="7CBD1E9D" wp14:editId="11195A0C">
                <wp:simplePos x="0" y="0"/>
                <wp:positionH relativeFrom="column">
                  <wp:posOffset>4305300</wp:posOffset>
                </wp:positionH>
                <wp:positionV relativeFrom="paragraph">
                  <wp:posOffset>48895</wp:posOffset>
                </wp:positionV>
                <wp:extent cx="1876425" cy="838200"/>
                <wp:effectExtent l="0" t="38100" r="47625" b="19050"/>
                <wp:wrapNone/>
                <wp:docPr id="31" name="Straight Arrow Connector 31"/>
                <wp:cNvGraphicFramePr/>
                <a:graphic xmlns:a="http://schemas.openxmlformats.org/drawingml/2006/main">
                  <a:graphicData uri="http://schemas.microsoft.com/office/word/2010/wordprocessingShape">
                    <wps:wsp>
                      <wps:cNvCnPr/>
                      <wps:spPr>
                        <a:xfrm flipV="1">
                          <a:off x="0" y="0"/>
                          <a:ext cx="18764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CE719" id="Straight Arrow Connector 31" o:spid="_x0000_s1026" type="#_x0000_t32" style="position:absolute;margin-left:339pt;margin-top:3.85pt;width:147.75pt;height:66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" strokecolor="#4472c4 [3204]" strokeweight=".5pt">
                <v:stroke endarrow="block" joinstyle="miter"/>
              </v:shape>
            </w:pict>
          </mc:Fallback>
        </mc:AlternateContent>
      </w:r>
      <w:r w:rsidR="00E13EB3">
        <w:rPr>
          <w:noProof/>
        </w:rPr>
        <mc:AlternateContent>
          <mc:Choice Requires="wps">
            <w:drawing>
              <wp:anchor distT="0" distB="0" distL="114300" distR="114300" simplePos="0" relativeHeight="251651584" behindDoc="0" locked="0" layoutInCell="1" allowOverlap="1" wp14:anchorId="703E034E" wp14:editId="07EE5DE9">
                <wp:simplePos x="0" y="0"/>
                <wp:positionH relativeFrom="column">
                  <wp:posOffset>5988685</wp:posOffset>
                </wp:positionH>
                <wp:positionV relativeFrom="paragraph">
                  <wp:posOffset>107315</wp:posOffset>
                </wp:positionV>
                <wp:extent cx="1137285" cy="120332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37285" cy="1203325"/>
                        </a:xfrm>
                        <a:prstGeom prst="rect">
                          <a:avLst/>
                        </a:prstGeom>
                        <a:noFill/>
                        <a:ln w="6350">
                          <a:noFill/>
                        </a:ln>
                      </wps:spPr>
                      <wps:txbx>
                        <w:txbxContent>
                          <w:p w14:paraId="13BDD31F" w14:textId="33C2D671" w:rsidR="006A27B2" w:rsidRPr="00E13EB3" w:rsidRDefault="006A27B2"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Inadequacy Measure for Individual_i for calculated 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E034E" id="Text Box 53" o:spid="_x0000_s1037" type="#_x0000_t202" style="position:absolute;margin-left:471.55pt;margin-top:8.45pt;width:89.55pt;height:94.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" filled="f" stroked="f" strokeweight=".5pt">
                <v:textbox>
                  <w:txbxContent>
                    <w:p w14:paraId="13BDD31F" w14:textId="33C2D671" w:rsidR="006A27B2" w:rsidRPr="00E13EB3" w:rsidRDefault="006A27B2"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Inadequacy Measure for Individual_i for calculated nutrient consumption</w:t>
                      </w:r>
                    </w:p>
                  </w:txbxContent>
                </v:textbox>
              </v:shape>
            </w:pict>
          </mc:Fallback>
        </mc:AlternateContent>
      </w:r>
      <w:r w:rsidR="00E13EB3">
        <w:rPr>
          <w:noProof/>
        </w:rPr>
        <mc:AlternateContent>
          <mc:Choice Requires="wps">
            <w:drawing>
              <wp:anchor distT="0" distB="0" distL="114300" distR="114300" simplePos="0" relativeHeight="251652608" behindDoc="0" locked="0" layoutInCell="1" allowOverlap="1" wp14:anchorId="0F9C0A26" wp14:editId="313A4C15">
                <wp:simplePos x="0" y="0"/>
                <wp:positionH relativeFrom="column">
                  <wp:posOffset>5884545</wp:posOffset>
                </wp:positionH>
                <wp:positionV relativeFrom="paragraph">
                  <wp:posOffset>51435</wp:posOffset>
                </wp:positionV>
                <wp:extent cx="1325880" cy="1162685"/>
                <wp:effectExtent l="19050" t="0" r="45720" b="18415"/>
                <wp:wrapNone/>
                <wp:docPr id="40" name="Hexagon 40"/>
                <wp:cNvGraphicFramePr/>
                <a:graphic xmlns:a="http://schemas.openxmlformats.org/drawingml/2006/main">
                  <a:graphicData uri="http://schemas.microsoft.com/office/word/2010/wordprocessingShape">
                    <wps:wsp>
                      <wps:cNvSpPr/>
                      <wps:spPr>
                        <a:xfrm>
                          <a:off x="0" y="0"/>
                          <a:ext cx="1325880" cy="1162685"/>
                        </a:xfrm>
                        <a:prstGeom prst="hexagon">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2B51A" id="Hexagon 40" o:spid="_x0000_s1026" type="#_x0000_t9" style="position:absolute;margin-left:463.35pt;margin-top:4.05pt;width:104.4pt;height:91.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" adj="4735" fillcolor="#4472c4 [3204]" strokecolor="white [3201]" strokeweight="1.5pt"/>
            </w:pict>
          </mc:Fallback>
        </mc:AlternateContent>
      </w:r>
      <w:r w:rsidR="008841CC">
        <w:rPr>
          <w:noProof/>
        </w:rPr>
        <mc:AlternateContent>
          <mc:Choice Requires="wps">
            <w:drawing>
              <wp:anchor distT="0" distB="0" distL="114300" distR="114300" simplePos="0" relativeHeight="251653632" behindDoc="0" locked="0" layoutInCell="1" allowOverlap="1" wp14:anchorId="7E4C6704" wp14:editId="5A69A495">
                <wp:simplePos x="0" y="0"/>
                <wp:positionH relativeFrom="margin">
                  <wp:posOffset>3028950</wp:posOffset>
                </wp:positionH>
                <wp:positionV relativeFrom="paragraph">
                  <wp:posOffset>185420</wp:posOffset>
                </wp:positionV>
                <wp:extent cx="1428750" cy="1308100"/>
                <wp:effectExtent l="19050" t="19050" r="19050" b="44450"/>
                <wp:wrapNone/>
                <wp:docPr id="34" name="Diamond 34"/>
                <wp:cNvGraphicFramePr/>
                <a:graphic xmlns:a="http://schemas.openxmlformats.org/drawingml/2006/main">
                  <a:graphicData uri="http://schemas.microsoft.com/office/word/2010/wordprocessingShape">
                    <wps:wsp>
                      <wps:cNvSpPr/>
                      <wps:spPr>
                        <a:xfrm>
                          <a:off x="0" y="0"/>
                          <a:ext cx="1428750" cy="1308100"/>
                        </a:xfrm>
                        <a:prstGeom prst="diamond">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B036659" id="Diamond 34" o:spid="_x0000_s1026" type="#_x0000_t4" style="position:absolute;margin-left:238.5pt;margin-top:14.6pt;width:112.5pt;height:10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" fillcolor="#4472c4 [3204]" strokecolor="white [3201]" strokeweight="1.5pt">
                <w10:wrap anchorx="margin"/>
              </v:shape>
            </w:pict>
          </mc:Fallback>
        </mc:AlternateContent>
      </w:r>
    </w:p>
    <w:p w14:paraId="4E4CA927" w14:textId="6A714B94" w:rsidR="002732BF" w:rsidRDefault="00C20E85" w:rsidP="002732BF">
      <w:pPr>
        <w:rPr>
          <w:b/>
          <w:bCs/>
          <w:u w:val="single"/>
        </w:rPr>
      </w:pPr>
      <w:r>
        <w:rPr>
          <w:noProof/>
        </w:rPr>
        <mc:AlternateContent>
          <mc:Choice Requires="wps">
            <w:drawing>
              <wp:anchor distT="0" distB="0" distL="114300" distR="114300" simplePos="0" relativeHeight="251709952" behindDoc="0" locked="0" layoutInCell="1" allowOverlap="1" wp14:anchorId="176D4FE6" wp14:editId="433DA252">
                <wp:simplePos x="0" y="0"/>
                <wp:positionH relativeFrom="margin">
                  <wp:posOffset>7463574</wp:posOffset>
                </wp:positionH>
                <wp:positionV relativeFrom="paragraph">
                  <wp:posOffset>140084</wp:posOffset>
                </wp:positionV>
                <wp:extent cx="1286510" cy="870585"/>
                <wp:effectExtent l="0" t="0" r="0" b="5715"/>
                <wp:wrapNone/>
                <wp:docPr id="238" name="Text Box 238"/>
                <wp:cNvGraphicFramePr/>
                <a:graphic xmlns:a="http://schemas.openxmlformats.org/drawingml/2006/main">
                  <a:graphicData uri="http://schemas.microsoft.com/office/word/2010/wordprocessingShape">
                    <wps:wsp>
                      <wps:cNvSpPr txBox="1"/>
                      <wps:spPr>
                        <a:xfrm>
                          <a:off x="0" y="0"/>
                          <a:ext cx="1286510" cy="870585"/>
                        </a:xfrm>
                        <a:prstGeom prst="rect">
                          <a:avLst/>
                        </a:prstGeom>
                        <a:noFill/>
                        <a:ln w="6350">
                          <a:noFill/>
                        </a:ln>
                      </wps:spPr>
                      <wps:txbx>
                        <w:txbxContent>
                          <w:p w14:paraId="709A4C62" w14:textId="77777777" w:rsidR="006A27B2" w:rsidRPr="00E13EB3" w:rsidRDefault="006A27B2" w:rsidP="00C20E85">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Measure of inequality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D4FE6" id="Text Box 238" o:spid="_x0000_s1038" type="#_x0000_t202" style="position:absolute;margin-left:587.7pt;margin-top:11.05pt;width:101.3pt;height:68.55p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" filled="f" stroked="f" strokeweight=".5pt">
                <v:textbox>
                  <w:txbxContent>
                    <w:p w14:paraId="709A4C62" w14:textId="77777777" w:rsidR="006A27B2" w:rsidRPr="00E13EB3" w:rsidRDefault="006A27B2" w:rsidP="00C20E85">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Measure of inequality between individual_i and individual_j</w:t>
                      </w:r>
                    </w:p>
                  </w:txbxContent>
                </v:textbox>
                <w10:wrap anchorx="margin"/>
              </v:shape>
            </w:pict>
          </mc:Fallback>
        </mc:AlternateContent>
      </w:r>
      <w:r w:rsidR="00E13EB3">
        <w:rPr>
          <w:noProof/>
        </w:rPr>
        <mc:AlternateContent>
          <mc:Choice Requires="wps">
            <w:drawing>
              <wp:anchor distT="0" distB="0" distL="114300" distR="114300" simplePos="0" relativeHeight="251654656" behindDoc="0" locked="0" layoutInCell="1" allowOverlap="1" wp14:anchorId="1611CDAF" wp14:editId="3B7D33F3">
                <wp:simplePos x="0" y="0"/>
                <wp:positionH relativeFrom="column">
                  <wp:posOffset>7181849</wp:posOffset>
                </wp:positionH>
                <wp:positionV relativeFrom="paragraph">
                  <wp:posOffset>34290</wp:posOffset>
                </wp:positionV>
                <wp:extent cx="523875" cy="400050"/>
                <wp:effectExtent l="0" t="38100" r="47625" b="19050"/>
                <wp:wrapNone/>
                <wp:docPr id="213" name="Straight Arrow Connector 213"/>
                <wp:cNvGraphicFramePr/>
                <a:graphic xmlns:a="http://schemas.openxmlformats.org/drawingml/2006/main">
                  <a:graphicData uri="http://schemas.microsoft.com/office/word/2010/wordprocessingShape">
                    <wps:wsp>
                      <wps:cNvCnPr/>
                      <wps:spPr>
                        <a:xfrm flipV="1">
                          <a:off x="0" y="0"/>
                          <a:ext cx="523875" cy="40005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87E431" id="Straight Arrow Connector 213" o:spid="_x0000_s1026" type="#_x0000_t32" style="position:absolute;margin-left:565.5pt;margin-top:2.7pt;width:41.25pt;height:3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" strokecolor="#4472c4 [3204]" strokeweight=".5pt">
                <v:stroke endarrow="block" joinstyle="miter"/>
              </v:shape>
            </w:pict>
          </mc:Fallback>
        </mc:AlternateContent>
      </w:r>
      <w:r w:rsidR="00AC1BAD">
        <w:rPr>
          <w:noProof/>
        </w:rPr>
        <mc:AlternateContent>
          <mc:Choice Requires="wps">
            <w:drawing>
              <wp:anchor distT="0" distB="0" distL="114300" distR="114300" simplePos="0" relativeHeight="251655680" behindDoc="0" locked="0" layoutInCell="1" allowOverlap="1" wp14:anchorId="6FCDD027" wp14:editId="0D3F198B">
                <wp:simplePos x="0" y="0"/>
                <wp:positionH relativeFrom="margin">
                  <wp:posOffset>7458075</wp:posOffset>
                </wp:positionH>
                <wp:positionV relativeFrom="paragraph">
                  <wp:posOffset>139065</wp:posOffset>
                </wp:positionV>
                <wp:extent cx="1238250" cy="107378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238250" cy="1073785"/>
                        </a:xfrm>
                        <a:prstGeom prst="rect">
                          <a:avLst/>
                        </a:prstGeom>
                        <a:noFill/>
                        <a:ln w="6350">
                          <a:noFill/>
                        </a:ln>
                      </wps:spPr>
                      <wps:txbx>
                        <w:txbxContent>
                          <w:p w14:paraId="7141BF39" w14:textId="0B8A827D" w:rsidR="006A27B2" w:rsidRPr="00E13EB3" w:rsidRDefault="006A27B2" w:rsidP="00AC1BAD">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Inequality Measure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DD027" id="Text Box 208" o:spid="_x0000_s1039" type="#_x0000_t202" style="position:absolute;margin-left:587.25pt;margin-top:10.95pt;width:97.5pt;height:84.5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" filled="f" stroked="f" strokeweight=".5pt">
                <v:textbox>
                  <w:txbxContent>
                    <w:p w14:paraId="7141BF39" w14:textId="0B8A827D" w:rsidR="006A27B2" w:rsidRPr="00E13EB3" w:rsidRDefault="006A27B2" w:rsidP="00AC1BAD">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Inequality Measure between individual_i and individual_j</w:t>
                      </w:r>
                    </w:p>
                  </w:txbxContent>
                </v:textbox>
                <w10:wrap anchorx="margin"/>
              </v:shape>
            </w:pict>
          </mc:Fallback>
        </mc:AlternateContent>
      </w:r>
      <w:r w:rsidR="00AC1BAD">
        <w:rPr>
          <w:noProof/>
        </w:rPr>
        <mc:AlternateContent>
          <mc:Choice Requires="wps">
            <w:drawing>
              <wp:anchor distT="0" distB="0" distL="114300" distR="114300" simplePos="0" relativeHeight="251656704" behindDoc="0" locked="0" layoutInCell="1" allowOverlap="1" wp14:anchorId="1D6D744C" wp14:editId="1285CAF1">
                <wp:simplePos x="0" y="0"/>
                <wp:positionH relativeFrom="margin">
                  <wp:posOffset>7496175</wp:posOffset>
                </wp:positionH>
                <wp:positionV relativeFrom="paragraph">
                  <wp:posOffset>24765</wp:posOffset>
                </wp:positionV>
                <wp:extent cx="1171575" cy="1000125"/>
                <wp:effectExtent l="19050" t="0" r="47625" b="28575"/>
                <wp:wrapNone/>
                <wp:docPr id="207" name="Flowchart: Preparation 207"/>
                <wp:cNvGraphicFramePr/>
                <a:graphic xmlns:a="http://schemas.openxmlformats.org/drawingml/2006/main">
                  <a:graphicData uri="http://schemas.microsoft.com/office/word/2010/wordprocessingShape">
                    <wps:wsp>
                      <wps:cNvSpPr/>
                      <wps:spPr>
                        <a:xfrm>
                          <a:off x="0" y="0"/>
                          <a:ext cx="1171575" cy="1000125"/>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8C66E" id="_x0000_t117" coordsize="21600,21600" o:spt="117" path="m4353,l17214,r4386,10800l17214,21600r-12861,l,10800xe">
                <v:stroke joinstyle="miter"/>
                <v:path gradientshapeok="t" o:connecttype="rect" textboxrect="4353,0,17214,21600"/>
              </v:shapetype>
              <v:shape id="Flowchart: Preparation 207" o:spid="_x0000_s1026" type="#_x0000_t117" style="position:absolute;margin-left:590.25pt;margin-top:1.95pt;width:92.25pt;height:7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" fillcolor="#70ad47 [3209]" strokecolor="#70ad47 [3209]" strokeweight="1pt">
                <w10:wrap anchorx="margin"/>
              </v:shape>
            </w:pict>
          </mc:Fallback>
        </mc:AlternateContent>
      </w:r>
    </w:p>
    <w:p w14:paraId="63B79CB0" w14:textId="1E4D7BB6" w:rsidR="002732BF" w:rsidRDefault="008841CC" w:rsidP="002732BF">
      <w:pPr>
        <w:rPr>
          <w:b/>
          <w:bCs/>
          <w:u w:val="single"/>
        </w:rPr>
      </w:pPr>
      <w:r>
        <w:rPr>
          <w:noProof/>
        </w:rPr>
        <mc:AlternateContent>
          <mc:Choice Requires="wps">
            <w:drawing>
              <wp:anchor distT="0" distB="0" distL="114300" distR="114300" simplePos="0" relativeHeight="251657728" behindDoc="0" locked="0" layoutInCell="1" allowOverlap="1" wp14:anchorId="5418F991" wp14:editId="1CEE255B">
                <wp:simplePos x="0" y="0"/>
                <wp:positionH relativeFrom="margin">
                  <wp:posOffset>3131820</wp:posOffset>
                </wp:positionH>
                <wp:positionV relativeFrom="paragraph">
                  <wp:posOffset>48260</wp:posOffset>
                </wp:positionV>
                <wp:extent cx="1212215" cy="95948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212215" cy="959485"/>
                        </a:xfrm>
                        <a:prstGeom prst="rect">
                          <a:avLst/>
                        </a:prstGeom>
                        <a:noFill/>
                        <a:ln w="6350">
                          <a:noFill/>
                        </a:ln>
                      </wps:spPr>
                      <wps:txbx>
                        <w:txbxContent>
                          <w:p w14:paraId="51248395" w14:textId="77777777" w:rsidR="006A27B2" w:rsidRPr="00E13EB3" w:rsidRDefault="006A27B2"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Calculated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8F991" id="Text Box 35" o:spid="_x0000_s1040" type="#_x0000_t202" style="position:absolute;margin-left:246.6pt;margin-top:3.8pt;width:95.45pt;height:75.5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" filled="f" stroked="f" strokeweight=".5pt">
                <v:textbox>
                  <w:txbxContent>
                    <w:p w14:paraId="51248395" w14:textId="77777777" w:rsidR="006A27B2" w:rsidRPr="00E13EB3" w:rsidRDefault="006A27B2"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Calculated individual consumption of the nutrient</w:t>
                      </w:r>
                    </w:p>
                  </w:txbxContent>
                </v:textbox>
                <w10:wrap anchorx="margin"/>
              </v:shape>
            </w:pict>
          </mc:Fallback>
        </mc:AlternateContent>
      </w:r>
    </w:p>
    <w:p w14:paraId="0904CBA8" w14:textId="07432C7F" w:rsidR="002732BF" w:rsidRDefault="002732BF" w:rsidP="002732BF">
      <w:pPr>
        <w:rPr>
          <w:b/>
          <w:bCs/>
          <w:u w:val="single"/>
        </w:rPr>
      </w:pPr>
    </w:p>
    <w:p w14:paraId="2C3ABF16" w14:textId="40F35CB5" w:rsidR="002732BF" w:rsidRDefault="002732BF" w:rsidP="002732BF">
      <w:pPr>
        <w:rPr>
          <w:b/>
          <w:bCs/>
          <w:u w:val="single"/>
        </w:rPr>
      </w:pPr>
    </w:p>
    <w:p w14:paraId="6FCDA37F" w14:textId="3C178A82" w:rsidR="002732BF" w:rsidRDefault="00AC1BAD" w:rsidP="002732BF">
      <w:pPr>
        <w:rPr>
          <w:b/>
          <w:bCs/>
          <w:u w:val="single"/>
        </w:rPr>
      </w:pPr>
      <w:r>
        <w:rPr>
          <w:noProof/>
        </w:rPr>
        <mc:AlternateContent>
          <mc:Choice Requires="wps">
            <w:drawing>
              <wp:anchor distT="45720" distB="45720" distL="114300" distR="114300" simplePos="0" relativeHeight="251658752" behindDoc="0" locked="0" layoutInCell="1" allowOverlap="1" wp14:anchorId="2F83D6A2" wp14:editId="7B7CA491">
                <wp:simplePos x="0" y="0"/>
                <wp:positionH relativeFrom="page">
                  <wp:posOffset>9046845</wp:posOffset>
                </wp:positionH>
                <wp:positionV relativeFrom="paragraph">
                  <wp:posOffset>132715</wp:posOffset>
                </wp:positionV>
                <wp:extent cx="488950" cy="316865"/>
                <wp:effectExtent l="0" t="0" r="25400" b="26035"/>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16865"/>
                        </a:xfrm>
                        <a:prstGeom prst="rect">
                          <a:avLst/>
                        </a:prstGeom>
                        <a:solidFill>
                          <a:srgbClr val="FFFFFF"/>
                        </a:solidFill>
                        <a:ln w="9525">
                          <a:solidFill>
                            <a:srgbClr val="000000"/>
                          </a:solidFill>
                          <a:miter lim="800000"/>
                          <a:headEnd/>
                          <a:tailEnd/>
                        </a:ln>
                      </wps:spPr>
                      <wps:txbx>
                        <w:txbxContent>
                          <w:p w14:paraId="6ED782DD" w14:textId="77777777" w:rsidR="006A27B2" w:rsidRPr="00E13EB3" w:rsidRDefault="006A27B2"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3D6A2" id="Text Box 47" o:spid="_x0000_s1041" type="#_x0000_t202" style="position:absolute;margin-left:712.35pt;margin-top:10.45pt;width:38.5pt;height:24.95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">
                <v:textbox>
                  <w:txbxContent>
                    <w:p w14:paraId="6ED782DD" w14:textId="77777777" w:rsidR="006A27B2" w:rsidRPr="00E13EB3" w:rsidRDefault="006A27B2"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v:textbox>
                <w10:wrap type="square" anchorx="page"/>
              </v:shape>
            </w:pict>
          </mc:Fallback>
        </mc:AlternateContent>
      </w:r>
    </w:p>
    <w:p w14:paraId="6BFE1244" w14:textId="707E65E2" w:rsidR="002732BF" w:rsidRDefault="002732BF" w:rsidP="002732BF">
      <w:pPr>
        <w:rPr>
          <w:b/>
          <w:bCs/>
          <w:u w:val="single"/>
        </w:rPr>
      </w:pPr>
    </w:p>
    <w:p w14:paraId="6180A053" w14:textId="395E2C3D" w:rsidR="002732BF" w:rsidRPr="00C04250" w:rsidRDefault="00C04250" w:rsidP="00C04250">
      <w:pPr>
        <w:pStyle w:val="Caption"/>
        <w:keepNext/>
        <w:rPr>
          <w:sz w:val="22"/>
          <w:szCs w:val="22"/>
        </w:rPr>
      </w:pPr>
      <w:r w:rsidRPr="00C04250">
        <w:rPr>
          <w:sz w:val="22"/>
          <w:szCs w:val="22"/>
        </w:rPr>
        <w:lastRenderedPageBreak/>
        <w:t xml:space="preserve">Figure </w:t>
      </w:r>
      <w:r w:rsidRPr="00C04250">
        <w:rPr>
          <w:sz w:val="22"/>
          <w:szCs w:val="22"/>
        </w:rPr>
        <w:fldChar w:fldCharType="begin"/>
      </w:r>
      <w:r w:rsidRPr="00C04250">
        <w:rPr>
          <w:sz w:val="22"/>
          <w:szCs w:val="22"/>
        </w:rPr>
        <w:instrText xml:space="preserve"> SEQ Figure \* ARABIC </w:instrText>
      </w:r>
      <w:r w:rsidRPr="00C04250">
        <w:rPr>
          <w:sz w:val="22"/>
          <w:szCs w:val="22"/>
        </w:rPr>
        <w:fldChar w:fldCharType="separate"/>
      </w:r>
      <w:r w:rsidRPr="00C04250">
        <w:rPr>
          <w:noProof/>
          <w:sz w:val="22"/>
          <w:szCs w:val="22"/>
        </w:rPr>
        <w:t>2</w:t>
      </w:r>
      <w:r w:rsidRPr="00C04250">
        <w:rPr>
          <w:sz w:val="22"/>
          <w:szCs w:val="22"/>
        </w:rPr>
        <w:fldChar w:fldCharType="end"/>
      </w:r>
      <w:r w:rsidRPr="00C04250">
        <w:rPr>
          <w:sz w:val="22"/>
          <w:szCs w:val="22"/>
        </w:rPr>
        <w:t xml:space="preserve">: </w:t>
      </w:r>
      <w:r w:rsidR="002732BF" w:rsidRPr="00C04250">
        <w:rPr>
          <w:b/>
          <w:bCs/>
          <w:sz w:val="22"/>
          <w:szCs w:val="22"/>
        </w:rPr>
        <w:t xml:space="preserve">Map to measure energy/nutrient inadequacy for individuals and inequality staring with </w:t>
      </w:r>
      <w:r w:rsidR="002732BF" w:rsidRPr="00C04250">
        <w:rPr>
          <w:b/>
          <w:bCs/>
          <w:sz w:val="22"/>
          <w:szCs w:val="22"/>
          <w:u w:val="single"/>
        </w:rPr>
        <w:t>individual-level</w:t>
      </w:r>
      <w:r w:rsidR="002732BF" w:rsidRPr="00C04250">
        <w:rPr>
          <w:b/>
          <w:bCs/>
          <w:sz w:val="22"/>
          <w:szCs w:val="22"/>
        </w:rPr>
        <w:t xml:space="preserve"> survey </w:t>
      </w:r>
      <w:commentRangeStart w:id="2"/>
      <w:r w:rsidR="002732BF" w:rsidRPr="00C04250">
        <w:rPr>
          <w:b/>
          <w:bCs/>
          <w:sz w:val="22"/>
          <w:szCs w:val="22"/>
        </w:rPr>
        <w:t>data:</w:t>
      </w:r>
      <w:commentRangeEnd w:id="2"/>
      <w:r w:rsidR="002732BF" w:rsidRPr="00C04250">
        <w:rPr>
          <w:rStyle w:val="CommentReference"/>
          <w:sz w:val="22"/>
          <w:szCs w:val="22"/>
        </w:rPr>
        <w:commentReference w:id="2"/>
      </w:r>
    </w:p>
    <w:p w14:paraId="1E9384E5" w14:textId="3CA829F7" w:rsidR="002732BF" w:rsidRDefault="002732BF" w:rsidP="002732BF">
      <w:pPr>
        <w:rPr>
          <w:b/>
          <w:bCs/>
          <w:u w:val="single"/>
        </w:rPr>
      </w:pPr>
    </w:p>
    <w:p w14:paraId="5C13CA0D" w14:textId="26EB30D7" w:rsidR="002732BF" w:rsidRDefault="007278AD" w:rsidP="002732BF">
      <w:pPr>
        <w:spacing w:line="276" w:lineRule="auto"/>
        <w:rPr>
          <w:b/>
          <w:bCs/>
        </w:rPr>
        <w:sectPr w:rsidR="002732BF">
          <w:pgSz w:w="15840" w:h="12240" w:orient="landscape"/>
          <w:pgMar w:top="720" w:right="720" w:bottom="720" w:left="720" w:header="720" w:footer="720" w:gutter="0"/>
          <w:cols w:space="720"/>
        </w:sectPr>
      </w:pPr>
      <w:r>
        <w:rPr>
          <w:noProof/>
        </w:rPr>
        <mc:AlternateContent>
          <mc:Choice Requires="wps">
            <w:drawing>
              <wp:anchor distT="0" distB="0" distL="114300" distR="114300" simplePos="0" relativeHeight="251676160" behindDoc="0" locked="0" layoutInCell="1" allowOverlap="1" wp14:anchorId="7C861BF4" wp14:editId="76A09237">
                <wp:simplePos x="0" y="0"/>
                <wp:positionH relativeFrom="column">
                  <wp:posOffset>4798084</wp:posOffset>
                </wp:positionH>
                <wp:positionV relativeFrom="paragraph">
                  <wp:posOffset>308203</wp:posOffset>
                </wp:positionV>
                <wp:extent cx="1324814" cy="960815"/>
                <wp:effectExtent l="19050" t="0" r="46990" b="29845"/>
                <wp:wrapNone/>
                <wp:docPr id="202" name="Cloud 202"/>
                <wp:cNvGraphicFramePr/>
                <a:graphic xmlns:a="http://schemas.openxmlformats.org/drawingml/2006/main">
                  <a:graphicData uri="http://schemas.microsoft.com/office/word/2010/wordprocessingShape">
                    <wps:wsp>
                      <wps:cNvSpPr/>
                      <wps:spPr>
                        <a:xfrm>
                          <a:off x="0" y="0"/>
                          <a:ext cx="1324814" cy="96081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C78AB50" id="Cloud 202" o:spid="_x0000_s1026" style="position:absolute;margin-left:377.8pt;margin-top:24.25pt;width:104.3pt;height:75.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43920,582205;66241,564479;212461,776192;178482,784666;505331,869404;484845,830705;884037,772900;875849,815358;1046634,510522;1146332,669234;1281819,341490;1237413,401007;1175282,120680;1177612,148793;891735,87897;914490,52044;678998,104978;690007,74063;429338,115476;469205,145457;126563,351165;119601,319604" o:connectangles="0,0,0,0,0,0,0,0,0,0,0,0,0,0,0,0,0,0,0,0,0,0"/>
              </v:shape>
            </w:pict>
          </mc:Fallback>
        </mc:AlternateContent>
      </w:r>
      <w:r w:rsidR="00E13EB3">
        <w:rPr>
          <w:noProof/>
        </w:rPr>
        <mc:AlternateContent>
          <mc:Choice Requires="wps">
            <w:drawing>
              <wp:anchor distT="45720" distB="45720" distL="114300" distR="114300" simplePos="0" relativeHeight="251675136" behindDoc="0" locked="0" layoutInCell="1" allowOverlap="1" wp14:anchorId="1AB245E1" wp14:editId="3F2C51D0">
                <wp:simplePos x="0" y="0"/>
                <wp:positionH relativeFrom="margin">
                  <wp:posOffset>7548245</wp:posOffset>
                </wp:positionH>
                <wp:positionV relativeFrom="paragraph">
                  <wp:posOffset>4819650</wp:posOffset>
                </wp:positionV>
                <wp:extent cx="562610" cy="325755"/>
                <wp:effectExtent l="0" t="0" r="27940" b="17145"/>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325755"/>
                        </a:xfrm>
                        <a:prstGeom prst="rect">
                          <a:avLst/>
                        </a:prstGeom>
                        <a:solidFill>
                          <a:srgbClr val="FFFFFF"/>
                        </a:solidFill>
                        <a:ln w="9525">
                          <a:solidFill>
                            <a:srgbClr val="000000"/>
                          </a:solidFill>
                          <a:miter lim="800000"/>
                          <a:headEnd/>
                          <a:tailEnd/>
                        </a:ln>
                      </wps:spPr>
                      <wps:txbx>
                        <w:txbxContent>
                          <w:p w14:paraId="603EC18C" w14:textId="77777777" w:rsidR="006A27B2" w:rsidRPr="00E13EB3" w:rsidRDefault="006A27B2"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245E1" id="Text Box 218" o:spid="_x0000_s1042" type="#_x0000_t202" style="position:absolute;margin-left:594.35pt;margin-top:379.5pt;width:44.3pt;height:25.65pt;z-index:251675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">
                <v:textbox>
                  <w:txbxContent>
                    <w:p w14:paraId="603EC18C" w14:textId="77777777" w:rsidR="006A27B2" w:rsidRPr="00E13EB3" w:rsidRDefault="006A27B2"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v:textbox>
                <w10:wrap type="square" anchorx="margin"/>
              </v:shape>
            </w:pict>
          </mc:Fallback>
        </mc:AlternateContent>
      </w:r>
      <w:r w:rsidR="00E13EB3">
        <w:rPr>
          <w:noProof/>
        </w:rPr>
        <mc:AlternateContent>
          <mc:Choice Requires="wps">
            <w:drawing>
              <wp:anchor distT="0" distB="0" distL="114300" distR="114300" simplePos="0" relativeHeight="251672064" behindDoc="0" locked="0" layoutInCell="1" allowOverlap="1" wp14:anchorId="7C457FD0" wp14:editId="031D7ABC">
                <wp:simplePos x="0" y="0"/>
                <wp:positionH relativeFrom="margin">
                  <wp:posOffset>6466205</wp:posOffset>
                </wp:positionH>
                <wp:positionV relativeFrom="paragraph">
                  <wp:posOffset>4028440</wp:posOffset>
                </wp:positionV>
                <wp:extent cx="1286510" cy="870585"/>
                <wp:effectExtent l="0" t="0" r="0" b="5715"/>
                <wp:wrapNone/>
                <wp:docPr id="194" name="Text Box 194"/>
                <wp:cNvGraphicFramePr/>
                <a:graphic xmlns:a="http://schemas.openxmlformats.org/drawingml/2006/main">
                  <a:graphicData uri="http://schemas.microsoft.com/office/word/2010/wordprocessingShape">
                    <wps:wsp>
                      <wps:cNvSpPr txBox="1"/>
                      <wps:spPr>
                        <a:xfrm>
                          <a:off x="0" y="0"/>
                          <a:ext cx="1286510" cy="870585"/>
                        </a:xfrm>
                        <a:prstGeom prst="rect">
                          <a:avLst/>
                        </a:prstGeom>
                        <a:noFill/>
                        <a:ln w="6350">
                          <a:noFill/>
                        </a:ln>
                      </wps:spPr>
                      <wps:txbx>
                        <w:txbxContent>
                          <w:p w14:paraId="7C9E0D07" w14:textId="77777777" w:rsidR="006A27B2" w:rsidRPr="00E13EB3" w:rsidRDefault="006A27B2" w:rsidP="00E13EB3">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Measure of inequality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57FD0" id="Text Box 194" o:spid="_x0000_s1043" type="#_x0000_t202" style="position:absolute;margin-left:509.15pt;margin-top:317.2pt;width:101.3pt;height:68.5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" filled="f" stroked="f" strokeweight=".5pt">
                <v:textbox>
                  <w:txbxContent>
                    <w:p w14:paraId="7C9E0D07" w14:textId="77777777" w:rsidR="006A27B2" w:rsidRPr="00E13EB3" w:rsidRDefault="006A27B2" w:rsidP="00E13EB3">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Measure of inequality between individual_i and individual_j</w:t>
                      </w:r>
                    </w:p>
                  </w:txbxContent>
                </v:textbox>
                <w10:wrap anchorx="margin"/>
              </v:shape>
            </w:pict>
          </mc:Fallback>
        </mc:AlternateContent>
      </w:r>
      <w:r w:rsidR="00E13EB3">
        <w:rPr>
          <w:noProof/>
        </w:rPr>
        <mc:AlternateContent>
          <mc:Choice Requires="wps">
            <w:drawing>
              <wp:anchor distT="0" distB="0" distL="114300" distR="114300" simplePos="0" relativeHeight="251666944" behindDoc="0" locked="0" layoutInCell="1" allowOverlap="1" wp14:anchorId="33F418F2" wp14:editId="21551B70">
                <wp:simplePos x="0" y="0"/>
                <wp:positionH relativeFrom="column">
                  <wp:posOffset>3270250</wp:posOffset>
                </wp:positionH>
                <wp:positionV relativeFrom="paragraph">
                  <wp:posOffset>3388360</wp:posOffset>
                </wp:positionV>
                <wp:extent cx="1638300" cy="495300"/>
                <wp:effectExtent l="0" t="38100" r="57150" b="19050"/>
                <wp:wrapNone/>
                <wp:docPr id="59" name="Straight Arrow Connector 59"/>
                <wp:cNvGraphicFramePr/>
                <a:graphic xmlns:a="http://schemas.openxmlformats.org/drawingml/2006/main">
                  <a:graphicData uri="http://schemas.microsoft.com/office/word/2010/wordprocessingShape">
                    <wps:wsp>
                      <wps:cNvCnPr/>
                      <wps:spPr>
                        <a:xfrm flipV="1">
                          <a:off x="0" y="0"/>
                          <a:ext cx="1638300" cy="4953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02ECC" id="Straight Arrow Connector 59" o:spid="_x0000_s1026" type="#_x0000_t32" style="position:absolute;margin-left:257.5pt;margin-top:266.8pt;width:129pt;height:3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" strokecolor="#ed7d31 [3205]" strokeweight=".5pt">
                <v:stroke endarrow="block" joinstyle="miter"/>
              </v:shape>
            </w:pict>
          </mc:Fallback>
        </mc:AlternateContent>
      </w:r>
      <w:r w:rsidR="00E13EB3">
        <w:rPr>
          <w:noProof/>
        </w:rPr>
        <mc:AlternateContent>
          <mc:Choice Requires="wps">
            <w:drawing>
              <wp:anchor distT="0" distB="0" distL="114300" distR="114300" simplePos="0" relativeHeight="251689472" behindDoc="0" locked="0" layoutInCell="1" allowOverlap="1" wp14:anchorId="6B2F8FF3" wp14:editId="62143324">
                <wp:simplePos x="0" y="0"/>
                <wp:positionH relativeFrom="column">
                  <wp:posOffset>6734175</wp:posOffset>
                </wp:positionH>
                <wp:positionV relativeFrom="paragraph">
                  <wp:posOffset>3313430</wp:posOffset>
                </wp:positionV>
                <wp:extent cx="161925" cy="515620"/>
                <wp:effectExtent l="57150" t="0" r="28575" b="55880"/>
                <wp:wrapNone/>
                <wp:docPr id="219" name="Straight Arrow Connector 219"/>
                <wp:cNvGraphicFramePr/>
                <a:graphic xmlns:a="http://schemas.openxmlformats.org/drawingml/2006/main">
                  <a:graphicData uri="http://schemas.microsoft.com/office/word/2010/wordprocessingShape">
                    <wps:wsp>
                      <wps:cNvCnPr/>
                      <wps:spPr>
                        <a:xfrm flipH="1">
                          <a:off x="0" y="0"/>
                          <a:ext cx="161925" cy="51562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10A36" id="Straight Arrow Connector 219" o:spid="_x0000_s1026" type="#_x0000_t32" style="position:absolute;margin-left:530.25pt;margin-top:260.9pt;width:12.75pt;height:40.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" strokecolor="#ed7d31 [3205]" strokeweight=".5pt">
                <v:stroke endarrow="block" joinstyle="miter"/>
              </v:shape>
            </w:pict>
          </mc:Fallback>
        </mc:AlternateContent>
      </w:r>
      <w:r w:rsidR="00E13EB3">
        <w:rPr>
          <w:noProof/>
        </w:rPr>
        <mc:AlternateContent>
          <mc:Choice Requires="wps">
            <w:drawing>
              <wp:anchor distT="0" distB="0" distL="114300" distR="114300" simplePos="0" relativeHeight="251673088" behindDoc="0" locked="0" layoutInCell="1" allowOverlap="1" wp14:anchorId="532C7273" wp14:editId="016B195C">
                <wp:simplePos x="0" y="0"/>
                <wp:positionH relativeFrom="margin">
                  <wp:posOffset>5848350</wp:posOffset>
                </wp:positionH>
                <wp:positionV relativeFrom="paragraph">
                  <wp:posOffset>3856355</wp:posOffset>
                </wp:positionV>
                <wp:extent cx="882015" cy="45719"/>
                <wp:effectExtent l="0" t="38100" r="51435" b="88265"/>
                <wp:wrapNone/>
                <wp:docPr id="220" name="Straight Arrow Connector 220"/>
                <wp:cNvGraphicFramePr/>
                <a:graphic xmlns:a="http://schemas.openxmlformats.org/drawingml/2006/main">
                  <a:graphicData uri="http://schemas.microsoft.com/office/word/2010/wordprocessingShape">
                    <wps:wsp>
                      <wps:cNvCnPr/>
                      <wps:spPr>
                        <a:xfrm>
                          <a:off x="0" y="0"/>
                          <a:ext cx="882015" cy="457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D3252" id="Straight Arrow Connector 220" o:spid="_x0000_s1026" type="#_x0000_t32" style="position:absolute;margin-left:460.5pt;margin-top:303.65pt;width:69.45pt;height:3.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" strokecolor="#ed7d31 [3205]" strokeweight=".5pt">
                <v:stroke endarrow="block" joinstyle="miter"/>
                <w10:wrap anchorx="margin"/>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5376" behindDoc="0" locked="0" layoutInCell="1" allowOverlap="1" wp14:anchorId="4DF2A251" wp14:editId="0C8A96AF">
                <wp:simplePos x="0" y="0"/>
                <wp:positionH relativeFrom="column">
                  <wp:posOffset>6667500</wp:posOffset>
                </wp:positionH>
                <wp:positionV relativeFrom="paragraph">
                  <wp:posOffset>2631440</wp:posOffset>
                </wp:positionV>
                <wp:extent cx="918210" cy="73088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918210" cy="730885"/>
                        </a:xfrm>
                        <a:prstGeom prst="rect">
                          <a:avLst/>
                        </a:prstGeom>
                        <a:noFill/>
                        <a:ln w="6350">
                          <a:noFill/>
                        </a:ln>
                      </wps:spPr>
                      <wps:txbx>
                        <w:txbxContent>
                          <w:p w14:paraId="7049D77D" w14:textId="77777777" w:rsidR="006A27B2" w:rsidRPr="00E13EB3" w:rsidRDefault="006A27B2"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 xml:space="preserve">Inadequacy Measure for Individual_j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2A251" id="Text Box 223" o:spid="_x0000_s1044" type="#_x0000_t202" style="position:absolute;margin-left:525pt;margin-top:207.2pt;width:72.3pt;height:57.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" filled="f" stroked="f" strokeweight=".5pt">
                <v:textbox>
                  <w:txbxContent>
                    <w:p w14:paraId="7049D77D" w14:textId="77777777" w:rsidR="006A27B2" w:rsidRPr="00E13EB3" w:rsidRDefault="006A27B2"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 xml:space="preserve">Inadequacy Measure for Individual_j </w:t>
                      </w:r>
                    </w:p>
                  </w:txbxContent>
                </v:textbox>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4352" behindDoc="0" locked="0" layoutInCell="1" allowOverlap="1" wp14:anchorId="378D9750" wp14:editId="2F1441AC">
                <wp:simplePos x="0" y="0"/>
                <wp:positionH relativeFrom="column">
                  <wp:posOffset>6619875</wp:posOffset>
                </wp:positionH>
                <wp:positionV relativeFrom="paragraph">
                  <wp:posOffset>2513330</wp:posOffset>
                </wp:positionV>
                <wp:extent cx="1068705" cy="880110"/>
                <wp:effectExtent l="19050" t="0" r="17145" b="15240"/>
                <wp:wrapNone/>
                <wp:docPr id="224" name="Hexagon 224"/>
                <wp:cNvGraphicFramePr/>
                <a:graphic xmlns:a="http://schemas.openxmlformats.org/drawingml/2006/main">
                  <a:graphicData uri="http://schemas.microsoft.com/office/word/2010/wordprocessingShape">
                    <wps:wsp>
                      <wps:cNvSpPr/>
                      <wps:spPr>
                        <a:xfrm>
                          <a:off x="0" y="0"/>
                          <a:ext cx="1068705" cy="880110"/>
                        </a:xfrm>
                        <a:prstGeom prst="hexagon">
                          <a:avLst/>
                        </a:prstGeom>
                        <a:solidFill>
                          <a:schemeClr val="accent2">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359FB" id="Hexagon 224" o:spid="_x0000_s1026" type="#_x0000_t9" style="position:absolute;margin-left:521.25pt;margin-top:197.9pt;width:84.15pt;height:69.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" adj="4447" fillcolor="#ed7d31 [3205]" strokecolor="white [3201]" strokeweight="1.5pt">
                <v:fill opacity="52428f"/>
              </v:shape>
            </w:pict>
          </mc:Fallback>
        </mc:AlternateContent>
      </w:r>
      <w:r w:rsidR="00E13EB3">
        <w:rPr>
          <w:noProof/>
        </w:rPr>
        <mc:AlternateContent>
          <mc:Choice Requires="wps">
            <w:drawing>
              <wp:anchor distT="0" distB="0" distL="114300" distR="114300" simplePos="0" relativeHeight="251659776" behindDoc="0" locked="0" layoutInCell="1" allowOverlap="1" wp14:anchorId="3DC9A82C" wp14:editId="109F1833">
                <wp:simplePos x="0" y="0"/>
                <wp:positionH relativeFrom="margin">
                  <wp:posOffset>6515100</wp:posOffset>
                </wp:positionH>
                <wp:positionV relativeFrom="paragraph">
                  <wp:posOffset>3856355</wp:posOffset>
                </wp:positionV>
                <wp:extent cx="1171575" cy="1073785"/>
                <wp:effectExtent l="19050" t="0" r="47625" b="12065"/>
                <wp:wrapNone/>
                <wp:docPr id="195" name="Flowchart: Preparation 195"/>
                <wp:cNvGraphicFramePr/>
                <a:graphic xmlns:a="http://schemas.openxmlformats.org/drawingml/2006/main">
                  <a:graphicData uri="http://schemas.microsoft.com/office/word/2010/wordprocessingShape">
                    <wps:wsp>
                      <wps:cNvSpPr/>
                      <wps:spPr>
                        <a:xfrm>
                          <a:off x="0" y="0"/>
                          <a:ext cx="1171575" cy="1073785"/>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BB173" id="Flowchart: Preparation 195" o:spid="_x0000_s1026" type="#_x0000_t117" style="position:absolute;margin-left:513pt;margin-top:303.65pt;width:92.25pt;height:84.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" fillcolor="#70ad47 [3209]" strokecolor="#70ad47 [3209]" strokeweight="1pt">
                <w10:wrap anchorx="margin"/>
              </v:shape>
            </w:pict>
          </mc:Fallback>
        </mc:AlternateContent>
      </w:r>
      <w:r w:rsidR="00E13EB3">
        <w:rPr>
          <w:noProof/>
        </w:rPr>
        <mc:AlternateContent>
          <mc:Choice Requires="wps">
            <w:drawing>
              <wp:anchor distT="0" distB="0" distL="114300" distR="114300" simplePos="0" relativeHeight="251670016" behindDoc="0" locked="0" layoutInCell="1" allowOverlap="1" wp14:anchorId="366DD874" wp14:editId="14D7496D">
                <wp:simplePos x="0" y="0"/>
                <wp:positionH relativeFrom="column">
                  <wp:posOffset>4657725</wp:posOffset>
                </wp:positionH>
                <wp:positionV relativeFrom="paragraph">
                  <wp:posOffset>3313430</wp:posOffset>
                </wp:positionV>
                <wp:extent cx="1257300" cy="1095375"/>
                <wp:effectExtent l="19050" t="0" r="38100" b="28575"/>
                <wp:wrapNone/>
                <wp:docPr id="58" name="Hexagon 58"/>
                <wp:cNvGraphicFramePr/>
                <a:graphic xmlns:a="http://schemas.openxmlformats.org/drawingml/2006/main">
                  <a:graphicData uri="http://schemas.microsoft.com/office/word/2010/wordprocessingShape">
                    <wps:wsp>
                      <wps:cNvSpPr/>
                      <wps:spPr>
                        <a:xfrm>
                          <a:off x="0" y="0"/>
                          <a:ext cx="1257300" cy="1095375"/>
                        </a:xfrm>
                        <a:prstGeom prst="hexagon">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C80A4" id="Hexagon 58" o:spid="_x0000_s1026" type="#_x0000_t9" style="position:absolute;margin-left:366.75pt;margin-top:260.9pt;width:99pt;height:8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" adj="4705" fillcolor="#ed7d31 [3205]" strokecolor="white [3201]" strokeweight="1.5pt"/>
            </w:pict>
          </mc:Fallback>
        </mc:AlternateContent>
      </w:r>
      <w:r w:rsidR="00E13EB3">
        <w:rPr>
          <w:noProof/>
        </w:rPr>
        <mc:AlternateContent>
          <mc:Choice Requires="wps">
            <w:drawing>
              <wp:anchor distT="0" distB="0" distL="114300" distR="114300" simplePos="0" relativeHeight="251671040" behindDoc="0" locked="0" layoutInCell="1" allowOverlap="1" wp14:anchorId="2F159A21" wp14:editId="0704CFD3">
                <wp:simplePos x="0" y="0"/>
                <wp:positionH relativeFrom="column">
                  <wp:posOffset>4719320</wp:posOffset>
                </wp:positionH>
                <wp:positionV relativeFrom="paragraph">
                  <wp:posOffset>3364230</wp:posOffset>
                </wp:positionV>
                <wp:extent cx="1137285" cy="11690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048D7743" w14:textId="7BFBEE43" w:rsidR="006A27B2" w:rsidRPr="00E13EB3" w:rsidRDefault="006A27B2"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Inadequacy Measure for Individual_i for reported 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59A21" id="Text Box 57" o:spid="_x0000_s1045" type="#_x0000_t202" style="position:absolute;margin-left:371.6pt;margin-top:264.9pt;width:89.55pt;height:92.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" filled="f" stroked="f" strokeweight=".5pt">
                <v:textbox>
                  <w:txbxContent>
                    <w:p w14:paraId="048D7743" w14:textId="7BFBEE43" w:rsidR="006A27B2" w:rsidRPr="00E13EB3" w:rsidRDefault="006A27B2"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Inadequacy Measure for Individual_i for reported nutrient consumption</w:t>
                      </w:r>
                    </w:p>
                  </w:txbxContent>
                </v:textbox>
              </v:shape>
            </w:pict>
          </mc:Fallback>
        </mc:AlternateContent>
      </w:r>
      <w:r w:rsidR="00E13EB3">
        <w:rPr>
          <w:noProof/>
        </w:rPr>
        <mc:AlternateContent>
          <mc:Choice Requires="wps">
            <w:drawing>
              <wp:anchor distT="0" distB="0" distL="114300" distR="114300" simplePos="0" relativeHeight="251665920" behindDoc="0" locked="0" layoutInCell="1" allowOverlap="1" wp14:anchorId="761C3A43" wp14:editId="1DC5E7E3">
                <wp:simplePos x="0" y="0"/>
                <wp:positionH relativeFrom="column">
                  <wp:posOffset>5029200</wp:posOffset>
                </wp:positionH>
                <wp:positionV relativeFrom="paragraph">
                  <wp:posOffset>2713355</wp:posOffset>
                </wp:positionV>
                <wp:extent cx="333375" cy="597535"/>
                <wp:effectExtent l="38100" t="0" r="28575" b="50165"/>
                <wp:wrapNone/>
                <wp:docPr id="61" name="Straight Arrow Connector 61"/>
                <wp:cNvGraphicFramePr/>
                <a:graphic xmlns:a="http://schemas.openxmlformats.org/drawingml/2006/main">
                  <a:graphicData uri="http://schemas.microsoft.com/office/word/2010/wordprocessingShape">
                    <wps:wsp>
                      <wps:cNvCnPr/>
                      <wps:spPr>
                        <a:xfrm flipH="1">
                          <a:off x="0" y="0"/>
                          <a:ext cx="333375" cy="59753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9B8CF" id="Straight Arrow Connector 61" o:spid="_x0000_s1026" type="#_x0000_t32" style="position:absolute;margin-left:396pt;margin-top:213.65pt;width:26.25pt;height:47.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" strokecolor="#ed7d31 [3205]" strokeweight=".5pt">
                <v:stroke endarrow="block" joinstyle="miter"/>
              </v:shape>
            </w:pict>
          </mc:Fallback>
        </mc:AlternateContent>
      </w:r>
      <w:r w:rsidR="00E13EB3">
        <w:rPr>
          <w:noProof/>
        </w:rPr>
        <mc:AlternateContent>
          <mc:Choice Requires="wps">
            <w:drawing>
              <wp:anchor distT="0" distB="0" distL="114300" distR="114300" simplePos="0" relativeHeight="251678208" behindDoc="0" locked="0" layoutInCell="1" allowOverlap="1" wp14:anchorId="43D9F271" wp14:editId="46DB8BDC">
                <wp:simplePos x="0" y="0"/>
                <wp:positionH relativeFrom="column">
                  <wp:posOffset>5276850</wp:posOffset>
                </wp:positionH>
                <wp:positionV relativeFrom="paragraph">
                  <wp:posOffset>1227455</wp:posOffset>
                </wp:positionV>
                <wp:extent cx="111760" cy="561975"/>
                <wp:effectExtent l="57150" t="0" r="21590" b="47625"/>
                <wp:wrapNone/>
                <wp:docPr id="200" name="Straight Arrow Connector 200"/>
                <wp:cNvGraphicFramePr/>
                <a:graphic xmlns:a="http://schemas.openxmlformats.org/drawingml/2006/main">
                  <a:graphicData uri="http://schemas.microsoft.com/office/word/2010/wordprocessingShape">
                    <wps:wsp>
                      <wps:cNvCnPr/>
                      <wps:spPr>
                        <a:xfrm flipH="1">
                          <a:off x="0" y="0"/>
                          <a:ext cx="111760" cy="56197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5F52D" id="Straight Arrow Connector 200" o:spid="_x0000_s1026" type="#_x0000_t32" style="position:absolute;margin-left:415.5pt;margin-top:96.65pt;width:8.8pt;height:44.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" strokecolor="#a5a5a5 [2092]" strokeweight=".5pt">
                <v:stroke endarrow="block" joinstyle="miter"/>
              </v:shape>
            </w:pict>
          </mc:Fallback>
        </mc:AlternateContent>
      </w:r>
      <w:r w:rsidR="00E13EB3">
        <w:rPr>
          <w:noProof/>
        </w:rPr>
        <mc:AlternateContent>
          <mc:Choice Requires="wps">
            <w:drawing>
              <wp:anchor distT="45720" distB="45720" distL="114300" distR="114300" simplePos="0" relativeHeight="251661824" behindDoc="0" locked="0" layoutInCell="1" allowOverlap="1" wp14:anchorId="6AC6C278" wp14:editId="6B00F8E9">
                <wp:simplePos x="0" y="0"/>
                <wp:positionH relativeFrom="column">
                  <wp:posOffset>4662170</wp:posOffset>
                </wp:positionH>
                <wp:positionV relativeFrom="paragraph">
                  <wp:posOffset>1791335</wp:posOffset>
                </wp:positionV>
                <wp:extent cx="1466850" cy="1433830"/>
                <wp:effectExtent l="0" t="0" r="19050" b="1905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3383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2250481" w14:textId="77777777" w:rsidR="006A27B2" w:rsidRPr="00E13EB3" w:rsidRDefault="006A27B2" w:rsidP="002732BF">
                            <w:pPr>
                              <w:rPr>
                                <w:rFonts w:ascii="Times New Roman" w:hAnsi="Times New Roman" w:cs="Times New Roman"/>
                                <w:b/>
                                <w:bCs/>
                                <w:sz w:val="22"/>
                                <w:szCs w:val="22"/>
                              </w:rPr>
                            </w:pPr>
                            <w:r w:rsidRPr="00E13EB3">
                              <w:rPr>
                                <w:rFonts w:ascii="Times New Roman" w:hAnsi="Times New Roman" w:cs="Times New Roman"/>
                                <w:b/>
                                <w:bCs/>
                                <w:sz w:val="22"/>
                                <w:szCs w:val="22"/>
                              </w:rPr>
                              <w:t>Individual nutrient requirements</w:t>
                            </w:r>
                          </w:p>
                          <w:p w14:paraId="212AA76D" w14:textId="77777777" w:rsidR="006A27B2" w:rsidRPr="00E13EB3" w:rsidRDefault="006A27B2" w:rsidP="002732BF">
                            <w:pPr>
                              <w:pStyle w:val="ListParagraph"/>
                              <w:numPr>
                                <w:ilvl w:val="0"/>
                                <w:numId w:val="6"/>
                              </w:numPr>
                              <w:ind w:left="0" w:firstLine="0"/>
                              <w:rPr>
                                <w:sz w:val="22"/>
                                <w:szCs w:val="22"/>
                              </w:rPr>
                            </w:pPr>
                            <w:r w:rsidRPr="00E13EB3">
                              <w:rPr>
                                <w:sz w:val="22"/>
                                <w:szCs w:val="22"/>
                              </w:rPr>
                              <w:t>IOM (US/Canada)</w:t>
                            </w:r>
                          </w:p>
                          <w:p w14:paraId="7C65BCE9" w14:textId="77777777" w:rsidR="006A27B2" w:rsidRPr="00E13EB3" w:rsidRDefault="006A27B2" w:rsidP="002732BF">
                            <w:pPr>
                              <w:pStyle w:val="ListParagraph"/>
                              <w:numPr>
                                <w:ilvl w:val="0"/>
                                <w:numId w:val="6"/>
                              </w:numPr>
                              <w:ind w:left="0" w:firstLine="0"/>
                              <w:rPr>
                                <w:sz w:val="22"/>
                                <w:szCs w:val="22"/>
                              </w:rPr>
                            </w:pPr>
                            <w:r w:rsidRPr="00E13EB3">
                              <w:rPr>
                                <w:sz w:val="22"/>
                                <w:szCs w:val="22"/>
                              </w:rPr>
                              <w:t>WHO/FAO</w:t>
                            </w:r>
                          </w:p>
                          <w:p w14:paraId="660D3F50" w14:textId="77777777" w:rsidR="006A27B2" w:rsidRPr="00E13EB3" w:rsidRDefault="006A27B2" w:rsidP="002732BF">
                            <w:pPr>
                              <w:pStyle w:val="ListParagraph"/>
                              <w:numPr>
                                <w:ilvl w:val="0"/>
                                <w:numId w:val="6"/>
                              </w:numPr>
                              <w:ind w:left="0" w:firstLine="0"/>
                              <w:rPr>
                                <w:sz w:val="22"/>
                                <w:szCs w:val="22"/>
                              </w:rPr>
                            </w:pPr>
                            <w:r w:rsidRPr="00E13EB3">
                              <w:rPr>
                                <w:sz w:val="22"/>
                                <w:szCs w:val="22"/>
                              </w:rPr>
                              <w:t>Regional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C6C278" id="Text Box 56" o:spid="_x0000_s1046" type="#_x0000_t202" style="position:absolute;margin-left:367.1pt;margin-top:141.05pt;width:115.5pt;height:112.9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" fillcolor="#c3c3c3 [2166]" strokecolor="#a5a5a5 [3206]" strokeweight=".5pt">
                <v:fill color2="#b6b6b6 [2614]" rotate="t" colors="0 #d2d2d2;.5 #c8c8c8;1 silver" focus="100%" type="gradient">
                  <o:fill v:ext="view" type="gradientUnscaled"/>
                </v:fill>
                <v:textbox style="mso-fit-shape-to-text:t">
                  <w:txbxContent>
                    <w:p w14:paraId="42250481" w14:textId="77777777" w:rsidR="006A27B2" w:rsidRPr="00E13EB3" w:rsidRDefault="006A27B2" w:rsidP="002732BF">
                      <w:pPr>
                        <w:rPr>
                          <w:rFonts w:ascii="Times New Roman" w:hAnsi="Times New Roman" w:cs="Times New Roman"/>
                          <w:b/>
                          <w:bCs/>
                          <w:sz w:val="22"/>
                          <w:szCs w:val="22"/>
                        </w:rPr>
                      </w:pPr>
                      <w:r w:rsidRPr="00E13EB3">
                        <w:rPr>
                          <w:rFonts w:ascii="Times New Roman" w:hAnsi="Times New Roman" w:cs="Times New Roman"/>
                          <w:b/>
                          <w:bCs/>
                          <w:sz w:val="22"/>
                          <w:szCs w:val="22"/>
                        </w:rPr>
                        <w:t>Individual nutrient requirements</w:t>
                      </w:r>
                    </w:p>
                    <w:p w14:paraId="212AA76D" w14:textId="77777777" w:rsidR="006A27B2" w:rsidRPr="00E13EB3" w:rsidRDefault="006A27B2" w:rsidP="002732BF">
                      <w:pPr>
                        <w:pStyle w:val="ListParagraph"/>
                        <w:numPr>
                          <w:ilvl w:val="0"/>
                          <w:numId w:val="6"/>
                        </w:numPr>
                        <w:ind w:left="0" w:firstLine="0"/>
                        <w:rPr>
                          <w:sz w:val="22"/>
                          <w:szCs w:val="22"/>
                        </w:rPr>
                      </w:pPr>
                      <w:r w:rsidRPr="00E13EB3">
                        <w:rPr>
                          <w:sz w:val="22"/>
                          <w:szCs w:val="22"/>
                        </w:rPr>
                        <w:t>IOM (US/Canada)</w:t>
                      </w:r>
                    </w:p>
                    <w:p w14:paraId="7C65BCE9" w14:textId="77777777" w:rsidR="006A27B2" w:rsidRPr="00E13EB3" w:rsidRDefault="006A27B2" w:rsidP="002732BF">
                      <w:pPr>
                        <w:pStyle w:val="ListParagraph"/>
                        <w:numPr>
                          <w:ilvl w:val="0"/>
                          <w:numId w:val="6"/>
                        </w:numPr>
                        <w:ind w:left="0" w:firstLine="0"/>
                        <w:rPr>
                          <w:sz w:val="22"/>
                          <w:szCs w:val="22"/>
                        </w:rPr>
                      </w:pPr>
                      <w:r w:rsidRPr="00E13EB3">
                        <w:rPr>
                          <w:sz w:val="22"/>
                          <w:szCs w:val="22"/>
                        </w:rPr>
                        <w:t>WHO/FAO</w:t>
                      </w:r>
                    </w:p>
                    <w:p w14:paraId="660D3F50" w14:textId="77777777" w:rsidR="006A27B2" w:rsidRPr="00E13EB3" w:rsidRDefault="006A27B2" w:rsidP="002732BF">
                      <w:pPr>
                        <w:pStyle w:val="ListParagraph"/>
                        <w:numPr>
                          <w:ilvl w:val="0"/>
                          <w:numId w:val="6"/>
                        </w:numPr>
                        <w:ind w:left="0" w:firstLine="0"/>
                        <w:rPr>
                          <w:sz w:val="22"/>
                          <w:szCs w:val="22"/>
                        </w:rPr>
                      </w:pPr>
                      <w:r w:rsidRPr="00E13EB3">
                        <w:rPr>
                          <w:sz w:val="22"/>
                          <w:szCs w:val="22"/>
                        </w:rPr>
                        <w:t>Regional (India)</w:t>
                      </w:r>
                    </w:p>
                  </w:txbxContent>
                </v:textbox>
                <w10:wrap type="square"/>
              </v:shape>
            </w:pict>
          </mc:Fallback>
        </mc:AlternateContent>
      </w:r>
      <w:r w:rsidR="00E13EB3">
        <w:rPr>
          <w:noProof/>
        </w:rPr>
        <mc:AlternateContent>
          <mc:Choice Requires="wps">
            <w:drawing>
              <wp:anchor distT="0" distB="0" distL="114300" distR="114300" simplePos="0" relativeHeight="251664896" behindDoc="0" locked="0" layoutInCell="1" allowOverlap="1" wp14:anchorId="5F7D44AF" wp14:editId="0BACE6ED">
                <wp:simplePos x="0" y="0"/>
                <wp:positionH relativeFrom="column">
                  <wp:posOffset>2619375</wp:posOffset>
                </wp:positionH>
                <wp:positionV relativeFrom="paragraph">
                  <wp:posOffset>2578735</wp:posOffset>
                </wp:positionV>
                <wp:extent cx="114300" cy="620395"/>
                <wp:effectExtent l="57150" t="0" r="19050" b="65405"/>
                <wp:wrapNone/>
                <wp:docPr id="63" name="Straight Arrow Connector 63"/>
                <wp:cNvGraphicFramePr/>
                <a:graphic xmlns:a="http://schemas.openxmlformats.org/drawingml/2006/main">
                  <a:graphicData uri="http://schemas.microsoft.com/office/word/2010/wordprocessingShape">
                    <wps:wsp>
                      <wps:cNvCnPr/>
                      <wps:spPr>
                        <a:xfrm flipH="1">
                          <a:off x="0" y="0"/>
                          <a:ext cx="114300" cy="6203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8A308" id="Straight Arrow Connector 63" o:spid="_x0000_s1026" type="#_x0000_t32" style="position:absolute;margin-left:206.25pt;margin-top:203.05pt;width:9pt;height:48.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" strokecolor="#ed7d31 [3205]" strokeweight=".5pt">
                <v:stroke endarrow="block" joinstyle="miter"/>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7424" behindDoc="0" locked="0" layoutInCell="1" allowOverlap="1" wp14:anchorId="0CEEEE74" wp14:editId="4F7BEA21">
                <wp:simplePos x="0" y="0"/>
                <wp:positionH relativeFrom="column">
                  <wp:posOffset>2009775</wp:posOffset>
                </wp:positionH>
                <wp:positionV relativeFrom="paragraph">
                  <wp:posOffset>3463925</wp:posOffset>
                </wp:positionV>
                <wp:extent cx="1190625" cy="91440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wps:spPr>
                      <wps:txbx>
                        <w:txbxContent>
                          <w:p w14:paraId="453E9D86" w14:textId="77777777" w:rsidR="006A27B2" w:rsidRPr="00E13EB3" w:rsidRDefault="006A27B2"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EEE74" id="Text Box 226" o:spid="_x0000_s1047" type="#_x0000_t202" style="position:absolute;margin-left:158.25pt;margin-top:272.75pt;width:93.75pt;height:1in;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" filled="f" stroked="f" strokeweight=".5pt">
                <v:textbox>
                  <w:txbxContent>
                    <w:p w14:paraId="453E9D86" w14:textId="77777777" w:rsidR="006A27B2" w:rsidRPr="00E13EB3" w:rsidRDefault="006A27B2"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individual consumption of the nutrient</w:t>
                      </w:r>
                    </w:p>
                  </w:txbxContent>
                </v:textbox>
              </v:shape>
            </w:pict>
          </mc:Fallback>
        </mc:AlternateContent>
      </w:r>
      <w:r w:rsidR="00E13EB3">
        <w:rPr>
          <w:noProof/>
        </w:rPr>
        <mc:AlternateContent>
          <mc:Choice Requires="wps">
            <w:drawing>
              <wp:anchor distT="0" distB="0" distL="114300" distR="114300" simplePos="0" relativeHeight="251625984" behindDoc="0" locked="0" layoutInCell="1" allowOverlap="1" wp14:anchorId="0927FECD" wp14:editId="1B4F698B">
                <wp:simplePos x="0" y="0"/>
                <wp:positionH relativeFrom="column">
                  <wp:posOffset>1848485</wp:posOffset>
                </wp:positionH>
                <wp:positionV relativeFrom="paragraph">
                  <wp:posOffset>3162300</wp:posOffset>
                </wp:positionV>
                <wp:extent cx="1509395" cy="1469390"/>
                <wp:effectExtent l="19050" t="19050" r="14605" b="35560"/>
                <wp:wrapNone/>
                <wp:docPr id="227" name="Diamond 227"/>
                <wp:cNvGraphicFramePr/>
                <a:graphic xmlns:a="http://schemas.openxmlformats.org/drawingml/2006/main">
                  <a:graphicData uri="http://schemas.microsoft.com/office/word/2010/wordprocessingShape">
                    <wps:wsp>
                      <wps:cNvSpPr/>
                      <wps:spPr>
                        <a:xfrm>
                          <a:off x="0" y="0"/>
                          <a:ext cx="1509395" cy="1469390"/>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77A213" id="Diamond 227" o:spid="_x0000_s1026" type="#_x0000_t4" style="position:absolute;margin-left:145.55pt;margin-top:249pt;width:118.85pt;height:115.7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" fillcolor="#ed7d31 [3205]" strokecolor="white [3201]" strokeweight="1.5pt"/>
            </w:pict>
          </mc:Fallback>
        </mc:AlternateContent>
      </w:r>
      <w:r w:rsidR="00E13EB3">
        <w:rPr>
          <w:noProof/>
        </w:rPr>
        <mc:AlternateContent>
          <mc:Choice Requires="wps">
            <w:drawing>
              <wp:anchor distT="0" distB="0" distL="114300" distR="114300" simplePos="0" relativeHeight="251686400" behindDoc="0" locked="0" layoutInCell="1" allowOverlap="1" wp14:anchorId="4B34FDF8" wp14:editId="24D28FE0">
                <wp:simplePos x="0" y="0"/>
                <wp:positionH relativeFrom="column">
                  <wp:posOffset>2064385</wp:posOffset>
                </wp:positionH>
                <wp:positionV relativeFrom="paragraph">
                  <wp:posOffset>2719070</wp:posOffset>
                </wp:positionV>
                <wp:extent cx="450850" cy="476250"/>
                <wp:effectExtent l="0" t="0" r="82550" b="57150"/>
                <wp:wrapNone/>
                <wp:docPr id="225" name="Straight Arrow Connector 225"/>
                <wp:cNvGraphicFramePr/>
                <a:graphic xmlns:a="http://schemas.openxmlformats.org/drawingml/2006/main">
                  <a:graphicData uri="http://schemas.microsoft.com/office/word/2010/wordprocessingShape">
                    <wps:wsp>
                      <wps:cNvCnPr/>
                      <wps:spPr>
                        <a:xfrm>
                          <a:off x="0" y="0"/>
                          <a:ext cx="450850" cy="476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A530B" id="Straight Arrow Connector 225" o:spid="_x0000_s1026" type="#_x0000_t32" style="position:absolute;margin-left:162.55pt;margin-top:214.1pt;width:35.5pt;height: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" strokecolor="#ed7d31 [3205]" strokeweight=".5pt">
                <v:stroke endarrow="block" joinstyle="miter"/>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3328" behindDoc="0" locked="0" layoutInCell="1" allowOverlap="1" wp14:anchorId="4D84AFDB" wp14:editId="1FCE204E">
                <wp:simplePos x="0" y="0"/>
                <wp:positionH relativeFrom="column">
                  <wp:posOffset>2653665</wp:posOffset>
                </wp:positionH>
                <wp:positionV relativeFrom="paragraph">
                  <wp:posOffset>535305</wp:posOffset>
                </wp:positionV>
                <wp:extent cx="1264920" cy="69088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765B3BFF" w14:textId="77777777" w:rsidR="006A27B2" w:rsidRPr="00E13EB3" w:rsidRDefault="006A27B2"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4AFDB" id="Text Box 221" o:spid="_x0000_s1048" type="#_x0000_t202" style="position:absolute;margin-left:208.95pt;margin-top:42.15pt;width:99.6pt;height:54.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" filled="f" stroked="f" strokeweight=".5pt">
                <v:textbox>
                  <w:txbxContent>
                    <w:p w14:paraId="765B3BFF" w14:textId="77777777" w:rsidR="006A27B2" w:rsidRPr="00E13EB3" w:rsidRDefault="006A27B2"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r w:rsidR="00E13EB3">
        <w:rPr>
          <w:noProof/>
        </w:rPr>
        <mc:AlternateContent>
          <mc:Choice Requires="wps">
            <w:drawing>
              <wp:anchor distT="45720" distB="45720" distL="114300" distR="114300" simplePos="0" relativeHeight="251674112" behindDoc="0" locked="0" layoutInCell="1" allowOverlap="1" wp14:anchorId="11455AFB" wp14:editId="69D092AE">
                <wp:simplePos x="0" y="0"/>
                <wp:positionH relativeFrom="margin">
                  <wp:posOffset>47625</wp:posOffset>
                </wp:positionH>
                <wp:positionV relativeFrom="paragraph">
                  <wp:posOffset>2113280</wp:posOffset>
                </wp:positionV>
                <wp:extent cx="666750" cy="347345"/>
                <wp:effectExtent l="0" t="0" r="19050" b="24765"/>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47345"/>
                        </a:xfrm>
                        <a:prstGeom prst="rect">
                          <a:avLst/>
                        </a:prstGeom>
                        <a:solidFill>
                          <a:srgbClr val="FFFFFF"/>
                        </a:solidFill>
                        <a:ln w="9525">
                          <a:solidFill>
                            <a:srgbClr val="000000"/>
                          </a:solidFill>
                          <a:miter lim="800000"/>
                          <a:headEnd/>
                          <a:tailEnd/>
                        </a:ln>
                      </wps:spPr>
                      <wps:txbx>
                        <w:txbxContent>
                          <w:p w14:paraId="5666AE5E" w14:textId="77777777" w:rsidR="006A27B2" w:rsidRPr="00E13EB3" w:rsidRDefault="006A27B2"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455AFB" id="Text Box 193" o:spid="_x0000_s1049" type="#_x0000_t202" style="position:absolute;margin-left:3.75pt;margin-top:166.4pt;width:52.5pt;height:27.35pt;z-index:2516741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">
                <v:textbox style="mso-fit-shape-to-text:t">
                  <w:txbxContent>
                    <w:p w14:paraId="5666AE5E" w14:textId="77777777" w:rsidR="006A27B2" w:rsidRPr="00E13EB3" w:rsidRDefault="006A27B2"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v:textbox>
                <w10:wrap type="square" anchorx="margin"/>
              </v:shape>
            </w:pict>
          </mc:Fallback>
        </mc:AlternateContent>
      </w:r>
      <w:r w:rsidR="00E13EB3">
        <w:rPr>
          <w:noProof/>
        </w:rPr>
        <mc:AlternateContent>
          <mc:Choice Requires="wps">
            <w:drawing>
              <wp:anchor distT="45720" distB="45720" distL="114300" distR="114300" simplePos="0" relativeHeight="251662848" behindDoc="0" locked="0" layoutInCell="1" allowOverlap="1" wp14:anchorId="2CC011F2" wp14:editId="2B642084">
                <wp:simplePos x="0" y="0"/>
                <wp:positionH relativeFrom="margin">
                  <wp:posOffset>866775</wp:posOffset>
                </wp:positionH>
                <wp:positionV relativeFrom="paragraph">
                  <wp:posOffset>1808480</wp:posOffset>
                </wp:positionV>
                <wp:extent cx="1626235" cy="914400"/>
                <wp:effectExtent l="0" t="0" r="12065" b="19050"/>
                <wp:wrapSquare wrapText="bothSides"/>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9144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3C3C2A7C" w14:textId="77777777" w:rsidR="006A27B2" w:rsidRPr="00E13EB3" w:rsidRDefault="006A27B2" w:rsidP="002732BF">
                            <w:pPr>
                              <w:rPr>
                                <w:rFonts w:ascii="Times New Roman" w:hAnsi="Times New Roman" w:cs="Times New Roman"/>
                                <w:b/>
                                <w:bCs/>
                                <w:sz w:val="22"/>
                                <w:szCs w:val="22"/>
                              </w:rPr>
                            </w:pPr>
                            <w:r w:rsidRPr="00E13EB3">
                              <w:rPr>
                                <w:rFonts w:ascii="Times New Roman" w:hAnsi="Times New Roman" w:cs="Times New Roman"/>
                                <w:b/>
                                <w:bCs/>
                                <w:sz w:val="22"/>
                                <w:szCs w:val="22"/>
                              </w:rPr>
                              <w:t>Individual Survey Data</w:t>
                            </w:r>
                          </w:p>
                          <w:p w14:paraId="6B36A4D2" w14:textId="77777777" w:rsidR="006A27B2" w:rsidRPr="00E13EB3" w:rsidRDefault="006A27B2" w:rsidP="002732BF">
                            <w:pPr>
                              <w:pStyle w:val="ListParagraph"/>
                              <w:numPr>
                                <w:ilvl w:val="0"/>
                                <w:numId w:val="8"/>
                              </w:numPr>
                              <w:ind w:left="0" w:firstLine="0"/>
                              <w:rPr>
                                <w:sz w:val="22"/>
                                <w:szCs w:val="22"/>
                              </w:rPr>
                            </w:pPr>
                            <w:r w:rsidRPr="00E13EB3">
                              <w:rPr>
                                <w:sz w:val="22"/>
                                <w:szCs w:val="22"/>
                              </w:rPr>
                              <w:t>Individual Consumption Diary or Recall</w:t>
                            </w:r>
                          </w:p>
                          <w:p w14:paraId="2A5DFAF6" w14:textId="77777777" w:rsidR="006A27B2" w:rsidRPr="00E13EB3" w:rsidRDefault="006A27B2" w:rsidP="002732BF">
                            <w:pPr>
                              <w:pStyle w:val="ListParagraph"/>
                              <w:numPr>
                                <w:ilvl w:val="0"/>
                                <w:numId w:val="8"/>
                              </w:numPr>
                              <w:ind w:left="0" w:firstLine="0"/>
                              <w:rPr>
                                <w:sz w:val="22"/>
                                <w:szCs w:val="22"/>
                              </w:rPr>
                            </w:pPr>
                            <w:r w:rsidRPr="00E13EB3">
                              <w:rPr>
                                <w:sz w:val="22"/>
                                <w:szCs w:val="22"/>
                              </w:rPr>
                              <w:t>Observed Food Weight Record</w:t>
                            </w:r>
                          </w:p>
                          <w:p w14:paraId="72716DC8" w14:textId="77777777" w:rsidR="006A27B2" w:rsidRPr="00E13EB3" w:rsidRDefault="006A27B2" w:rsidP="002732BF">
                            <w:pPr>
                              <w:rPr>
                                <w:rFonts w:ascii="Times New Roman" w:hAnsi="Times New Roman" w:cs="Times New Roman"/>
                                <w:b/>
                                <w:bCs/>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011F2" id="Text Box 192" o:spid="_x0000_s1050" type="#_x0000_t202" style="position:absolute;margin-left:68.25pt;margin-top:142.4pt;width:128.05pt;height:1in;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" fillcolor="#c3c3c3 [2166]" strokecolor="#a5a5a5 [3206]" strokeweight=".5pt">
                <v:fill color2="#b6b6b6 [2614]" rotate="t" colors="0 #d2d2d2;.5 #c8c8c8;1 silver" focus="100%" type="gradient">
                  <o:fill v:ext="view" type="gradientUnscaled"/>
                </v:fill>
                <v:textbox>
                  <w:txbxContent>
                    <w:p w14:paraId="3C3C2A7C" w14:textId="77777777" w:rsidR="006A27B2" w:rsidRPr="00E13EB3" w:rsidRDefault="006A27B2" w:rsidP="002732BF">
                      <w:pPr>
                        <w:rPr>
                          <w:rFonts w:ascii="Times New Roman" w:hAnsi="Times New Roman" w:cs="Times New Roman"/>
                          <w:b/>
                          <w:bCs/>
                          <w:sz w:val="22"/>
                          <w:szCs w:val="22"/>
                        </w:rPr>
                      </w:pPr>
                      <w:r w:rsidRPr="00E13EB3">
                        <w:rPr>
                          <w:rFonts w:ascii="Times New Roman" w:hAnsi="Times New Roman" w:cs="Times New Roman"/>
                          <w:b/>
                          <w:bCs/>
                          <w:sz w:val="22"/>
                          <w:szCs w:val="22"/>
                        </w:rPr>
                        <w:t>Individual Survey Data</w:t>
                      </w:r>
                    </w:p>
                    <w:p w14:paraId="6B36A4D2" w14:textId="77777777" w:rsidR="006A27B2" w:rsidRPr="00E13EB3" w:rsidRDefault="006A27B2" w:rsidP="002732BF">
                      <w:pPr>
                        <w:pStyle w:val="ListParagraph"/>
                        <w:numPr>
                          <w:ilvl w:val="0"/>
                          <w:numId w:val="8"/>
                        </w:numPr>
                        <w:ind w:left="0" w:firstLine="0"/>
                        <w:rPr>
                          <w:sz w:val="22"/>
                          <w:szCs w:val="22"/>
                        </w:rPr>
                      </w:pPr>
                      <w:r w:rsidRPr="00E13EB3">
                        <w:rPr>
                          <w:sz w:val="22"/>
                          <w:szCs w:val="22"/>
                        </w:rPr>
                        <w:t>Individual Consumption Diary or Recall</w:t>
                      </w:r>
                    </w:p>
                    <w:p w14:paraId="2A5DFAF6" w14:textId="77777777" w:rsidR="006A27B2" w:rsidRPr="00E13EB3" w:rsidRDefault="006A27B2" w:rsidP="002732BF">
                      <w:pPr>
                        <w:pStyle w:val="ListParagraph"/>
                        <w:numPr>
                          <w:ilvl w:val="0"/>
                          <w:numId w:val="8"/>
                        </w:numPr>
                        <w:ind w:left="0" w:firstLine="0"/>
                        <w:rPr>
                          <w:sz w:val="22"/>
                          <w:szCs w:val="22"/>
                        </w:rPr>
                      </w:pPr>
                      <w:r w:rsidRPr="00E13EB3">
                        <w:rPr>
                          <w:sz w:val="22"/>
                          <w:szCs w:val="22"/>
                        </w:rPr>
                        <w:t>Observed Food Weight Record</w:t>
                      </w:r>
                    </w:p>
                    <w:p w14:paraId="72716DC8" w14:textId="77777777" w:rsidR="006A27B2" w:rsidRPr="00E13EB3" w:rsidRDefault="006A27B2" w:rsidP="002732BF">
                      <w:pPr>
                        <w:rPr>
                          <w:rFonts w:ascii="Times New Roman" w:hAnsi="Times New Roman" w:cs="Times New Roman"/>
                          <w:b/>
                          <w:bCs/>
                          <w:sz w:val="22"/>
                          <w:szCs w:val="22"/>
                        </w:rPr>
                      </w:pPr>
                    </w:p>
                  </w:txbxContent>
                </v:textbox>
                <w10:wrap type="square" anchorx="margin"/>
              </v:shape>
            </w:pict>
          </mc:Fallback>
        </mc:AlternateContent>
      </w:r>
      <w:r w:rsidR="00E13EB3">
        <w:rPr>
          <w:noProof/>
        </w:rPr>
        <mc:AlternateContent>
          <mc:Choice Requires="wps">
            <w:drawing>
              <wp:anchor distT="0" distB="0" distL="114300" distR="114300" simplePos="0" relativeHeight="251677184" behindDoc="0" locked="0" layoutInCell="1" allowOverlap="1" wp14:anchorId="3FEB604B" wp14:editId="05B02948">
                <wp:simplePos x="0" y="0"/>
                <wp:positionH relativeFrom="column">
                  <wp:posOffset>4908550</wp:posOffset>
                </wp:positionH>
                <wp:positionV relativeFrom="paragraph">
                  <wp:posOffset>453390</wp:posOffset>
                </wp:positionV>
                <wp:extent cx="1264920" cy="69088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6269BDA7" w14:textId="25098FE4" w:rsidR="006A27B2" w:rsidRPr="00E13EB3" w:rsidRDefault="006A27B2" w:rsidP="002732BF">
                            <w:pPr>
                              <w:rPr>
                                <w:rFonts w:ascii="Times New Roman" w:hAnsi="Times New Roman" w:cs="Times New Roman"/>
                                <w:sz w:val="22"/>
                                <w:szCs w:val="22"/>
                              </w:rPr>
                            </w:pPr>
                            <w:r w:rsidRPr="00E13EB3">
                              <w:rPr>
                                <w:rFonts w:ascii="Times New Roman" w:hAnsi="Times New Roman" w:cs="Times New Roman"/>
                                <w:sz w:val="22"/>
                                <w:szCs w:val="22"/>
                              </w:rPr>
                              <w:t xml:space="preserve">Adjustments for </w:t>
                            </w:r>
                            <w:r>
                              <w:rPr>
                                <w:rFonts w:ascii="Times New Roman" w:hAnsi="Times New Roman" w:cs="Times New Roman"/>
                                <w:sz w:val="22"/>
                                <w:szCs w:val="22"/>
                              </w:rPr>
                              <w:t xml:space="preserve">lifestage and </w:t>
                            </w:r>
                            <w:r w:rsidRPr="00E13EB3">
                              <w:rPr>
                                <w:rFonts w:ascii="Times New Roman" w:hAnsi="Times New Roman" w:cs="Times New Roman"/>
                                <w:sz w:val="22"/>
                                <w:szCs w:val="22"/>
                              </w:rPr>
                              <w:t xml:space="preserve"> activity</w:t>
                            </w:r>
                            <w:r>
                              <w:rPr>
                                <w:rFonts w:ascii="Times New Roman" w:hAnsi="Times New Roman" w:cs="Times New Roman"/>
                                <w:sz w:val="22"/>
                                <w:szCs w:val="22"/>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B604B" id="Text Box 201" o:spid="_x0000_s1051" type="#_x0000_t202" style="position:absolute;margin-left:386.5pt;margin-top:35.7pt;width:99.6pt;height:54.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" filled="f" stroked="f" strokeweight=".5pt">
                <v:textbox>
                  <w:txbxContent>
                    <w:p w14:paraId="6269BDA7" w14:textId="25098FE4" w:rsidR="006A27B2" w:rsidRPr="00E13EB3" w:rsidRDefault="006A27B2" w:rsidP="002732BF">
                      <w:pPr>
                        <w:rPr>
                          <w:rFonts w:ascii="Times New Roman" w:hAnsi="Times New Roman" w:cs="Times New Roman"/>
                          <w:sz w:val="22"/>
                          <w:szCs w:val="22"/>
                        </w:rPr>
                      </w:pPr>
                      <w:r w:rsidRPr="00E13EB3">
                        <w:rPr>
                          <w:rFonts w:ascii="Times New Roman" w:hAnsi="Times New Roman" w:cs="Times New Roman"/>
                          <w:sz w:val="22"/>
                          <w:szCs w:val="22"/>
                        </w:rPr>
                        <w:t xml:space="preserve">Adjustments for </w:t>
                      </w:r>
                      <w:r>
                        <w:rPr>
                          <w:rFonts w:ascii="Times New Roman" w:hAnsi="Times New Roman" w:cs="Times New Roman"/>
                          <w:sz w:val="22"/>
                          <w:szCs w:val="22"/>
                        </w:rPr>
                        <w:t xml:space="preserve">lifestage and </w:t>
                      </w:r>
                      <w:r w:rsidRPr="00E13EB3">
                        <w:rPr>
                          <w:rFonts w:ascii="Times New Roman" w:hAnsi="Times New Roman" w:cs="Times New Roman"/>
                          <w:sz w:val="22"/>
                          <w:szCs w:val="22"/>
                        </w:rPr>
                        <w:t xml:space="preserve"> activity</w:t>
                      </w:r>
                      <w:r>
                        <w:rPr>
                          <w:rFonts w:ascii="Times New Roman" w:hAnsi="Times New Roman" w:cs="Times New Roman"/>
                          <w:sz w:val="22"/>
                          <w:szCs w:val="22"/>
                        </w:rPr>
                        <w:t xml:space="preserve"> level</w:t>
                      </w:r>
                    </w:p>
                  </w:txbxContent>
                </v:textbox>
              </v:shape>
            </w:pict>
          </mc:Fallback>
        </mc:AlternateContent>
      </w:r>
      <w:r w:rsidR="00E13EB3">
        <w:rPr>
          <w:noProof/>
        </w:rPr>
        <mc:AlternateContent>
          <mc:Choice Requires="wps">
            <w:drawing>
              <wp:anchor distT="0" distB="0" distL="114300" distR="114300" simplePos="0" relativeHeight="251681280" behindDoc="0" locked="0" layoutInCell="1" allowOverlap="1" wp14:anchorId="63C0CA42" wp14:editId="60BD8CF8">
                <wp:simplePos x="0" y="0"/>
                <wp:positionH relativeFrom="column">
                  <wp:posOffset>3376295</wp:posOffset>
                </wp:positionH>
                <wp:positionV relativeFrom="paragraph">
                  <wp:posOffset>1305560</wp:posOffset>
                </wp:positionV>
                <wp:extent cx="88265" cy="501650"/>
                <wp:effectExtent l="0" t="0" r="83185" b="50800"/>
                <wp:wrapNone/>
                <wp:docPr id="62" name="Straight Arrow Connector 62"/>
                <wp:cNvGraphicFramePr/>
                <a:graphic xmlns:a="http://schemas.openxmlformats.org/drawingml/2006/main">
                  <a:graphicData uri="http://schemas.microsoft.com/office/word/2010/wordprocessingShape">
                    <wps:wsp>
                      <wps:cNvCnPr/>
                      <wps:spPr>
                        <a:xfrm>
                          <a:off x="0" y="0"/>
                          <a:ext cx="88265" cy="50165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64A0F" id="Straight Arrow Connector 62" o:spid="_x0000_s1026" type="#_x0000_t32" style="position:absolute;margin-left:265.85pt;margin-top:102.8pt;width:6.95pt;height:3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" strokecolor="#a5a5a5 [2092]" strokeweight=".5pt">
                <v:stroke endarrow="block" joinstyle="miter"/>
              </v:shape>
            </w:pict>
          </mc:Fallback>
        </mc:AlternateContent>
      </w:r>
      <w:r w:rsidR="00E13EB3">
        <w:rPr>
          <w:noProof/>
        </w:rPr>
        <mc:AlternateContent>
          <mc:Choice Requires="wps">
            <w:drawing>
              <wp:anchor distT="45720" distB="45720" distL="114300" distR="114300" simplePos="0" relativeHeight="251660800" behindDoc="0" locked="0" layoutInCell="1" allowOverlap="1" wp14:anchorId="661F77AB" wp14:editId="6427660E">
                <wp:simplePos x="0" y="0"/>
                <wp:positionH relativeFrom="column">
                  <wp:posOffset>2722245</wp:posOffset>
                </wp:positionH>
                <wp:positionV relativeFrom="paragraph">
                  <wp:posOffset>1812925</wp:posOffset>
                </wp:positionV>
                <wp:extent cx="1668780" cy="892810"/>
                <wp:effectExtent l="0" t="0" r="26670" b="19050"/>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8928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542C5E4" w14:textId="77777777" w:rsidR="006A27B2" w:rsidRPr="00E13EB3" w:rsidRDefault="006A27B2" w:rsidP="002732BF">
                            <w:pPr>
                              <w:rPr>
                                <w:rFonts w:ascii="Times New Roman" w:hAnsi="Times New Roman" w:cs="Times New Roman"/>
                                <w:b/>
                                <w:bCs/>
                                <w:sz w:val="22"/>
                                <w:szCs w:val="22"/>
                              </w:rPr>
                            </w:pPr>
                            <w:r w:rsidRPr="00E13EB3">
                              <w:rPr>
                                <w:rFonts w:ascii="Times New Roman" w:hAnsi="Times New Roman" w:cs="Times New Roman"/>
                                <w:b/>
                                <w:bCs/>
                                <w:sz w:val="22"/>
                                <w:szCs w:val="22"/>
                              </w:rPr>
                              <w:t>Food Composition Table</w:t>
                            </w:r>
                          </w:p>
                          <w:p w14:paraId="0DAE8FE7" w14:textId="77777777" w:rsidR="006A27B2" w:rsidRPr="00E13EB3" w:rsidRDefault="006A27B2" w:rsidP="002732BF">
                            <w:pPr>
                              <w:pStyle w:val="ListParagraph"/>
                              <w:numPr>
                                <w:ilvl w:val="0"/>
                                <w:numId w:val="7"/>
                              </w:numPr>
                              <w:ind w:left="0" w:firstLine="0"/>
                              <w:rPr>
                                <w:sz w:val="22"/>
                                <w:szCs w:val="22"/>
                              </w:rPr>
                            </w:pPr>
                            <w:r w:rsidRPr="00E13EB3">
                              <w:rPr>
                                <w:sz w:val="22"/>
                                <w:szCs w:val="22"/>
                              </w:rPr>
                              <w:t>USDA Database</w:t>
                            </w:r>
                          </w:p>
                          <w:p w14:paraId="7CD33CBF" w14:textId="77777777" w:rsidR="006A27B2" w:rsidRPr="00E13EB3" w:rsidRDefault="006A27B2" w:rsidP="002732BF">
                            <w:pPr>
                              <w:pStyle w:val="ListParagraph"/>
                              <w:numPr>
                                <w:ilvl w:val="0"/>
                                <w:numId w:val="7"/>
                              </w:numPr>
                              <w:ind w:left="0" w:firstLine="0"/>
                              <w:rPr>
                                <w:sz w:val="22"/>
                                <w:szCs w:val="22"/>
                              </w:rPr>
                            </w:pPr>
                            <w:r w:rsidRPr="00E13EB3">
                              <w:rPr>
                                <w:sz w:val="22"/>
                                <w:szCs w:val="22"/>
                              </w:rPr>
                              <w:t>Regional Survey</w:t>
                            </w:r>
                          </w:p>
                          <w:p w14:paraId="4ECE758E" w14:textId="77777777" w:rsidR="006A27B2" w:rsidRPr="00E13EB3" w:rsidRDefault="006A27B2" w:rsidP="002732BF">
                            <w:pPr>
                              <w:pStyle w:val="ListParagraph"/>
                              <w:numPr>
                                <w:ilvl w:val="0"/>
                                <w:numId w:val="7"/>
                              </w:numPr>
                              <w:ind w:left="0" w:firstLine="0"/>
                              <w:rPr>
                                <w:sz w:val="22"/>
                                <w:szCs w:val="22"/>
                              </w:rPr>
                            </w:pPr>
                            <w:r w:rsidRPr="00E13EB3">
                              <w:rPr>
                                <w:sz w:val="22"/>
                                <w:szCs w:val="22"/>
                              </w:rP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F77AB" id="Text Box 55" o:spid="_x0000_s1052" type="#_x0000_t202" style="position:absolute;margin-left:214.35pt;margin-top:142.75pt;width:131.4pt;height:70.3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" fillcolor="#c3c3c3 [2166]" strokecolor="#a5a5a5 [3206]" strokeweight=".5pt">
                <v:fill color2="#b6b6b6 [2614]" rotate="t" colors="0 #d2d2d2;.5 #c8c8c8;1 silver" focus="100%" type="gradient">
                  <o:fill v:ext="view" type="gradientUnscaled"/>
                </v:fill>
                <v:textbox style="mso-fit-shape-to-text:t">
                  <w:txbxContent>
                    <w:p w14:paraId="2542C5E4" w14:textId="77777777" w:rsidR="006A27B2" w:rsidRPr="00E13EB3" w:rsidRDefault="006A27B2" w:rsidP="002732BF">
                      <w:pPr>
                        <w:rPr>
                          <w:rFonts w:ascii="Times New Roman" w:hAnsi="Times New Roman" w:cs="Times New Roman"/>
                          <w:b/>
                          <w:bCs/>
                          <w:sz w:val="22"/>
                          <w:szCs w:val="22"/>
                        </w:rPr>
                      </w:pPr>
                      <w:r w:rsidRPr="00E13EB3">
                        <w:rPr>
                          <w:rFonts w:ascii="Times New Roman" w:hAnsi="Times New Roman" w:cs="Times New Roman"/>
                          <w:b/>
                          <w:bCs/>
                          <w:sz w:val="22"/>
                          <w:szCs w:val="22"/>
                        </w:rPr>
                        <w:t>Food Composition Table</w:t>
                      </w:r>
                    </w:p>
                    <w:p w14:paraId="0DAE8FE7" w14:textId="77777777" w:rsidR="006A27B2" w:rsidRPr="00E13EB3" w:rsidRDefault="006A27B2" w:rsidP="002732BF">
                      <w:pPr>
                        <w:pStyle w:val="ListParagraph"/>
                        <w:numPr>
                          <w:ilvl w:val="0"/>
                          <w:numId w:val="7"/>
                        </w:numPr>
                        <w:ind w:left="0" w:firstLine="0"/>
                        <w:rPr>
                          <w:sz w:val="22"/>
                          <w:szCs w:val="22"/>
                        </w:rPr>
                      </w:pPr>
                      <w:r w:rsidRPr="00E13EB3">
                        <w:rPr>
                          <w:sz w:val="22"/>
                          <w:szCs w:val="22"/>
                        </w:rPr>
                        <w:t>USDA Database</w:t>
                      </w:r>
                    </w:p>
                    <w:p w14:paraId="7CD33CBF" w14:textId="77777777" w:rsidR="006A27B2" w:rsidRPr="00E13EB3" w:rsidRDefault="006A27B2" w:rsidP="002732BF">
                      <w:pPr>
                        <w:pStyle w:val="ListParagraph"/>
                        <w:numPr>
                          <w:ilvl w:val="0"/>
                          <w:numId w:val="7"/>
                        </w:numPr>
                        <w:ind w:left="0" w:firstLine="0"/>
                        <w:rPr>
                          <w:sz w:val="22"/>
                          <w:szCs w:val="22"/>
                        </w:rPr>
                      </w:pPr>
                      <w:r w:rsidRPr="00E13EB3">
                        <w:rPr>
                          <w:sz w:val="22"/>
                          <w:szCs w:val="22"/>
                        </w:rPr>
                        <w:t>Regional Survey</w:t>
                      </w:r>
                    </w:p>
                    <w:p w14:paraId="4ECE758E" w14:textId="77777777" w:rsidR="006A27B2" w:rsidRPr="00E13EB3" w:rsidRDefault="006A27B2" w:rsidP="002732BF">
                      <w:pPr>
                        <w:pStyle w:val="ListParagraph"/>
                        <w:numPr>
                          <w:ilvl w:val="0"/>
                          <w:numId w:val="7"/>
                        </w:numPr>
                        <w:ind w:left="0" w:firstLine="0"/>
                        <w:rPr>
                          <w:sz w:val="22"/>
                          <w:szCs w:val="22"/>
                        </w:rPr>
                      </w:pPr>
                      <w:r w:rsidRPr="00E13EB3">
                        <w:rPr>
                          <w:sz w:val="22"/>
                          <w:szCs w:val="22"/>
                        </w:rPr>
                        <w:t xml:space="preserve">Private data </w:t>
                      </w:r>
                    </w:p>
                  </w:txbxContent>
                </v:textbox>
                <w10:wrap type="square"/>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2304" behindDoc="0" locked="0" layoutInCell="1" allowOverlap="1" wp14:anchorId="3992BDB6" wp14:editId="05AF269B">
                <wp:simplePos x="0" y="0"/>
                <wp:positionH relativeFrom="column">
                  <wp:posOffset>2511425</wp:posOffset>
                </wp:positionH>
                <wp:positionV relativeFrom="paragraph">
                  <wp:posOffset>372110</wp:posOffset>
                </wp:positionV>
                <wp:extent cx="1499235" cy="935355"/>
                <wp:effectExtent l="19050" t="0" r="43815" b="36195"/>
                <wp:wrapNone/>
                <wp:docPr id="222" name="Cloud 222"/>
                <wp:cNvGraphicFramePr/>
                <a:graphic xmlns:a="http://schemas.openxmlformats.org/drawingml/2006/main">
                  <a:graphicData uri="http://schemas.microsoft.com/office/word/2010/wordprocessingShape">
                    <wps:wsp>
                      <wps:cNvSpPr/>
                      <wps:spPr>
                        <a:xfrm>
                          <a:off x="0" y="0"/>
                          <a:ext cx="1499235"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4105A8" id="Cloud 222" o:spid="_x0000_s1026" style="position:absolute;margin-left:197.75pt;margin-top:29.3pt;width:118.05pt;height:73.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868,566777;74962,549521;240433,755624;201980,763873;571861,846366;548678,808692;1000427,752419;991161,793753;1184430,496994;1297255,651501;1450579,332441;1400327,390381;1330016,117482;1332653,144850;1009138,85568;1034889,50665;768393,102196;780852,72100;485863,112416;530979,141602;143226,341859;135348,311135" o:connectangles="0,0,0,0,0,0,0,0,0,0,0,0,0,0,0,0,0,0,0,0,0,0"/>
              </v:shape>
            </w:pict>
          </mc:Fallback>
        </mc:AlternateContent>
      </w:r>
      <w:r w:rsidR="002732BF">
        <w:rPr>
          <w:noProof/>
        </w:rPr>
        <mc:AlternateContent>
          <mc:Choice Requires="wps">
            <w:drawing>
              <wp:anchor distT="0" distB="0" distL="114300" distR="114300" simplePos="0" relativeHeight="251663872" behindDoc="0" locked="0" layoutInCell="1" allowOverlap="1" wp14:anchorId="442F9218" wp14:editId="7F5C7CC4">
                <wp:simplePos x="0" y="0"/>
                <wp:positionH relativeFrom="column">
                  <wp:posOffset>-3968750</wp:posOffset>
                </wp:positionH>
                <wp:positionV relativeFrom="paragraph">
                  <wp:posOffset>3161665</wp:posOffset>
                </wp:positionV>
                <wp:extent cx="1254760" cy="744220"/>
                <wp:effectExtent l="0" t="0" r="78740" b="55880"/>
                <wp:wrapNone/>
                <wp:docPr id="217" name="Straight Arrow Connector 217"/>
                <wp:cNvGraphicFramePr/>
                <a:graphic xmlns:a="http://schemas.openxmlformats.org/drawingml/2006/main">
                  <a:graphicData uri="http://schemas.microsoft.com/office/word/2010/wordprocessingShape">
                    <wps:wsp>
                      <wps:cNvCnPr/>
                      <wps:spPr>
                        <a:xfrm>
                          <a:off x="0" y="0"/>
                          <a:ext cx="1254125" cy="7442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A54F35" id="Straight Arrow Connector 217" o:spid="_x0000_s1026" type="#_x0000_t32" style="position:absolute;margin-left:-312.5pt;margin-top:248.95pt;width:98.8pt;height:5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" strokecolor="#ed7d31 [3205]" strokeweight=".5pt">
                <v:stroke endarrow="block" joinstyle="miter"/>
              </v:shape>
            </w:pict>
          </mc:Fallback>
        </mc:AlternateContent>
      </w:r>
      <w:r w:rsidR="002732BF">
        <w:rPr>
          <w:noProof/>
        </w:rPr>
        <mc:AlternateContent>
          <mc:Choice Requires="wps">
            <w:drawing>
              <wp:anchor distT="0" distB="0" distL="114300" distR="114300" simplePos="0" relativeHeight="251667968" behindDoc="0" locked="0" layoutInCell="1" allowOverlap="1" wp14:anchorId="700475E3" wp14:editId="1A2B57ED">
                <wp:simplePos x="0" y="0"/>
                <wp:positionH relativeFrom="column">
                  <wp:posOffset>-2737485</wp:posOffset>
                </wp:positionH>
                <wp:positionV relativeFrom="paragraph">
                  <wp:posOffset>3170555</wp:posOffset>
                </wp:positionV>
                <wp:extent cx="1509395" cy="1469390"/>
                <wp:effectExtent l="19050" t="19050" r="14605" b="35560"/>
                <wp:wrapNone/>
                <wp:docPr id="216" name="Diamond 216"/>
                <wp:cNvGraphicFramePr/>
                <a:graphic xmlns:a="http://schemas.openxmlformats.org/drawingml/2006/main">
                  <a:graphicData uri="http://schemas.microsoft.com/office/word/2010/wordprocessingShape">
                    <wps:wsp>
                      <wps:cNvSpPr/>
                      <wps:spPr>
                        <a:xfrm>
                          <a:off x="0" y="0"/>
                          <a:ext cx="1509395" cy="1469390"/>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13A10A6" id="Diamond 216" o:spid="_x0000_s1026" type="#_x0000_t4" style="position:absolute;margin-left:-215.55pt;margin-top:249.65pt;width:118.85pt;height:11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" fillcolor="#ed7d31 [3205]" strokecolor="white [3201]" strokeweight="1.5pt"/>
            </w:pict>
          </mc:Fallback>
        </mc:AlternateContent>
      </w:r>
      <w:r w:rsidR="002732BF">
        <w:rPr>
          <w:noProof/>
        </w:rPr>
        <mc:AlternateContent>
          <mc:Choice Requires="wps">
            <w:drawing>
              <wp:anchor distT="0" distB="0" distL="114300" distR="114300" simplePos="0" relativeHeight="251668992" behindDoc="0" locked="0" layoutInCell="1" allowOverlap="1" wp14:anchorId="762B7721" wp14:editId="0BD8E828">
                <wp:simplePos x="0" y="0"/>
                <wp:positionH relativeFrom="column">
                  <wp:posOffset>-2604135</wp:posOffset>
                </wp:positionH>
                <wp:positionV relativeFrom="paragraph">
                  <wp:posOffset>3490595</wp:posOffset>
                </wp:positionV>
                <wp:extent cx="1190625" cy="91440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wps:spPr>
                      <wps:txbx>
                        <w:txbxContent>
                          <w:p w14:paraId="6293FD4F" w14:textId="77777777" w:rsidR="006A27B2" w:rsidRPr="00E13EB3" w:rsidRDefault="006A27B2"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B7721" id="Text Box 215" o:spid="_x0000_s1053" type="#_x0000_t202" style="position:absolute;margin-left:-205.05pt;margin-top:274.85pt;width:93.75pt;height:1in;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" filled="f" stroked="f" strokeweight=".5pt">
                <v:textbox>
                  <w:txbxContent>
                    <w:p w14:paraId="6293FD4F" w14:textId="77777777" w:rsidR="006A27B2" w:rsidRPr="00E13EB3" w:rsidRDefault="006A27B2"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individual consumption of the nutrient</w:t>
                      </w:r>
                    </w:p>
                  </w:txbxContent>
                </v:textbox>
              </v:shape>
            </w:pict>
          </mc:Fallback>
        </mc:AlternateContent>
      </w:r>
      <w:r w:rsidR="002732BF">
        <w:rPr>
          <w:noProof/>
        </w:rPr>
        <mc:AlternateContent>
          <mc:Choice Requires="wps">
            <w:drawing>
              <wp:anchor distT="0" distB="0" distL="114300" distR="114300" simplePos="0" relativeHeight="251679232" behindDoc="0" locked="0" layoutInCell="1" allowOverlap="1" wp14:anchorId="551ED275" wp14:editId="1B4EFDD5">
                <wp:simplePos x="0" y="0"/>
                <wp:positionH relativeFrom="column">
                  <wp:posOffset>-2967355</wp:posOffset>
                </wp:positionH>
                <wp:positionV relativeFrom="paragraph">
                  <wp:posOffset>596265</wp:posOffset>
                </wp:positionV>
                <wp:extent cx="1499235" cy="935355"/>
                <wp:effectExtent l="19050" t="0" r="43815" b="36195"/>
                <wp:wrapNone/>
                <wp:docPr id="197" name="Cloud 197"/>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405A6A" id="Cloud 197" o:spid="_x0000_s1026" style="position:absolute;margin-left:-233.65pt;margin-top:46.95pt;width:118.05pt;height:7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002732BF">
        <w:rPr>
          <w:noProof/>
        </w:rPr>
        <mc:AlternateContent>
          <mc:Choice Requires="wps">
            <w:drawing>
              <wp:anchor distT="0" distB="0" distL="114300" distR="114300" simplePos="0" relativeHeight="251680256" behindDoc="0" locked="0" layoutInCell="1" allowOverlap="1" wp14:anchorId="1A7CB8C9" wp14:editId="6B3CE223">
                <wp:simplePos x="0" y="0"/>
                <wp:positionH relativeFrom="column">
                  <wp:posOffset>-2802255</wp:posOffset>
                </wp:positionH>
                <wp:positionV relativeFrom="paragraph">
                  <wp:posOffset>669290</wp:posOffset>
                </wp:positionV>
                <wp:extent cx="1264920" cy="69088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71A25B86" w14:textId="77777777" w:rsidR="006A27B2" w:rsidRPr="00E13EB3" w:rsidRDefault="006A27B2"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8C9" id="Text Box 196" o:spid="_x0000_s1054" type="#_x0000_t202" style="position:absolute;margin-left:-220.65pt;margin-top:52.7pt;width:99.6pt;height:54.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" filled="f" stroked="f" strokeweight=".5pt">
                <v:textbox>
                  <w:txbxContent>
                    <w:p w14:paraId="71A25B86" w14:textId="77777777" w:rsidR="006A27B2" w:rsidRPr="00E13EB3" w:rsidRDefault="006A27B2"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p>
    <w:p w14:paraId="1932B03A" w14:textId="5CFBBF8E" w:rsidR="00D55709" w:rsidRPr="00C04250" w:rsidRDefault="00C04250" w:rsidP="00C04250">
      <w:pPr>
        <w:pStyle w:val="Caption"/>
        <w:keepNext/>
        <w:rPr>
          <w:sz w:val="22"/>
          <w:szCs w:val="22"/>
        </w:rPr>
      </w:pPr>
      <w:r w:rsidRPr="00C04250">
        <w:rPr>
          <w:sz w:val="22"/>
          <w:szCs w:val="22"/>
        </w:rPr>
        <w:lastRenderedPageBreak/>
        <w:t xml:space="preserve">Table </w:t>
      </w:r>
      <w:r w:rsidRPr="00C04250">
        <w:rPr>
          <w:sz w:val="22"/>
          <w:szCs w:val="22"/>
        </w:rPr>
        <w:fldChar w:fldCharType="begin"/>
      </w:r>
      <w:r w:rsidRPr="00C04250">
        <w:rPr>
          <w:sz w:val="22"/>
          <w:szCs w:val="22"/>
        </w:rPr>
        <w:instrText xml:space="preserve"> SEQ Table \* ARABIC </w:instrText>
      </w:r>
      <w:r w:rsidRPr="00C04250">
        <w:rPr>
          <w:sz w:val="22"/>
          <w:szCs w:val="22"/>
        </w:rPr>
        <w:fldChar w:fldCharType="separate"/>
      </w:r>
      <w:r w:rsidR="00062323">
        <w:rPr>
          <w:noProof/>
          <w:sz w:val="22"/>
          <w:szCs w:val="22"/>
        </w:rPr>
        <w:t>1</w:t>
      </w:r>
      <w:r w:rsidRPr="00C04250">
        <w:rPr>
          <w:sz w:val="22"/>
          <w:szCs w:val="22"/>
        </w:rPr>
        <w:fldChar w:fldCharType="end"/>
      </w:r>
      <w:r w:rsidRPr="00C04250">
        <w:rPr>
          <w:sz w:val="22"/>
          <w:szCs w:val="22"/>
        </w:rPr>
        <w:t>: Descriptive Statistics from 2011-2012 BIHS sample of 5491 rural households</w:t>
      </w:r>
    </w:p>
    <w:p w14:paraId="1D82F232" w14:textId="08198437" w:rsidR="00D55709" w:rsidRDefault="00C04250" w:rsidP="00D55709">
      <w:pPr>
        <w:rPr>
          <w:shd w:val="clear" w:color="auto" w:fill="FFFFFF"/>
        </w:rPr>
      </w:pPr>
      <w:r>
        <w:rPr>
          <w:noProof/>
          <w:shd w:val="clear" w:color="auto" w:fill="FFFFFF"/>
        </w:rPr>
        <w:drawing>
          <wp:inline distT="0" distB="0" distL="0" distR="0" wp14:anchorId="55F1F9E9" wp14:editId="76AE7DFE">
            <wp:extent cx="4356340" cy="5069819"/>
            <wp:effectExtent l="0" t="0" r="635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BIHS Projectdescriptives.png"/>
                    <pic:cNvPicPr/>
                  </pic:nvPicPr>
                  <pic:blipFill>
                    <a:blip r:embed="rId13">
                      <a:extLst>
                        <a:ext uri="{28A0092B-C50C-407E-A947-70E740481C1C}">
                          <a14:useLocalDpi xmlns:a14="http://schemas.microsoft.com/office/drawing/2010/main" val="0"/>
                        </a:ext>
                      </a:extLst>
                    </a:blip>
                    <a:stretch>
                      <a:fillRect/>
                    </a:stretch>
                  </pic:blipFill>
                  <pic:spPr>
                    <a:xfrm>
                      <a:off x="0" y="0"/>
                      <a:ext cx="4371777" cy="5087784"/>
                    </a:xfrm>
                    <a:prstGeom prst="rect">
                      <a:avLst/>
                    </a:prstGeom>
                  </pic:spPr>
                </pic:pic>
              </a:graphicData>
            </a:graphic>
          </wp:inline>
        </w:drawing>
      </w:r>
    </w:p>
    <w:p w14:paraId="759334E7" w14:textId="77777777" w:rsidR="005D64F4" w:rsidRDefault="005D64F4" w:rsidP="00D55709">
      <w:pPr>
        <w:rPr>
          <w:shd w:val="clear" w:color="auto" w:fill="FFFFFF"/>
        </w:rPr>
      </w:pPr>
    </w:p>
    <w:p w14:paraId="35D1E041" w14:textId="77777777" w:rsidR="005D64F4" w:rsidRDefault="005D64F4">
      <w:pPr>
        <w:rPr>
          <w:shd w:val="clear" w:color="auto" w:fill="FFFFFF"/>
        </w:rPr>
      </w:pPr>
      <w:r>
        <w:rPr>
          <w:shd w:val="clear" w:color="auto" w:fill="FFFFFF"/>
        </w:rPr>
        <w:br w:type="page"/>
      </w:r>
    </w:p>
    <w:p w14:paraId="1DCF7261" w14:textId="49EE7E6B" w:rsidR="005D64F4" w:rsidRPr="00C04250" w:rsidRDefault="00C04250" w:rsidP="00C04250">
      <w:pPr>
        <w:pStyle w:val="Caption"/>
        <w:rPr>
          <w:sz w:val="22"/>
          <w:szCs w:val="22"/>
          <w:shd w:val="clear" w:color="auto" w:fill="FFFFFF"/>
        </w:rPr>
      </w:pPr>
      <w:r w:rsidRPr="00C04250">
        <w:rPr>
          <w:sz w:val="22"/>
          <w:szCs w:val="22"/>
        </w:rPr>
        <w:lastRenderedPageBreak/>
        <w:t>Table 2:</w:t>
      </w:r>
      <w:r>
        <w:rPr>
          <w:sz w:val="22"/>
          <w:szCs w:val="22"/>
        </w:rPr>
        <w:t xml:space="preserve"> Comparison of Reference Standards (IOM, WHO/FAO, India)</w:t>
      </w:r>
    </w:p>
    <w:p w14:paraId="723AA5ED" w14:textId="0153D3DF" w:rsidR="005D64F4" w:rsidRDefault="00D55709">
      <w:pPr>
        <w:rPr>
          <w:shd w:val="clear" w:color="auto" w:fill="FFFFFF"/>
        </w:rPr>
      </w:pPr>
      <w:r>
        <w:rPr>
          <w:noProof/>
          <w:shd w:val="clear" w:color="auto" w:fill="FFFFFF"/>
        </w:rPr>
        <w:drawing>
          <wp:inline distT="0" distB="0" distL="0" distR="0" wp14:anchorId="2F55EC4B" wp14:editId="416ACE73">
            <wp:extent cx="7418717" cy="551916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wtht.png"/>
                    <pic:cNvPicPr/>
                  </pic:nvPicPr>
                  <pic:blipFill>
                    <a:blip r:embed="rId14">
                      <a:extLst>
                        <a:ext uri="{28A0092B-C50C-407E-A947-70E740481C1C}">
                          <a14:useLocalDpi xmlns:a14="http://schemas.microsoft.com/office/drawing/2010/main" val="0"/>
                        </a:ext>
                      </a:extLst>
                    </a:blip>
                    <a:stretch>
                      <a:fillRect/>
                    </a:stretch>
                  </pic:blipFill>
                  <pic:spPr>
                    <a:xfrm>
                      <a:off x="0" y="0"/>
                      <a:ext cx="7439791" cy="5534844"/>
                    </a:xfrm>
                    <a:prstGeom prst="rect">
                      <a:avLst/>
                    </a:prstGeom>
                  </pic:spPr>
                </pic:pic>
              </a:graphicData>
            </a:graphic>
          </wp:inline>
        </w:drawing>
      </w:r>
    </w:p>
    <w:p w14:paraId="6E91D49E" w14:textId="6AF29273" w:rsidR="00D55709" w:rsidRPr="00062323" w:rsidRDefault="00062323" w:rsidP="00062323">
      <w:pPr>
        <w:pStyle w:val="Caption"/>
        <w:rPr>
          <w:noProof/>
          <w:sz w:val="22"/>
          <w:szCs w:val="22"/>
          <w:shd w:val="clear" w:color="auto" w:fill="FFFFFF"/>
        </w:rPr>
      </w:pPr>
      <w:r w:rsidRPr="00062323">
        <w:rPr>
          <w:sz w:val="22"/>
          <w:szCs w:val="22"/>
        </w:rPr>
        <w:lastRenderedPageBreak/>
        <w:t xml:space="preserve">Table </w:t>
      </w:r>
      <w:r w:rsidRPr="00062323">
        <w:rPr>
          <w:sz w:val="22"/>
          <w:szCs w:val="22"/>
        </w:rPr>
        <w:fldChar w:fldCharType="begin"/>
      </w:r>
      <w:r w:rsidRPr="00062323">
        <w:rPr>
          <w:sz w:val="22"/>
          <w:szCs w:val="22"/>
        </w:rPr>
        <w:instrText xml:space="preserve"> SEQ Table \* ARABIC </w:instrText>
      </w:r>
      <w:r w:rsidRPr="00062323">
        <w:rPr>
          <w:sz w:val="22"/>
          <w:szCs w:val="22"/>
        </w:rPr>
        <w:fldChar w:fldCharType="separate"/>
      </w:r>
      <w:r w:rsidRPr="00062323">
        <w:rPr>
          <w:noProof/>
          <w:sz w:val="22"/>
          <w:szCs w:val="22"/>
        </w:rPr>
        <w:t>3</w:t>
      </w:r>
      <w:r w:rsidRPr="00062323">
        <w:rPr>
          <w:sz w:val="22"/>
          <w:szCs w:val="22"/>
        </w:rPr>
        <w:fldChar w:fldCharType="end"/>
      </w:r>
      <w:r w:rsidRPr="00062323">
        <w:rPr>
          <w:noProof/>
          <w:sz w:val="22"/>
          <w:szCs w:val="22"/>
          <w:shd w:val="clear" w:color="auto" w:fill="FFFFFF"/>
        </w:rPr>
        <w:t>:</w:t>
      </w:r>
      <w:r w:rsidR="00D55709" w:rsidRPr="00062323">
        <w:rPr>
          <w:noProof/>
          <w:sz w:val="22"/>
          <w:szCs w:val="22"/>
          <w:shd w:val="clear" w:color="auto" w:fill="FFFFFF"/>
        </w:rPr>
        <w:t xml:space="preserve"> </w:t>
      </w:r>
      <w:r w:rsidR="00F945BF" w:rsidRPr="00062323">
        <w:rPr>
          <w:noProof/>
          <w:sz w:val="22"/>
          <w:szCs w:val="22"/>
          <w:shd w:val="clear" w:color="auto" w:fill="FFFFFF"/>
        </w:rPr>
        <w:t>Frequency and Intensity of Energy Inadequacy</w:t>
      </w:r>
    </w:p>
    <w:p w14:paraId="4B2ABD19" w14:textId="77777777" w:rsidR="005D64F4" w:rsidRDefault="005D64F4" w:rsidP="00D55709">
      <w:pPr>
        <w:rPr>
          <w:noProof/>
          <w:shd w:val="clear" w:color="auto" w:fill="FFFFFF"/>
        </w:rPr>
      </w:pPr>
    </w:p>
    <w:p w14:paraId="6B8AEE3B" w14:textId="77777777" w:rsidR="00F945BF" w:rsidRDefault="00D55709" w:rsidP="00D55709">
      <w:pPr>
        <w:rPr>
          <w:shd w:val="clear" w:color="auto" w:fill="FFFFFF"/>
        </w:rPr>
      </w:pPr>
      <w:r>
        <w:rPr>
          <w:noProof/>
          <w:shd w:val="clear" w:color="auto" w:fill="FFFFFF"/>
        </w:rPr>
        <w:drawing>
          <wp:inline distT="0" distB="0" distL="0" distR="0" wp14:anchorId="55D177A2" wp14:editId="12A37213">
            <wp:extent cx="8279610" cy="4757525"/>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al.png"/>
                    <pic:cNvPicPr/>
                  </pic:nvPicPr>
                  <pic:blipFill>
                    <a:blip r:embed="rId15">
                      <a:extLst>
                        <a:ext uri="{28A0092B-C50C-407E-A947-70E740481C1C}">
                          <a14:useLocalDpi xmlns:a14="http://schemas.microsoft.com/office/drawing/2010/main" val="0"/>
                        </a:ext>
                      </a:extLst>
                    </a:blip>
                    <a:stretch>
                      <a:fillRect/>
                    </a:stretch>
                  </pic:blipFill>
                  <pic:spPr>
                    <a:xfrm>
                      <a:off x="0" y="0"/>
                      <a:ext cx="8279610" cy="4757525"/>
                    </a:xfrm>
                    <a:prstGeom prst="rect">
                      <a:avLst/>
                    </a:prstGeom>
                  </pic:spPr>
                </pic:pic>
              </a:graphicData>
            </a:graphic>
          </wp:inline>
        </w:drawing>
      </w:r>
    </w:p>
    <w:p w14:paraId="41244661" w14:textId="77777777" w:rsidR="00F945BF" w:rsidRDefault="00F945BF" w:rsidP="00D55709">
      <w:pPr>
        <w:rPr>
          <w:shd w:val="clear" w:color="auto" w:fill="FFFFFF"/>
        </w:rPr>
      </w:pPr>
    </w:p>
    <w:p w14:paraId="2E0884FB" w14:textId="77777777" w:rsidR="00F945BF" w:rsidRDefault="00F945BF" w:rsidP="00D55709">
      <w:pPr>
        <w:rPr>
          <w:shd w:val="clear" w:color="auto" w:fill="FFFFFF"/>
        </w:rPr>
      </w:pPr>
    </w:p>
    <w:p w14:paraId="2AF82019" w14:textId="235C066A" w:rsidR="005D64F4" w:rsidRDefault="005D64F4">
      <w:pPr>
        <w:rPr>
          <w:shd w:val="clear" w:color="auto" w:fill="FFFFFF"/>
        </w:rPr>
      </w:pPr>
    </w:p>
    <w:p w14:paraId="133412F6" w14:textId="0E3821AC" w:rsidR="005D64F4" w:rsidRPr="00062323" w:rsidRDefault="00062323" w:rsidP="00062323">
      <w:pPr>
        <w:pStyle w:val="Caption"/>
        <w:rPr>
          <w:noProof/>
          <w:sz w:val="22"/>
          <w:szCs w:val="22"/>
          <w:shd w:val="clear" w:color="auto" w:fill="FFFFFF"/>
        </w:rPr>
      </w:pPr>
      <w:r w:rsidRPr="00062323">
        <w:rPr>
          <w:sz w:val="22"/>
          <w:szCs w:val="22"/>
        </w:rPr>
        <w:lastRenderedPageBreak/>
        <w:t xml:space="preserve">Table </w:t>
      </w:r>
      <w:r>
        <w:rPr>
          <w:sz w:val="22"/>
          <w:szCs w:val="22"/>
        </w:rPr>
        <w:t>4</w:t>
      </w:r>
      <w:r w:rsidRPr="00062323">
        <w:rPr>
          <w:noProof/>
          <w:sz w:val="22"/>
          <w:szCs w:val="22"/>
          <w:shd w:val="clear" w:color="auto" w:fill="FFFFFF"/>
        </w:rPr>
        <w:t xml:space="preserve">: Frequency and Intensity of </w:t>
      </w:r>
      <w:r>
        <w:rPr>
          <w:noProof/>
          <w:sz w:val="22"/>
          <w:szCs w:val="22"/>
          <w:shd w:val="clear" w:color="auto" w:fill="FFFFFF"/>
        </w:rPr>
        <w:t>Protein</w:t>
      </w:r>
      <w:r w:rsidRPr="00062323">
        <w:rPr>
          <w:noProof/>
          <w:sz w:val="22"/>
          <w:szCs w:val="22"/>
          <w:shd w:val="clear" w:color="auto" w:fill="FFFFFF"/>
        </w:rPr>
        <w:t xml:space="preserve"> Inadequacy</w:t>
      </w:r>
    </w:p>
    <w:p w14:paraId="1F738A96" w14:textId="77777777" w:rsidR="00F945BF" w:rsidRDefault="00F945BF" w:rsidP="00D55709">
      <w:pPr>
        <w:rPr>
          <w:shd w:val="clear" w:color="auto" w:fill="FFFFFF"/>
        </w:rPr>
      </w:pPr>
      <w:r>
        <w:rPr>
          <w:noProof/>
          <w:shd w:val="clear" w:color="auto" w:fill="FFFFFF"/>
        </w:rPr>
        <w:drawing>
          <wp:inline distT="0" distB="0" distL="0" distR="0" wp14:anchorId="2A91223A" wp14:editId="117D47CC">
            <wp:extent cx="8130980" cy="5027466"/>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png"/>
                    <pic:cNvPicPr/>
                  </pic:nvPicPr>
                  <pic:blipFill>
                    <a:blip r:embed="rId16">
                      <a:extLst>
                        <a:ext uri="{28A0092B-C50C-407E-A947-70E740481C1C}">
                          <a14:useLocalDpi xmlns:a14="http://schemas.microsoft.com/office/drawing/2010/main" val="0"/>
                        </a:ext>
                      </a:extLst>
                    </a:blip>
                    <a:stretch>
                      <a:fillRect/>
                    </a:stretch>
                  </pic:blipFill>
                  <pic:spPr>
                    <a:xfrm>
                      <a:off x="0" y="0"/>
                      <a:ext cx="8130980" cy="5027466"/>
                    </a:xfrm>
                    <a:prstGeom prst="rect">
                      <a:avLst/>
                    </a:prstGeom>
                  </pic:spPr>
                </pic:pic>
              </a:graphicData>
            </a:graphic>
          </wp:inline>
        </w:drawing>
      </w:r>
    </w:p>
    <w:p w14:paraId="2F8C6901" w14:textId="77777777" w:rsidR="00F945BF" w:rsidRDefault="00F945BF" w:rsidP="00D55709">
      <w:pPr>
        <w:rPr>
          <w:shd w:val="clear" w:color="auto" w:fill="FFFFFF"/>
        </w:rPr>
      </w:pPr>
    </w:p>
    <w:p w14:paraId="309395DD" w14:textId="77777777" w:rsidR="005D64F4" w:rsidRDefault="005D64F4">
      <w:pPr>
        <w:rPr>
          <w:shd w:val="clear" w:color="auto" w:fill="FFFFFF"/>
        </w:rPr>
      </w:pPr>
      <w:r>
        <w:rPr>
          <w:shd w:val="clear" w:color="auto" w:fill="FFFFFF"/>
        </w:rPr>
        <w:br w:type="page"/>
      </w:r>
    </w:p>
    <w:p w14:paraId="103AF076" w14:textId="25AED143" w:rsidR="005D64F4" w:rsidRPr="00062323" w:rsidRDefault="00062323" w:rsidP="00062323">
      <w:pPr>
        <w:pStyle w:val="Caption"/>
        <w:rPr>
          <w:noProof/>
          <w:sz w:val="22"/>
          <w:szCs w:val="22"/>
          <w:shd w:val="clear" w:color="auto" w:fill="FFFFFF"/>
        </w:rPr>
      </w:pPr>
      <w:r w:rsidRPr="00062323">
        <w:rPr>
          <w:sz w:val="22"/>
          <w:szCs w:val="22"/>
        </w:rPr>
        <w:lastRenderedPageBreak/>
        <w:t xml:space="preserve">Table </w:t>
      </w:r>
      <w:r>
        <w:rPr>
          <w:sz w:val="22"/>
          <w:szCs w:val="22"/>
        </w:rPr>
        <w:t>5</w:t>
      </w:r>
      <w:r w:rsidRPr="00062323">
        <w:rPr>
          <w:noProof/>
          <w:sz w:val="22"/>
          <w:szCs w:val="22"/>
          <w:shd w:val="clear" w:color="auto" w:fill="FFFFFF"/>
        </w:rPr>
        <w:t xml:space="preserve">: Frequency and Intensity of </w:t>
      </w:r>
      <w:r>
        <w:rPr>
          <w:noProof/>
          <w:sz w:val="22"/>
          <w:szCs w:val="22"/>
          <w:shd w:val="clear" w:color="auto" w:fill="FFFFFF"/>
        </w:rPr>
        <w:t xml:space="preserve">Lipid </w:t>
      </w:r>
      <w:r w:rsidRPr="00062323">
        <w:rPr>
          <w:noProof/>
          <w:sz w:val="22"/>
          <w:szCs w:val="22"/>
          <w:shd w:val="clear" w:color="auto" w:fill="FFFFFF"/>
        </w:rPr>
        <w:t>Inadequacy</w:t>
      </w:r>
    </w:p>
    <w:p w14:paraId="7BB58F96" w14:textId="40279BF9" w:rsidR="00F945BF" w:rsidRDefault="00F945BF" w:rsidP="00D55709">
      <w:pPr>
        <w:rPr>
          <w:shd w:val="clear" w:color="auto" w:fill="FFFFFF"/>
        </w:rPr>
      </w:pPr>
      <w:r>
        <w:rPr>
          <w:noProof/>
          <w:shd w:val="clear" w:color="auto" w:fill="FFFFFF"/>
        </w:rPr>
        <w:drawing>
          <wp:inline distT="0" distB="0" distL="0" distR="0" wp14:anchorId="5C45B811" wp14:editId="0007E42E">
            <wp:extent cx="6765530" cy="549699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t.png"/>
                    <pic:cNvPicPr/>
                  </pic:nvPicPr>
                  <pic:blipFill>
                    <a:blip r:embed="rId17">
                      <a:extLst>
                        <a:ext uri="{28A0092B-C50C-407E-A947-70E740481C1C}">
                          <a14:useLocalDpi xmlns:a14="http://schemas.microsoft.com/office/drawing/2010/main" val="0"/>
                        </a:ext>
                      </a:extLst>
                    </a:blip>
                    <a:stretch>
                      <a:fillRect/>
                    </a:stretch>
                  </pic:blipFill>
                  <pic:spPr>
                    <a:xfrm>
                      <a:off x="0" y="0"/>
                      <a:ext cx="6765530" cy="5496993"/>
                    </a:xfrm>
                    <a:prstGeom prst="rect">
                      <a:avLst/>
                    </a:prstGeom>
                  </pic:spPr>
                </pic:pic>
              </a:graphicData>
            </a:graphic>
          </wp:inline>
        </w:drawing>
      </w:r>
    </w:p>
    <w:p w14:paraId="2DF991A1" w14:textId="7B151085" w:rsidR="00F945BF" w:rsidRPr="00062323" w:rsidRDefault="00062323" w:rsidP="00062323">
      <w:pPr>
        <w:pStyle w:val="Caption"/>
        <w:rPr>
          <w:noProof/>
          <w:sz w:val="22"/>
          <w:szCs w:val="22"/>
          <w:shd w:val="clear" w:color="auto" w:fill="FFFFFF"/>
        </w:rPr>
      </w:pPr>
      <w:r w:rsidRPr="00062323">
        <w:rPr>
          <w:sz w:val="22"/>
          <w:szCs w:val="22"/>
        </w:rPr>
        <w:lastRenderedPageBreak/>
        <w:t xml:space="preserve">Table </w:t>
      </w:r>
      <w:r>
        <w:rPr>
          <w:sz w:val="22"/>
          <w:szCs w:val="22"/>
        </w:rPr>
        <w:t>6</w:t>
      </w:r>
      <w:r w:rsidRPr="00062323">
        <w:rPr>
          <w:noProof/>
          <w:sz w:val="22"/>
          <w:szCs w:val="22"/>
          <w:shd w:val="clear" w:color="auto" w:fill="FFFFFF"/>
        </w:rPr>
        <w:t>: Frequency and Intensity of</w:t>
      </w:r>
      <w:r>
        <w:rPr>
          <w:noProof/>
          <w:sz w:val="22"/>
          <w:szCs w:val="22"/>
          <w:shd w:val="clear" w:color="auto" w:fill="FFFFFF"/>
        </w:rPr>
        <w:t xml:space="preserve"> Carbohydrate</w:t>
      </w:r>
      <w:r w:rsidRPr="00062323">
        <w:rPr>
          <w:noProof/>
          <w:sz w:val="22"/>
          <w:szCs w:val="22"/>
          <w:shd w:val="clear" w:color="auto" w:fill="FFFFFF"/>
        </w:rPr>
        <w:t xml:space="preserve"> Inadequacy</w:t>
      </w:r>
    </w:p>
    <w:p w14:paraId="743318E2" w14:textId="7A203027" w:rsidR="00F945BF" w:rsidRDefault="00F945BF" w:rsidP="00D55709">
      <w:pPr>
        <w:rPr>
          <w:shd w:val="clear" w:color="auto" w:fill="FFFFFF"/>
        </w:rPr>
        <w:sectPr w:rsidR="00F945BF" w:rsidSect="00F945BF">
          <w:pgSz w:w="15840" w:h="12240" w:orient="landscape"/>
          <w:pgMar w:top="1440" w:right="1440" w:bottom="1440" w:left="1440" w:header="720" w:footer="720" w:gutter="0"/>
          <w:cols w:space="720"/>
          <w:docGrid w:linePitch="360"/>
        </w:sectPr>
      </w:pPr>
      <w:r>
        <w:rPr>
          <w:noProof/>
          <w:shd w:val="clear" w:color="auto" w:fill="FFFFFF"/>
        </w:rPr>
        <w:drawing>
          <wp:inline distT="0" distB="0" distL="0" distR="0" wp14:anchorId="3FE44A52" wp14:editId="070E1E27">
            <wp:extent cx="6711351" cy="533119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b.png"/>
                    <pic:cNvPicPr/>
                  </pic:nvPicPr>
                  <pic:blipFill>
                    <a:blip r:embed="rId18">
                      <a:extLst>
                        <a:ext uri="{28A0092B-C50C-407E-A947-70E740481C1C}">
                          <a14:useLocalDpi xmlns:a14="http://schemas.microsoft.com/office/drawing/2010/main" val="0"/>
                        </a:ext>
                      </a:extLst>
                    </a:blip>
                    <a:stretch>
                      <a:fillRect/>
                    </a:stretch>
                  </pic:blipFill>
                  <pic:spPr>
                    <a:xfrm>
                      <a:off x="0" y="0"/>
                      <a:ext cx="6723563" cy="5340895"/>
                    </a:xfrm>
                    <a:prstGeom prst="rect">
                      <a:avLst/>
                    </a:prstGeom>
                  </pic:spPr>
                </pic:pic>
              </a:graphicData>
            </a:graphic>
          </wp:inline>
        </w:drawing>
      </w:r>
    </w:p>
    <w:p w14:paraId="11E565E5" w14:textId="161F41EE" w:rsidR="00A463DC" w:rsidRDefault="00A463DC" w:rsidP="00D55709">
      <w:pPr>
        <w:pStyle w:val="Heading1"/>
        <w:rPr>
          <w:rFonts w:eastAsia="Times New Roman"/>
          <w:b/>
          <w:bCs/>
          <w:shd w:val="clear" w:color="auto" w:fill="FFFFFF"/>
        </w:rPr>
      </w:pPr>
      <w:r w:rsidRPr="000A094D">
        <w:rPr>
          <w:rFonts w:eastAsia="Times New Roman"/>
          <w:b/>
          <w:bCs/>
          <w:shd w:val="clear" w:color="auto" w:fill="FFFFFF"/>
        </w:rPr>
        <w:lastRenderedPageBreak/>
        <w:t>References</w:t>
      </w:r>
    </w:p>
    <w:p w14:paraId="48310A5F" w14:textId="77777777" w:rsidR="00FD10E0" w:rsidRPr="00FD10E0" w:rsidRDefault="00FD10E0" w:rsidP="00FD10E0"/>
    <w:p w14:paraId="60BF4B95" w14:textId="5A11FFE5"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Allen, L.H., A.L. Carriquiry, and S.P. Murphy. 2019. “Perspective: Proposed Harmonized Nutrient Reference Values for Populations.” Advances in Nutrition</w:t>
      </w:r>
    </w:p>
    <w:p w14:paraId="4BFA9403" w14:textId="7E6E18E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Behrman, J. R. (1988). Intrahousehold Allocation of Nutrients in Rural India : Are Boys Favored ? Do Parents Exhibit Inequality Aversion ? </w:t>
      </w:r>
      <w:r w:rsidRPr="00FD10E0">
        <w:rPr>
          <w:i/>
          <w:iCs/>
          <w:sz w:val="22"/>
          <w:szCs w:val="22"/>
        </w:rPr>
        <w:t>Oxford Economic Papers</w:t>
      </w:r>
      <w:r w:rsidRPr="00FD10E0">
        <w:rPr>
          <w:sz w:val="22"/>
          <w:szCs w:val="22"/>
        </w:rPr>
        <w:t xml:space="preserve">, </w:t>
      </w:r>
      <w:r w:rsidRPr="00FD10E0">
        <w:rPr>
          <w:i/>
          <w:iCs/>
          <w:sz w:val="22"/>
          <w:szCs w:val="22"/>
        </w:rPr>
        <w:t>40</w:t>
      </w:r>
      <w:r w:rsidRPr="00FD10E0">
        <w:rPr>
          <w:sz w:val="22"/>
          <w:szCs w:val="22"/>
        </w:rPr>
        <w:t>(1), 32–54.</w:t>
      </w:r>
    </w:p>
    <w:p w14:paraId="57F020A7" w14:textId="46E5A9CC" w:rsidR="00A463DC" w:rsidRPr="00FD10E0" w:rsidRDefault="00A463DC" w:rsidP="00FD10E0">
      <w:pPr>
        <w:pStyle w:val="NormalWeb"/>
        <w:spacing w:before="0" w:beforeAutospacing="0" w:after="120" w:afterAutospacing="0"/>
        <w:ind w:left="450" w:hanging="450"/>
        <w:rPr>
          <w:rStyle w:val="Hyperlink"/>
          <w:sz w:val="22"/>
          <w:szCs w:val="22"/>
        </w:rPr>
      </w:pPr>
      <w:r w:rsidRPr="00FD10E0">
        <w:rPr>
          <w:sz w:val="22"/>
          <w:szCs w:val="22"/>
        </w:rPr>
        <w:t xml:space="preserve">Brown, C., Calvi, R., &amp; Penglase, J. (2018). Sharing the Pie: Undernutrition, Intra-Household Allocation, and Poverty. </w:t>
      </w:r>
      <w:r w:rsidRPr="00FD10E0">
        <w:rPr>
          <w:i/>
          <w:iCs/>
          <w:sz w:val="22"/>
          <w:szCs w:val="22"/>
        </w:rPr>
        <w:t>SSRN Electronic Journal</w:t>
      </w:r>
      <w:r w:rsidRPr="00FD10E0">
        <w:rPr>
          <w:sz w:val="22"/>
          <w:szCs w:val="22"/>
        </w:rPr>
        <w:t xml:space="preserve">, 1–40. </w:t>
      </w:r>
    </w:p>
    <w:p w14:paraId="195F7632" w14:textId="622FDAB9"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Bermudez, O. I., Lividini, K., Smitz, M. F., &amp; Fiedler, J. L. (2012). Estimating micronutrient intakes from Household Consumption and Expenditures Surveys (HCES): an example from Bangladesh.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 xml:space="preserve">(3 Suppl), 208–213. </w:t>
      </w:r>
    </w:p>
    <w:p w14:paraId="6B16C7B6" w14:textId="6A2D8AAC"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Berti, P. R. (2012). Intrahousehold distribution of food: A review of the literature and discussion of the implications for food fortification programs.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(3).</w:t>
      </w:r>
    </w:p>
    <w:p w14:paraId="3A8C8EC1" w14:textId="60E6E15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Coates, J., Rogers, B. L., Blau, A., Lauer, J., &amp; Roba, A. (2017). Filling a dietary data gap? Validation of the adult male equivalent method of estimating individual nutrient intakes from household-level data in Ethiopia and Bangladesh. </w:t>
      </w:r>
      <w:r w:rsidRPr="00FD10E0">
        <w:rPr>
          <w:i/>
          <w:iCs/>
          <w:sz w:val="22"/>
          <w:szCs w:val="22"/>
        </w:rPr>
        <w:t>Food Policy</w:t>
      </w:r>
      <w:r w:rsidRPr="00FD10E0">
        <w:rPr>
          <w:sz w:val="22"/>
          <w:szCs w:val="22"/>
        </w:rPr>
        <w:t xml:space="preserve">, </w:t>
      </w:r>
      <w:r w:rsidRPr="00FD10E0">
        <w:rPr>
          <w:i/>
          <w:iCs/>
          <w:sz w:val="22"/>
          <w:szCs w:val="22"/>
        </w:rPr>
        <w:t>72</w:t>
      </w:r>
      <w:r w:rsidRPr="00FD10E0">
        <w:rPr>
          <w:sz w:val="22"/>
          <w:szCs w:val="22"/>
        </w:rPr>
        <w:t xml:space="preserve">, 27–42. </w:t>
      </w:r>
    </w:p>
    <w:p w14:paraId="6D1D7C3B" w14:textId="73AFCF13" w:rsidR="00072C80" w:rsidRPr="00FD10E0" w:rsidRDefault="00072C80" w:rsidP="00FD10E0">
      <w:pPr>
        <w:pStyle w:val="NormalWeb"/>
        <w:spacing w:before="0" w:beforeAutospacing="0" w:after="120" w:afterAutospacing="0"/>
        <w:ind w:left="480" w:hanging="480"/>
        <w:rPr>
          <w:rStyle w:val="Hyperlink"/>
          <w:sz w:val="22"/>
          <w:szCs w:val="22"/>
        </w:rPr>
      </w:pPr>
      <w:r w:rsidRPr="00FD10E0">
        <w:rPr>
          <w:sz w:val="22"/>
          <w:szCs w:val="22"/>
        </w:rPr>
        <w:t xml:space="preserve">Coates, J., Patenaude, B. N., Rogers, B. L., Roba, A. C., Woldetensay, Y. K., Tilahun, A. F., &amp; Spielman, K. L. (2018). Intra-household nutrient inequity in rural Ethiopia. </w:t>
      </w:r>
      <w:r w:rsidRPr="00FD10E0">
        <w:rPr>
          <w:i/>
          <w:iCs/>
          <w:sz w:val="22"/>
          <w:szCs w:val="22"/>
        </w:rPr>
        <w:t>Food Policy</w:t>
      </w:r>
      <w:r w:rsidRPr="00FD10E0">
        <w:rPr>
          <w:sz w:val="22"/>
          <w:szCs w:val="22"/>
        </w:rPr>
        <w:t xml:space="preserve">, </w:t>
      </w:r>
      <w:r w:rsidRPr="00FD10E0">
        <w:rPr>
          <w:i/>
          <w:iCs/>
          <w:sz w:val="22"/>
          <w:szCs w:val="22"/>
        </w:rPr>
        <w:t>81</w:t>
      </w:r>
      <w:r w:rsidRPr="00FD10E0">
        <w:rPr>
          <w:sz w:val="22"/>
          <w:szCs w:val="22"/>
        </w:rPr>
        <w:t xml:space="preserve">, 82–94. </w:t>
      </w:r>
    </w:p>
    <w:p w14:paraId="5832C75B" w14:textId="3AA7EF2F" w:rsidR="00590E5E" w:rsidRPr="00FD10E0" w:rsidRDefault="00590E5E" w:rsidP="00FD10E0">
      <w:pPr>
        <w:pStyle w:val="NormalWeb"/>
        <w:spacing w:before="0" w:beforeAutospacing="0" w:after="120" w:afterAutospacing="0"/>
        <w:ind w:left="480" w:hanging="480"/>
        <w:rPr>
          <w:sz w:val="22"/>
          <w:szCs w:val="22"/>
        </w:rPr>
      </w:pPr>
      <w:r w:rsidRPr="00FD10E0">
        <w:rPr>
          <w:sz w:val="22"/>
          <w:szCs w:val="22"/>
        </w:rPr>
        <w:t xml:space="preserve">D’Souza, A., &amp; Tandon, S. (2019). Intrahousehold nutritional inequities in rural Bangladesh. </w:t>
      </w:r>
      <w:r w:rsidRPr="00FD10E0">
        <w:rPr>
          <w:i/>
          <w:iCs/>
          <w:sz w:val="22"/>
          <w:szCs w:val="22"/>
        </w:rPr>
        <w:t>Economic Development and Cultural Change</w:t>
      </w:r>
      <w:r w:rsidRPr="00FD10E0">
        <w:rPr>
          <w:sz w:val="22"/>
          <w:szCs w:val="22"/>
        </w:rPr>
        <w:t xml:space="preserve">, </w:t>
      </w:r>
      <w:r w:rsidRPr="00FD10E0">
        <w:rPr>
          <w:i/>
          <w:iCs/>
          <w:sz w:val="22"/>
          <w:szCs w:val="22"/>
        </w:rPr>
        <w:t>67</w:t>
      </w:r>
      <w:r w:rsidRPr="00FD10E0">
        <w:rPr>
          <w:sz w:val="22"/>
          <w:szCs w:val="22"/>
        </w:rPr>
        <w:t xml:space="preserve">(3), 625–657. </w:t>
      </w:r>
    </w:p>
    <w:p w14:paraId="414F740A" w14:textId="4C7F6EA1" w:rsidR="00B77605" w:rsidRPr="00FD10E0" w:rsidRDefault="001E758B" w:rsidP="00FD10E0">
      <w:pPr>
        <w:pStyle w:val="NormalWeb"/>
        <w:spacing w:before="0" w:beforeAutospacing="0" w:after="120" w:afterAutospacing="0"/>
        <w:ind w:left="480" w:hanging="480"/>
        <w:rPr>
          <w:rStyle w:val="element-citation"/>
          <w:sz w:val="22"/>
          <w:szCs w:val="22"/>
        </w:rPr>
      </w:pPr>
      <w:r w:rsidRPr="00FD10E0">
        <w:rPr>
          <w:rStyle w:val="ref-journal"/>
          <w:sz w:val="22"/>
          <w:szCs w:val="22"/>
        </w:rPr>
        <w:t>Dietary Guidelines for Indians - A Manual.</w:t>
      </w:r>
      <w:r w:rsidRPr="00FD10E0">
        <w:rPr>
          <w:rStyle w:val="element-citation"/>
          <w:sz w:val="22"/>
          <w:szCs w:val="22"/>
        </w:rPr>
        <w:t xml:space="preserve"> Hyderabad: NIN; 2011. National Institute of Nutrition.</w:t>
      </w:r>
    </w:p>
    <w:p w14:paraId="0C6EDE2F" w14:textId="1AB65C02"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FAO. 2010. Fats an fatty acids in human nutrition. Rome: Food and Agriculture Organization of the United Nations.</w:t>
      </w:r>
    </w:p>
    <w:p w14:paraId="60F485C0" w14:textId="742871FA"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FAO, WHO, and UNU. 2001. Human energy requirements: Report of a Joint FAO/WHO/UNU Expert Consultation. Rome: Food and Agriculture Organization of the United Nations.</w:t>
      </w:r>
    </w:p>
    <w:p w14:paraId="4EA9703E" w14:textId="4E391D59"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FAO, WHO, and UNU. 2002. Protein and amino acid requirements in human nutrition: report of a joint FAO/WHO/UNU expert consultation. Geneva: World Health Organization.</w:t>
      </w:r>
    </w:p>
    <w:p w14:paraId="0027B7FA" w14:textId="065321C1"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(2013). Towards overcoming the food consumption information gap: Strengthening household consumption and expenditures surveys for food and nutrition policymaking. </w:t>
      </w:r>
      <w:r w:rsidRPr="00FD10E0">
        <w:rPr>
          <w:i/>
          <w:iCs/>
          <w:sz w:val="22"/>
          <w:szCs w:val="22"/>
        </w:rPr>
        <w:t>Global Food Security</w:t>
      </w:r>
      <w:r w:rsidRPr="00FD10E0">
        <w:rPr>
          <w:sz w:val="22"/>
          <w:szCs w:val="22"/>
        </w:rPr>
        <w:t xml:space="preserve">, Vol. 2, pp. 56–63. </w:t>
      </w:r>
    </w:p>
    <w:p w14:paraId="65E14609" w14:textId="42438D76"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Carletto, C., &amp; Dupriez, O. (2012). Still waiting for Godot? Improving Household Consumption and Expenditures Surveys (HCES) to enable more evidence-based nutrition policies.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(3 Suppl), 242–251.</w:t>
      </w:r>
    </w:p>
    <w:p w14:paraId="33BB5A74" w14:textId="13521D80"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Lividini, K., Bermudez, O. I., &amp; Smitz, M. F. (2012). Household Consumption and Expenditures Surveys (HCES): a primer for food and nutrition analysts in low- and middle-income countries.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 xml:space="preserve">(3 Suppl), 170–184. </w:t>
      </w:r>
    </w:p>
    <w:p w14:paraId="2BA380DA" w14:textId="1D516506" w:rsidR="00B77605" w:rsidRPr="00FD10E0" w:rsidRDefault="00B77605" w:rsidP="00FD10E0">
      <w:pPr>
        <w:pStyle w:val="NormalWeb"/>
        <w:spacing w:before="0" w:beforeAutospacing="0" w:after="120" w:afterAutospacing="0"/>
        <w:ind w:left="480" w:hanging="480"/>
        <w:rPr>
          <w:sz w:val="22"/>
          <w:szCs w:val="22"/>
        </w:rPr>
      </w:pPr>
      <w:r w:rsidRPr="00E123E2">
        <w:rPr>
          <w:sz w:val="22"/>
          <w:szCs w:val="22"/>
        </w:rPr>
        <w:t xml:space="preserve">Gopalan, C., Rama Shastri, B., &amp; Balasubramanian, S. . </w:t>
      </w:r>
      <w:r w:rsidRPr="00FD10E0">
        <w:rPr>
          <w:sz w:val="22"/>
          <w:szCs w:val="22"/>
        </w:rPr>
        <w:t xml:space="preserve">(1987). Nutritive value of Indian Foods. </w:t>
      </w:r>
      <w:r w:rsidRPr="00FD10E0">
        <w:rPr>
          <w:i/>
          <w:iCs/>
          <w:sz w:val="22"/>
          <w:szCs w:val="22"/>
        </w:rPr>
        <w:t>Icmr</w:t>
      </w:r>
      <w:r w:rsidRPr="00FD10E0">
        <w:rPr>
          <w:sz w:val="22"/>
          <w:szCs w:val="22"/>
        </w:rPr>
        <w:t>, p. 117. https://doi.org/10.2307/302397</w:t>
      </w:r>
    </w:p>
    <w:p w14:paraId="539D4EC4" w14:textId="3E42A219" w:rsidR="00796382"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Haddad, L., Kanbur, R., &amp; Bouis, H. (1994). Intra-Household Inequality and Average Household Well-Being: Evidence on Calorie Intakes and Energy Expenditures from the Philippines. In </w:t>
      </w:r>
      <w:r w:rsidRPr="00FD10E0">
        <w:rPr>
          <w:i/>
          <w:iCs/>
          <w:sz w:val="22"/>
          <w:szCs w:val="22"/>
        </w:rPr>
        <w:t>Developments in Agricultural Economics</w:t>
      </w:r>
      <w:r w:rsidRPr="00FD10E0">
        <w:rPr>
          <w:sz w:val="22"/>
          <w:szCs w:val="22"/>
        </w:rPr>
        <w:t xml:space="preserve"> (Vol. 10, pp. 239–257). </w:t>
      </w:r>
    </w:p>
    <w:p w14:paraId="673D40DC" w14:textId="66AB55A3" w:rsidR="00796382" w:rsidRPr="00FD10E0" w:rsidRDefault="00796382" w:rsidP="00FD10E0">
      <w:pPr>
        <w:pStyle w:val="NormalWeb"/>
        <w:spacing w:before="0" w:beforeAutospacing="0" w:after="120" w:afterAutospacing="0"/>
        <w:ind w:left="480" w:hanging="480"/>
        <w:rPr>
          <w:sz w:val="22"/>
          <w:szCs w:val="22"/>
        </w:rPr>
      </w:pPr>
      <w:r w:rsidRPr="00FD10E0">
        <w:rPr>
          <w:sz w:val="22"/>
          <w:szCs w:val="22"/>
        </w:rPr>
        <w:lastRenderedPageBreak/>
        <w:t xml:space="preserve">Hagenaars, </w:t>
      </w:r>
      <w:r w:rsidR="00590E5E" w:rsidRPr="00FD10E0">
        <w:rPr>
          <w:sz w:val="22"/>
          <w:szCs w:val="22"/>
        </w:rPr>
        <w:t xml:space="preserve">(1994) Poverty statistics in the late 1980s: research based on micro-data. </w:t>
      </w:r>
      <w:r w:rsidRPr="00FD10E0">
        <w:rPr>
          <w:sz w:val="22"/>
          <w:szCs w:val="22"/>
        </w:rPr>
        <w:t>A.J.M. Statistical Office of the European Communities, Luxembourg (Luxembourg) eng De Vos, K. Asghar Zaidi, M.</w:t>
      </w:r>
    </w:p>
    <w:p w14:paraId="61BB63E5" w14:textId="77777777" w:rsidR="00B77605" w:rsidRPr="00FD10E0" w:rsidRDefault="00B77605" w:rsidP="00FD10E0">
      <w:pPr>
        <w:pStyle w:val="NormalWeb"/>
        <w:spacing w:before="0" w:beforeAutospacing="0" w:after="120" w:afterAutospacing="0"/>
        <w:ind w:left="540" w:hanging="540"/>
        <w:rPr>
          <w:sz w:val="22"/>
          <w:szCs w:val="22"/>
        </w:rPr>
      </w:pPr>
      <w:r w:rsidRPr="00FD10E0">
        <w:rPr>
          <w:sz w:val="22"/>
          <w:szCs w:val="22"/>
        </w:rPr>
        <w:t>Institute of Medicine of the National Academies. 2006. Dietary Reference Intakes: the essential guide to nutrient requirements J. J. Otten, J. P. Hellwig, and L. D. Meyers, eds. Washington, DC: National Academies Press.</w:t>
      </w:r>
    </w:p>
    <w:p w14:paraId="72DA45F1" w14:textId="37DFB780" w:rsidR="00796382" w:rsidRPr="00FD10E0" w:rsidRDefault="00B77605" w:rsidP="00FD10E0">
      <w:pPr>
        <w:pStyle w:val="NormalWeb"/>
        <w:spacing w:before="0" w:beforeAutospacing="0" w:after="120" w:afterAutospacing="0"/>
        <w:ind w:left="540" w:hanging="540"/>
        <w:rPr>
          <w:sz w:val="22"/>
          <w:szCs w:val="22"/>
        </w:rPr>
      </w:pPr>
      <w:r w:rsidRPr="00FD10E0">
        <w:rPr>
          <w:sz w:val="22"/>
          <w:szCs w:val="22"/>
        </w:rPr>
        <w:t>Institute of Medicine of the National Academies. 2011. Dietary Reference Intakes for Calcium and Vitamin D. Washington, DC: National Academies Press.</w:t>
      </w:r>
    </w:p>
    <w:p w14:paraId="1C8F6B5D" w14:textId="79A47C8D" w:rsidR="00FD10E0" w:rsidRPr="00FD10E0" w:rsidRDefault="00FD10E0" w:rsidP="00FD10E0">
      <w:pPr>
        <w:pStyle w:val="NormalWeb"/>
        <w:spacing w:before="0" w:beforeAutospacing="0" w:after="120" w:afterAutospacing="0"/>
        <w:ind w:left="480" w:hanging="480"/>
        <w:rPr>
          <w:sz w:val="22"/>
          <w:szCs w:val="22"/>
        </w:rPr>
      </w:pPr>
      <w:r w:rsidRPr="00FD10E0">
        <w:rPr>
          <w:sz w:val="22"/>
          <w:szCs w:val="22"/>
        </w:rPr>
        <w:t xml:space="preserve">Karageorgou, D., Imamura, F., Zhang, J., Shi, P., Mozaffarian, D., &amp; Micha, R. (2018). Assessing dietary intakes from household budget surveys: A national analysis in Bangladesh. </w:t>
      </w:r>
      <w:r w:rsidRPr="00FD10E0">
        <w:rPr>
          <w:i/>
          <w:iCs/>
          <w:sz w:val="22"/>
          <w:szCs w:val="22"/>
        </w:rPr>
        <w:t>PLoS ONE</w:t>
      </w:r>
      <w:r w:rsidRPr="00FD10E0">
        <w:rPr>
          <w:sz w:val="22"/>
          <w:szCs w:val="22"/>
        </w:rPr>
        <w:t xml:space="preserve">, </w:t>
      </w:r>
      <w:r w:rsidRPr="00FD10E0">
        <w:rPr>
          <w:i/>
          <w:iCs/>
          <w:sz w:val="22"/>
          <w:szCs w:val="22"/>
        </w:rPr>
        <w:t>13</w:t>
      </w:r>
      <w:r w:rsidRPr="00FD10E0">
        <w:rPr>
          <w:sz w:val="22"/>
          <w:szCs w:val="22"/>
        </w:rPr>
        <w:t xml:space="preserve">(8), 1–22. </w:t>
      </w:r>
    </w:p>
    <w:p w14:paraId="20A13864" w14:textId="7D9F7AC1" w:rsidR="00B77605" w:rsidRPr="00FD10E0" w:rsidRDefault="00FD10E0" w:rsidP="00FD10E0">
      <w:pPr>
        <w:pStyle w:val="NormalWeb"/>
        <w:spacing w:before="0" w:beforeAutospacing="0" w:after="120" w:afterAutospacing="0"/>
        <w:ind w:left="480" w:hanging="480"/>
        <w:rPr>
          <w:sz w:val="22"/>
          <w:szCs w:val="22"/>
        </w:rPr>
      </w:pPr>
      <w:r w:rsidRPr="00FD10E0">
        <w:rPr>
          <w:sz w:val="22"/>
          <w:szCs w:val="22"/>
        </w:rPr>
        <w:t xml:space="preserve">Lividini, K., Fiedler, J. L., &amp; Bermudez, O. I. (2013). Policy implications of using a Household Consumption and Expenditures Survey versus an Observed-Weighed Food Record Survey to design a food fortification program. </w:t>
      </w:r>
      <w:r w:rsidRPr="00FD10E0">
        <w:rPr>
          <w:i/>
          <w:iCs/>
          <w:sz w:val="22"/>
          <w:szCs w:val="22"/>
        </w:rPr>
        <w:t>Food and Nutrition Bulletin</w:t>
      </w:r>
      <w:r w:rsidRPr="00FD10E0">
        <w:rPr>
          <w:sz w:val="22"/>
          <w:szCs w:val="22"/>
        </w:rPr>
        <w:t xml:space="preserve">, </w:t>
      </w:r>
      <w:r w:rsidRPr="00FD10E0">
        <w:rPr>
          <w:i/>
          <w:iCs/>
          <w:sz w:val="22"/>
          <w:szCs w:val="22"/>
        </w:rPr>
        <w:t>34</w:t>
      </w:r>
      <w:r w:rsidRPr="00FD10E0">
        <w:rPr>
          <w:sz w:val="22"/>
          <w:szCs w:val="22"/>
        </w:rPr>
        <w:t>(4), 520–532.</w:t>
      </w:r>
    </w:p>
    <w:p w14:paraId="12532616" w14:textId="6A3541AF"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Pitt, M. M., Rosenzweig, M. R., &amp; Nazmul Hassan, M. (1990). Productivity , Health , and Inequality in the Intrahousehold Distribution of Food in Low- Income Countries. </w:t>
      </w:r>
      <w:r w:rsidRPr="00FD10E0">
        <w:rPr>
          <w:i/>
          <w:iCs/>
          <w:sz w:val="22"/>
          <w:szCs w:val="22"/>
        </w:rPr>
        <w:t>The American Economic Review,</w:t>
      </w:r>
      <w:r w:rsidRPr="00FD10E0">
        <w:rPr>
          <w:sz w:val="22"/>
          <w:szCs w:val="22"/>
        </w:rPr>
        <w:t xml:space="preserve"> </w:t>
      </w:r>
      <w:r w:rsidRPr="00FD10E0">
        <w:rPr>
          <w:i/>
          <w:iCs/>
          <w:sz w:val="22"/>
          <w:szCs w:val="22"/>
        </w:rPr>
        <w:t>80</w:t>
      </w:r>
      <w:r w:rsidRPr="00FD10E0">
        <w:rPr>
          <w:sz w:val="22"/>
          <w:szCs w:val="22"/>
        </w:rPr>
        <w:t>(5), 1139–1156.</w:t>
      </w:r>
    </w:p>
    <w:p w14:paraId="1825D548" w14:textId="364B2E66" w:rsidR="00FD10E0" w:rsidRPr="00FD10E0" w:rsidRDefault="00FD10E0" w:rsidP="00FD10E0">
      <w:pPr>
        <w:pStyle w:val="NormalWeb"/>
        <w:spacing w:before="0" w:beforeAutospacing="0" w:after="120" w:afterAutospacing="0"/>
        <w:ind w:left="480" w:hanging="480"/>
        <w:rPr>
          <w:sz w:val="22"/>
          <w:szCs w:val="22"/>
        </w:rPr>
      </w:pPr>
      <w:r w:rsidRPr="00FD10E0">
        <w:rPr>
          <w:sz w:val="22"/>
          <w:szCs w:val="22"/>
        </w:rPr>
        <w:t xml:space="preserve">Schneider, K., &amp; Herforth, A. (2020). Software tools for practical application of human nutrient requirements in food-based social science research. </w:t>
      </w:r>
      <w:r w:rsidRPr="00FD10E0">
        <w:rPr>
          <w:i/>
          <w:iCs/>
          <w:sz w:val="22"/>
          <w:szCs w:val="22"/>
        </w:rPr>
        <w:t>Gates Open Research</w:t>
      </w:r>
      <w:r w:rsidRPr="00FD10E0">
        <w:rPr>
          <w:sz w:val="22"/>
          <w:szCs w:val="22"/>
        </w:rPr>
        <w:t>, 1–21.</w:t>
      </w:r>
    </w:p>
    <w:p w14:paraId="7D3FDE96" w14:textId="434A1806" w:rsidR="00FD10E0" w:rsidRPr="00FD10E0" w:rsidRDefault="00FD10E0" w:rsidP="00FD10E0">
      <w:pPr>
        <w:pStyle w:val="NormalWeb"/>
        <w:spacing w:before="0" w:beforeAutospacing="0" w:after="120" w:afterAutospacing="0"/>
        <w:ind w:left="480" w:hanging="480"/>
        <w:rPr>
          <w:sz w:val="22"/>
          <w:szCs w:val="22"/>
        </w:rPr>
      </w:pPr>
      <w:r w:rsidRPr="00FD10E0">
        <w:rPr>
          <w:sz w:val="22"/>
          <w:szCs w:val="22"/>
        </w:rPr>
        <w:t xml:space="preserve">Steeves, J. A., Tudor-Locke, C., Murphy, R. A., King, G. A., Fitzhugh, E. C., &amp; Harris, T. B. (2015). Classification of occupational activity categories using accelerometry: NHANES 2003-2004. </w:t>
      </w:r>
      <w:r w:rsidRPr="00FD10E0">
        <w:rPr>
          <w:i/>
          <w:iCs/>
          <w:sz w:val="22"/>
          <w:szCs w:val="22"/>
        </w:rPr>
        <w:t>International Journal of Behavioral Nutrition and Physical Activity</w:t>
      </w:r>
      <w:r w:rsidRPr="00FD10E0">
        <w:rPr>
          <w:sz w:val="22"/>
          <w:szCs w:val="22"/>
        </w:rPr>
        <w:t xml:space="preserve">, </w:t>
      </w:r>
      <w:r w:rsidRPr="00FD10E0">
        <w:rPr>
          <w:i/>
          <w:iCs/>
          <w:sz w:val="22"/>
          <w:szCs w:val="22"/>
        </w:rPr>
        <w:t>12</w:t>
      </w:r>
      <w:r w:rsidRPr="00FD10E0">
        <w:rPr>
          <w:sz w:val="22"/>
          <w:szCs w:val="22"/>
        </w:rPr>
        <w:t>(1).</w:t>
      </w:r>
    </w:p>
    <w:p w14:paraId="3FBEF341" w14:textId="252A2E59" w:rsidR="00B77605"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Sununtnasuk, C., &amp; Fiedler, J. L. (2017). Can household-based food consumption surveys be used to make inferences about nutrient intakes and inadequacies? A Bangladesh case study. </w:t>
      </w:r>
      <w:r w:rsidRPr="00FD10E0">
        <w:rPr>
          <w:i/>
          <w:iCs/>
          <w:sz w:val="22"/>
          <w:szCs w:val="22"/>
        </w:rPr>
        <w:t>Food Policy</w:t>
      </w:r>
      <w:r w:rsidRPr="00FD10E0">
        <w:rPr>
          <w:sz w:val="22"/>
          <w:szCs w:val="22"/>
        </w:rPr>
        <w:t xml:space="preserve">, </w:t>
      </w:r>
      <w:r w:rsidRPr="00FD10E0">
        <w:rPr>
          <w:i/>
          <w:iCs/>
          <w:sz w:val="22"/>
          <w:szCs w:val="22"/>
        </w:rPr>
        <w:t>72</w:t>
      </w:r>
      <w:r w:rsidRPr="00FD10E0">
        <w:rPr>
          <w:sz w:val="22"/>
          <w:szCs w:val="22"/>
        </w:rPr>
        <w:t xml:space="preserve">, 121–131. </w:t>
      </w:r>
    </w:p>
    <w:p w14:paraId="5345F8C9" w14:textId="5076D981" w:rsidR="00FD10E0" w:rsidRPr="00FD10E0" w:rsidRDefault="00B77605" w:rsidP="00FD10E0">
      <w:pPr>
        <w:pStyle w:val="NormalWeb"/>
        <w:spacing w:before="0" w:beforeAutospacing="0" w:after="120" w:afterAutospacing="0"/>
        <w:ind w:left="480" w:hanging="480"/>
        <w:rPr>
          <w:sz w:val="22"/>
          <w:szCs w:val="22"/>
        </w:rPr>
      </w:pPr>
      <w:r w:rsidRPr="00FD10E0">
        <w:rPr>
          <w:sz w:val="22"/>
          <w:szCs w:val="22"/>
        </w:rPr>
        <w:t>US Department of Agriculture. 2018. USDA National Nutrient Database for Standard Reference, Legacy (2018). Beltsville, Maryland: USDA Agricultural Research Service Nutrient Data Laboratory.</w:t>
      </w:r>
    </w:p>
    <w:p w14:paraId="10C6DF97" w14:textId="3A6F7534" w:rsidR="00FD10E0" w:rsidRDefault="00FD10E0" w:rsidP="00FD10E0">
      <w:pPr>
        <w:spacing w:before="100" w:beforeAutospacing="1" w:after="100" w:afterAutospacing="1"/>
        <w:ind w:left="480" w:hanging="480"/>
        <w:rPr>
          <w:rFonts w:ascii="Times New Roman" w:eastAsia="Times New Roman" w:hAnsi="Times New Roman" w:cs="Times New Roman"/>
          <w:sz w:val="22"/>
          <w:szCs w:val="22"/>
        </w:rPr>
      </w:pPr>
      <w:r w:rsidRPr="00FD10E0">
        <w:rPr>
          <w:rFonts w:ascii="Times New Roman" w:eastAsia="Times New Roman" w:hAnsi="Times New Roman" w:cs="Times New Roman"/>
          <w:sz w:val="22"/>
          <w:szCs w:val="22"/>
        </w:rPr>
        <w:t xml:space="preserve">USDA. (2007). USDA Table of Nutrient Retention Factors, Release 6. </w:t>
      </w:r>
      <w:r w:rsidRPr="00FD10E0">
        <w:rPr>
          <w:rFonts w:ascii="Times New Roman" w:eastAsia="Times New Roman" w:hAnsi="Times New Roman" w:cs="Times New Roman"/>
          <w:i/>
          <w:iCs/>
          <w:sz w:val="22"/>
          <w:szCs w:val="22"/>
        </w:rPr>
        <w:t>National Academy Press</w:t>
      </w:r>
      <w:r w:rsidRPr="00FD10E0">
        <w:rPr>
          <w:rFonts w:ascii="Times New Roman" w:eastAsia="Times New Roman" w:hAnsi="Times New Roman" w:cs="Times New Roman"/>
          <w:sz w:val="22"/>
          <w:szCs w:val="22"/>
        </w:rPr>
        <w:t xml:space="preserve">, 18. Retrieved from </w:t>
      </w:r>
      <w:hyperlink r:id="rId19" w:history="1">
        <w:r w:rsidR="00DC42AB" w:rsidRPr="00FD10E0">
          <w:rPr>
            <w:rStyle w:val="Hyperlink"/>
            <w:rFonts w:ascii="Times New Roman" w:eastAsia="Times New Roman" w:hAnsi="Times New Roman" w:cs="Times New Roman"/>
            <w:sz w:val="22"/>
            <w:szCs w:val="22"/>
          </w:rPr>
          <w:t>www.nal.usda.gov/fnic/foodcomp/Data/retn6/retn06.pdf</w:t>
        </w:r>
      </w:hyperlink>
    </w:p>
    <w:p w14:paraId="6946ACF8" w14:textId="674E45E4" w:rsidR="00DC42AB" w:rsidRPr="008F019C" w:rsidRDefault="00DC42AB" w:rsidP="00E123E2">
      <w:pPr>
        <w:spacing w:before="100" w:beforeAutospacing="1"/>
        <w:ind w:left="480" w:hanging="480"/>
        <w:rPr>
          <w:rFonts w:ascii="Times New Roman" w:eastAsia="Times New Roman" w:hAnsi="Times New Roman" w:cs="Times New Roman"/>
          <w:sz w:val="22"/>
          <w:szCs w:val="22"/>
        </w:rPr>
        <w:sectPr w:rsidR="00DC42AB" w:rsidRPr="008F019C" w:rsidSect="00AF361B">
          <w:pgSz w:w="12240" w:h="15840"/>
          <w:pgMar w:top="1440" w:right="1440" w:bottom="1440" w:left="1440" w:header="720" w:footer="720" w:gutter="0"/>
          <w:cols w:space="720"/>
          <w:docGrid w:linePitch="360"/>
        </w:sectPr>
      </w:pPr>
      <w:r w:rsidRPr="00DC42AB">
        <w:rPr>
          <w:rFonts w:ascii="Times New Roman" w:eastAsia="Times New Roman" w:hAnsi="Times New Roman" w:cs="Times New Roman"/>
          <w:sz w:val="22"/>
          <w:szCs w:val="22"/>
        </w:rPr>
        <w:t>WHO Multicentre Growth Reference Study Group. 2006. World Health Organization child growth standards: Methods and development. Geneva: World Health Organiz</w:t>
      </w:r>
      <w:r w:rsidR="00E123E2">
        <w:rPr>
          <w:rFonts w:ascii="Times New Roman" w:eastAsia="Times New Roman" w:hAnsi="Times New Roman" w:cs="Times New Roman"/>
          <w:sz w:val="22"/>
          <w:szCs w:val="22"/>
        </w:rPr>
        <w:t>ation.</w:t>
      </w:r>
      <w:bookmarkStart w:id="3" w:name="_GoBack"/>
      <w:bookmarkEnd w:id="3"/>
    </w:p>
    <w:p w14:paraId="2A19DC10" w14:textId="7CF97D09" w:rsidR="00AF361B" w:rsidRPr="00AF361B" w:rsidRDefault="00AF361B" w:rsidP="002940E5">
      <w:pPr>
        <w:spacing w:line="276" w:lineRule="auto"/>
      </w:pPr>
    </w:p>
    <w:sectPr w:rsidR="00AF361B" w:rsidRPr="00AF361B" w:rsidSect="00AF361B">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rin Coniker Lentz" w:date="2020-04-24T12:39:00Z" w:initials="ECL">
    <w:p w14:paraId="587B435E" w14:textId="77777777" w:rsidR="006A27B2" w:rsidRDefault="006A27B2" w:rsidP="002732BF">
      <w:pPr>
        <w:pStyle w:val="CommentText"/>
      </w:pPr>
      <w:r>
        <w:rPr>
          <w:rStyle w:val="CommentReference"/>
        </w:rPr>
        <w:annotationRef/>
      </w:r>
      <w:r>
        <w:t xml:space="preserve">LOVE these. It was a little challenging seeing how the gray boxes worked for individuals and households, so I tried splitting them into two separate graphics. Not sure it is necessary but found it helpful when following the arrows. </w:t>
      </w:r>
    </w:p>
    <w:p w14:paraId="0BD45D52" w14:textId="77777777" w:rsidR="006A27B2" w:rsidRDefault="006A27B2" w:rsidP="002732BF">
      <w:pPr>
        <w:pStyle w:val="CommentText"/>
      </w:pPr>
    </w:p>
    <w:p w14:paraId="6D0CC30A" w14:textId="77777777" w:rsidR="006A27B2" w:rsidRDefault="006A27B2" w:rsidP="002732BF">
      <w:pPr>
        <w:pStyle w:val="CommentText"/>
      </w:pPr>
      <w:r>
        <w:t>If it is useful to separate these out, I am happy to clean these up / get the arrows connected etc.</w:t>
      </w:r>
    </w:p>
    <w:p w14:paraId="1DA355F0" w14:textId="77777777" w:rsidR="006A27B2" w:rsidRDefault="006A27B2" w:rsidP="002732BF">
      <w:pPr>
        <w:pStyle w:val="CommentText"/>
      </w:pPr>
    </w:p>
    <w:p w14:paraId="1E24A30B" w14:textId="77777777" w:rsidR="006A27B2" w:rsidRDefault="006A27B2" w:rsidP="002732BF">
      <w:pPr>
        <w:pStyle w:val="CommentText"/>
      </w:pPr>
      <w:r>
        <w:t xml:space="preserve">Minor questions: </w:t>
      </w:r>
    </w:p>
    <w:p w14:paraId="7E8FA214" w14:textId="77777777" w:rsidR="006A27B2" w:rsidRDefault="006A27B2" w:rsidP="002732BF">
      <w:pPr>
        <w:pStyle w:val="CommentText"/>
        <w:numPr>
          <w:ilvl w:val="0"/>
          <w:numId w:val="9"/>
        </w:numPr>
        <w:spacing w:after="80"/>
      </w:pPr>
      <w:r>
        <w:t xml:space="preserve">Do people ever go from diamond one (reported household consumption) to diamond 2 (calculated individual consumption) without doing some sort of adult equivalent conversion (Even if just per capita)? If they all include some sort of conversion, we can probably drop the arrow directly connecting the two diamonds? </w:t>
      </w:r>
    </w:p>
    <w:p w14:paraId="6749C53C" w14:textId="77777777" w:rsidR="006A27B2" w:rsidRDefault="006A27B2" w:rsidP="002732BF">
      <w:pPr>
        <w:pStyle w:val="CommentText"/>
        <w:numPr>
          <w:ilvl w:val="0"/>
          <w:numId w:val="9"/>
        </w:numPr>
        <w:spacing w:after="80"/>
      </w:pPr>
      <w:r>
        <w:t xml:space="preserve"> For the hexagon (individual inadequacy measure), when would the gray box of individual nutrient requirements be applied directly to individual inadequacy measure and therefore skip the adult equivalent requirements and calculated individual consumption steps? In other words, how would you get from a HH survey to the hexagon except via the diamonds? </w:t>
      </w:r>
      <w:r>
        <w:br/>
      </w:r>
    </w:p>
  </w:comment>
  <w:comment w:id="2" w:author="Erin Coniker Lentz" w:date="2020-04-24T12:49:00Z" w:initials="ECL">
    <w:p w14:paraId="7E3B365A" w14:textId="77777777" w:rsidR="006A27B2" w:rsidRDefault="006A27B2" w:rsidP="002732BF">
      <w:pPr>
        <w:pStyle w:val="CommentText"/>
      </w:pPr>
      <w:r>
        <w:rPr>
          <w:rStyle w:val="CommentReference"/>
        </w:rPr>
        <w:annotationRef/>
      </w:r>
      <w:r>
        <w:t>Ahh…so simple. (or rather, it looks so straightforward, but I know it isn’t!).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49C53C" w15:done="1"/>
  <w15:commentEx w15:paraId="7E3B365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49C53C" w16cid:durableId="22656F97"/>
  <w16cid:commentId w16cid:paraId="7E3B365A" w16cid:durableId="226570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AD8DD" w14:textId="77777777" w:rsidR="00614DA7" w:rsidRDefault="00614DA7" w:rsidP="004C644D">
      <w:r>
        <w:separator/>
      </w:r>
    </w:p>
  </w:endnote>
  <w:endnote w:type="continuationSeparator" w:id="0">
    <w:p w14:paraId="7A3CDA57" w14:textId="77777777" w:rsidR="00614DA7" w:rsidRDefault="00614DA7" w:rsidP="004C6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AFC5B" w14:textId="77777777" w:rsidR="00614DA7" w:rsidRDefault="00614DA7" w:rsidP="004C644D">
      <w:r>
        <w:separator/>
      </w:r>
    </w:p>
  </w:footnote>
  <w:footnote w:type="continuationSeparator" w:id="0">
    <w:p w14:paraId="14278525" w14:textId="77777777" w:rsidR="00614DA7" w:rsidRDefault="00614DA7" w:rsidP="004C644D">
      <w:r>
        <w:continuationSeparator/>
      </w:r>
    </w:p>
  </w:footnote>
  <w:footnote w:id="1">
    <w:p w14:paraId="063F9B43" w14:textId="7A9D2696" w:rsidR="006A27B2" w:rsidRDefault="006A27B2">
      <w:pPr>
        <w:pStyle w:val="FootnoteText"/>
      </w:pPr>
      <w:r>
        <w:rPr>
          <w:rStyle w:val="FootnoteReference"/>
        </w:rPr>
        <w:footnoteRef/>
      </w:r>
      <w:r>
        <w:t xml:space="preserve"> The IOM was renamed </w:t>
      </w:r>
      <w:r>
        <w:rPr>
          <w:rFonts w:ascii="Times New Roman" w:hAnsi="Times New Roman" w:cs="Times New Roman"/>
          <w:sz w:val="22"/>
        </w:rPr>
        <w:t>the National Academies of Science, Engineering, and Medicine (NASEM.)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1BF"/>
    <w:multiLevelType w:val="hybridMultilevel"/>
    <w:tmpl w:val="7B3A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02B75"/>
    <w:multiLevelType w:val="hybridMultilevel"/>
    <w:tmpl w:val="AEF6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8D4EC0"/>
    <w:multiLevelType w:val="hybridMultilevel"/>
    <w:tmpl w:val="B4E4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A61ED"/>
    <w:multiLevelType w:val="hybridMultilevel"/>
    <w:tmpl w:val="2B6E9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CD41AB"/>
    <w:multiLevelType w:val="hybridMultilevel"/>
    <w:tmpl w:val="159C639A"/>
    <w:lvl w:ilvl="0" w:tplc="D0F003AA">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02D46"/>
    <w:multiLevelType w:val="hybridMultilevel"/>
    <w:tmpl w:val="19B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101EA"/>
    <w:multiLevelType w:val="hybridMultilevel"/>
    <w:tmpl w:val="460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64A18"/>
    <w:multiLevelType w:val="hybridMultilevel"/>
    <w:tmpl w:val="94E4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DA6C36"/>
    <w:multiLevelType w:val="hybridMultilevel"/>
    <w:tmpl w:val="2DF0C5BE"/>
    <w:lvl w:ilvl="0" w:tplc="6D082388">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C194E21"/>
    <w:multiLevelType w:val="hybridMultilevel"/>
    <w:tmpl w:val="2AB25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9446B"/>
    <w:multiLevelType w:val="hybridMultilevel"/>
    <w:tmpl w:val="E3B2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4760A"/>
    <w:multiLevelType w:val="hybridMultilevel"/>
    <w:tmpl w:val="634C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4F3446"/>
    <w:multiLevelType w:val="hybridMultilevel"/>
    <w:tmpl w:val="5F04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EE10F4"/>
    <w:multiLevelType w:val="hybridMultilevel"/>
    <w:tmpl w:val="12F2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82419C"/>
    <w:multiLevelType w:val="hybridMultilevel"/>
    <w:tmpl w:val="6C42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8A1808"/>
    <w:multiLevelType w:val="hybridMultilevel"/>
    <w:tmpl w:val="583C6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2513740"/>
    <w:multiLevelType w:val="hybridMultilevel"/>
    <w:tmpl w:val="54DE2A48"/>
    <w:lvl w:ilvl="0" w:tplc="409294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DA1B38"/>
    <w:multiLevelType w:val="hybridMultilevel"/>
    <w:tmpl w:val="CB60BD1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15:restartNumberingAfterBreak="0">
    <w:nsid w:val="5E19233F"/>
    <w:multiLevelType w:val="hybridMultilevel"/>
    <w:tmpl w:val="E402B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24A06B5"/>
    <w:multiLevelType w:val="hybridMultilevel"/>
    <w:tmpl w:val="6148A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D67E45"/>
    <w:multiLevelType w:val="hybridMultilevel"/>
    <w:tmpl w:val="E1307CE6"/>
    <w:lvl w:ilvl="0" w:tplc="EE3630F2">
      <w:start w:val="1"/>
      <w:numFmt w:val="bullet"/>
      <w:lvlText w:val="•"/>
      <w:lvlJc w:val="left"/>
      <w:pPr>
        <w:tabs>
          <w:tab w:val="num" w:pos="720"/>
        </w:tabs>
        <w:ind w:left="720" w:hanging="360"/>
      </w:pPr>
      <w:rPr>
        <w:rFonts w:ascii="Arial" w:hAnsi="Arial" w:hint="default"/>
      </w:rPr>
    </w:lvl>
    <w:lvl w:ilvl="1" w:tplc="2DEC3EF2">
      <w:start w:val="1"/>
      <w:numFmt w:val="bullet"/>
      <w:lvlText w:val="•"/>
      <w:lvlJc w:val="left"/>
      <w:pPr>
        <w:tabs>
          <w:tab w:val="num" w:pos="1440"/>
        </w:tabs>
        <w:ind w:left="1440" w:hanging="360"/>
      </w:pPr>
      <w:rPr>
        <w:rFonts w:ascii="Arial" w:hAnsi="Arial" w:hint="default"/>
      </w:rPr>
    </w:lvl>
    <w:lvl w:ilvl="2" w:tplc="1FD0BC94" w:tentative="1">
      <w:start w:val="1"/>
      <w:numFmt w:val="bullet"/>
      <w:lvlText w:val="•"/>
      <w:lvlJc w:val="left"/>
      <w:pPr>
        <w:tabs>
          <w:tab w:val="num" w:pos="2160"/>
        </w:tabs>
        <w:ind w:left="2160" w:hanging="360"/>
      </w:pPr>
      <w:rPr>
        <w:rFonts w:ascii="Arial" w:hAnsi="Arial" w:hint="default"/>
      </w:rPr>
    </w:lvl>
    <w:lvl w:ilvl="3" w:tplc="FE68A76C" w:tentative="1">
      <w:start w:val="1"/>
      <w:numFmt w:val="bullet"/>
      <w:lvlText w:val="•"/>
      <w:lvlJc w:val="left"/>
      <w:pPr>
        <w:tabs>
          <w:tab w:val="num" w:pos="2880"/>
        </w:tabs>
        <w:ind w:left="2880" w:hanging="360"/>
      </w:pPr>
      <w:rPr>
        <w:rFonts w:ascii="Arial" w:hAnsi="Arial" w:hint="default"/>
      </w:rPr>
    </w:lvl>
    <w:lvl w:ilvl="4" w:tplc="7570DAE6" w:tentative="1">
      <w:start w:val="1"/>
      <w:numFmt w:val="bullet"/>
      <w:lvlText w:val="•"/>
      <w:lvlJc w:val="left"/>
      <w:pPr>
        <w:tabs>
          <w:tab w:val="num" w:pos="3600"/>
        </w:tabs>
        <w:ind w:left="3600" w:hanging="360"/>
      </w:pPr>
      <w:rPr>
        <w:rFonts w:ascii="Arial" w:hAnsi="Arial" w:hint="default"/>
      </w:rPr>
    </w:lvl>
    <w:lvl w:ilvl="5" w:tplc="4F7E2438" w:tentative="1">
      <w:start w:val="1"/>
      <w:numFmt w:val="bullet"/>
      <w:lvlText w:val="•"/>
      <w:lvlJc w:val="left"/>
      <w:pPr>
        <w:tabs>
          <w:tab w:val="num" w:pos="4320"/>
        </w:tabs>
        <w:ind w:left="4320" w:hanging="360"/>
      </w:pPr>
      <w:rPr>
        <w:rFonts w:ascii="Arial" w:hAnsi="Arial" w:hint="default"/>
      </w:rPr>
    </w:lvl>
    <w:lvl w:ilvl="6" w:tplc="E67815A0" w:tentative="1">
      <w:start w:val="1"/>
      <w:numFmt w:val="bullet"/>
      <w:lvlText w:val="•"/>
      <w:lvlJc w:val="left"/>
      <w:pPr>
        <w:tabs>
          <w:tab w:val="num" w:pos="5040"/>
        </w:tabs>
        <w:ind w:left="5040" w:hanging="360"/>
      </w:pPr>
      <w:rPr>
        <w:rFonts w:ascii="Arial" w:hAnsi="Arial" w:hint="default"/>
      </w:rPr>
    </w:lvl>
    <w:lvl w:ilvl="7" w:tplc="F328F878" w:tentative="1">
      <w:start w:val="1"/>
      <w:numFmt w:val="bullet"/>
      <w:lvlText w:val="•"/>
      <w:lvlJc w:val="left"/>
      <w:pPr>
        <w:tabs>
          <w:tab w:val="num" w:pos="5760"/>
        </w:tabs>
        <w:ind w:left="5760" w:hanging="360"/>
      </w:pPr>
      <w:rPr>
        <w:rFonts w:ascii="Arial" w:hAnsi="Arial" w:hint="default"/>
      </w:rPr>
    </w:lvl>
    <w:lvl w:ilvl="8" w:tplc="ADF4DD68"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16"/>
  </w:num>
  <w:num w:numId="3">
    <w:abstractNumId w:val="9"/>
  </w:num>
  <w:num w:numId="4">
    <w:abstractNumId w:val="19"/>
  </w:num>
  <w:num w:numId="5">
    <w:abstractNumId w:val="3"/>
  </w:num>
  <w:num w:numId="6">
    <w:abstractNumId w:val="15"/>
  </w:num>
  <w:num w:numId="7">
    <w:abstractNumId w:val="18"/>
  </w:num>
  <w:num w:numId="8">
    <w:abstractNumId w:val="1"/>
  </w:num>
  <w:num w:numId="9">
    <w:abstractNumId w:val="17"/>
  </w:num>
  <w:num w:numId="10">
    <w:abstractNumId w:val="1"/>
  </w:num>
  <w:num w:numId="11">
    <w:abstractNumId w:val="8"/>
  </w:num>
  <w:num w:numId="12">
    <w:abstractNumId w:val="4"/>
  </w:num>
  <w:num w:numId="13">
    <w:abstractNumId w:val="12"/>
  </w:num>
  <w:num w:numId="14">
    <w:abstractNumId w:val="5"/>
  </w:num>
  <w:num w:numId="15">
    <w:abstractNumId w:val="0"/>
  </w:num>
  <w:num w:numId="16">
    <w:abstractNumId w:val="6"/>
  </w:num>
  <w:num w:numId="17">
    <w:abstractNumId w:val="14"/>
  </w:num>
  <w:num w:numId="18">
    <w:abstractNumId w:val="11"/>
  </w:num>
  <w:num w:numId="19">
    <w:abstractNumId w:val="13"/>
  </w:num>
  <w:num w:numId="20">
    <w:abstractNumId w:val="10"/>
  </w:num>
  <w:num w:numId="21">
    <w:abstractNumId w:val="2"/>
  </w:num>
  <w:num w:numId="2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n Coniker Lentz">
    <w15:presenceInfo w15:providerId="AD" w15:userId="S::ecl4@cornell.edu::7ce9b9ed-6808-47c4-91d5-2a6926ca0c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1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E8"/>
    <w:rsid w:val="00014AF6"/>
    <w:rsid w:val="000321AB"/>
    <w:rsid w:val="000518C4"/>
    <w:rsid w:val="00062323"/>
    <w:rsid w:val="00072C80"/>
    <w:rsid w:val="00081FF5"/>
    <w:rsid w:val="00083EA4"/>
    <w:rsid w:val="000A094D"/>
    <w:rsid w:val="000C7E28"/>
    <w:rsid w:val="000D55F0"/>
    <w:rsid w:val="000D7DC3"/>
    <w:rsid w:val="00131118"/>
    <w:rsid w:val="0017366A"/>
    <w:rsid w:val="0017545A"/>
    <w:rsid w:val="00181BF4"/>
    <w:rsid w:val="001920A1"/>
    <w:rsid w:val="001C5945"/>
    <w:rsid w:val="001D340D"/>
    <w:rsid w:val="001E0591"/>
    <w:rsid w:val="001E4078"/>
    <w:rsid w:val="001E758B"/>
    <w:rsid w:val="002157F2"/>
    <w:rsid w:val="0023042B"/>
    <w:rsid w:val="00236769"/>
    <w:rsid w:val="0026441A"/>
    <w:rsid w:val="002732BF"/>
    <w:rsid w:val="002744A6"/>
    <w:rsid w:val="00287016"/>
    <w:rsid w:val="002940E5"/>
    <w:rsid w:val="002968F6"/>
    <w:rsid w:val="002A2AF8"/>
    <w:rsid w:val="002D00B3"/>
    <w:rsid w:val="003048DB"/>
    <w:rsid w:val="00307560"/>
    <w:rsid w:val="003175C3"/>
    <w:rsid w:val="00317606"/>
    <w:rsid w:val="00335917"/>
    <w:rsid w:val="00345C13"/>
    <w:rsid w:val="003463DA"/>
    <w:rsid w:val="003675B5"/>
    <w:rsid w:val="003742B3"/>
    <w:rsid w:val="003830F5"/>
    <w:rsid w:val="003D49A7"/>
    <w:rsid w:val="003D4F24"/>
    <w:rsid w:val="003E582B"/>
    <w:rsid w:val="0041098A"/>
    <w:rsid w:val="00412FED"/>
    <w:rsid w:val="00451E57"/>
    <w:rsid w:val="004673A4"/>
    <w:rsid w:val="00473809"/>
    <w:rsid w:val="00480846"/>
    <w:rsid w:val="00491FFF"/>
    <w:rsid w:val="00494812"/>
    <w:rsid w:val="004B19D5"/>
    <w:rsid w:val="004B6697"/>
    <w:rsid w:val="004C5E57"/>
    <w:rsid w:val="004C644D"/>
    <w:rsid w:val="004E160F"/>
    <w:rsid w:val="004E4BDB"/>
    <w:rsid w:val="004E594E"/>
    <w:rsid w:val="00515290"/>
    <w:rsid w:val="00516C6B"/>
    <w:rsid w:val="0052450A"/>
    <w:rsid w:val="00542E1B"/>
    <w:rsid w:val="00545608"/>
    <w:rsid w:val="00570FB5"/>
    <w:rsid w:val="00572FCE"/>
    <w:rsid w:val="005815CF"/>
    <w:rsid w:val="00582403"/>
    <w:rsid w:val="00590E5E"/>
    <w:rsid w:val="00597E9B"/>
    <w:rsid w:val="005A1410"/>
    <w:rsid w:val="005A2813"/>
    <w:rsid w:val="005D64F4"/>
    <w:rsid w:val="005E03BB"/>
    <w:rsid w:val="005E38BD"/>
    <w:rsid w:val="00614DA7"/>
    <w:rsid w:val="006219C6"/>
    <w:rsid w:val="00657576"/>
    <w:rsid w:val="00662E40"/>
    <w:rsid w:val="006757E7"/>
    <w:rsid w:val="006809EB"/>
    <w:rsid w:val="006A06AD"/>
    <w:rsid w:val="006A27B2"/>
    <w:rsid w:val="006A52AC"/>
    <w:rsid w:val="006B354A"/>
    <w:rsid w:val="006C73BE"/>
    <w:rsid w:val="006E173A"/>
    <w:rsid w:val="006E29D8"/>
    <w:rsid w:val="006F72CF"/>
    <w:rsid w:val="007008F4"/>
    <w:rsid w:val="00711724"/>
    <w:rsid w:val="007278AD"/>
    <w:rsid w:val="00737750"/>
    <w:rsid w:val="00747CCA"/>
    <w:rsid w:val="007614FD"/>
    <w:rsid w:val="007628F5"/>
    <w:rsid w:val="0076528F"/>
    <w:rsid w:val="00773701"/>
    <w:rsid w:val="007811F5"/>
    <w:rsid w:val="00796382"/>
    <w:rsid w:val="007E3CC8"/>
    <w:rsid w:val="007F69C2"/>
    <w:rsid w:val="00801936"/>
    <w:rsid w:val="00807772"/>
    <w:rsid w:val="008115DA"/>
    <w:rsid w:val="00814EA4"/>
    <w:rsid w:val="008204AD"/>
    <w:rsid w:val="00820CEB"/>
    <w:rsid w:val="008215F0"/>
    <w:rsid w:val="00837228"/>
    <w:rsid w:val="0084670F"/>
    <w:rsid w:val="0085115C"/>
    <w:rsid w:val="00857EF5"/>
    <w:rsid w:val="00862352"/>
    <w:rsid w:val="008656AA"/>
    <w:rsid w:val="008841CC"/>
    <w:rsid w:val="008A5CE8"/>
    <w:rsid w:val="008C634F"/>
    <w:rsid w:val="008D1302"/>
    <w:rsid w:val="008F019C"/>
    <w:rsid w:val="00902021"/>
    <w:rsid w:val="0090356B"/>
    <w:rsid w:val="00952284"/>
    <w:rsid w:val="00954294"/>
    <w:rsid w:val="0095541F"/>
    <w:rsid w:val="009736E5"/>
    <w:rsid w:val="009740A1"/>
    <w:rsid w:val="00975470"/>
    <w:rsid w:val="009C74DD"/>
    <w:rsid w:val="009C7C64"/>
    <w:rsid w:val="009D2FAC"/>
    <w:rsid w:val="009F1111"/>
    <w:rsid w:val="009F2615"/>
    <w:rsid w:val="00A04EB9"/>
    <w:rsid w:val="00A131FC"/>
    <w:rsid w:val="00A31D96"/>
    <w:rsid w:val="00A463DC"/>
    <w:rsid w:val="00A50849"/>
    <w:rsid w:val="00A5344D"/>
    <w:rsid w:val="00A842A0"/>
    <w:rsid w:val="00AA7D7A"/>
    <w:rsid w:val="00AC1BAD"/>
    <w:rsid w:val="00AE35B5"/>
    <w:rsid w:val="00AF361B"/>
    <w:rsid w:val="00B242E8"/>
    <w:rsid w:val="00B52E31"/>
    <w:rsid w:val="00B668E0"/>
    <w:rsid w:val="00B77605"/>
    <w:rsid w:val="00BA76CD"/>
    <w:rsid w:val="00BB0714"/>
    <w:rsid w:val="00BB4B7C"/>
    <w:rsid w:val="00BC25BC"/>
    <w:rsid w:val="00BC7ECF"/>
    <w:rsid w:val="00BE51AA"/>
    <w:rsid w:val="00BF251C"/>
    <w:rsid w:val="00C03077"/>
    <w:rsid w:val="00C04250"/>
    <w:rsid w:val="00C1671F"/>
    <w:rsid w:val="00C20E85"/>
    <w:rsid w:val="00C31C36"/>
    <w:rsid w:val="00C4152A"/>
    <w:rsid w:val="00C650BB"/>
    <w:rsid w:val="00C77798"/>
    <w:rsid w:val="00C85083"/>
    <w:rsid w:val="00CB75ED"/>
    <w:rsid w:val="00CC263A"/>
    <w:rsid w:val="00CD185C"/>
    <w:rsid w:val="00CE500E"/>
    <w:rsid w:val="00CF213B"/>
    <w:rsid w:val="00D364E9"/>
    <w:rsid w:val="00D40780"/>
    <w:rsid w:val="00D40FF9"/>
    <w:rsid w:val="00D461B5"/>
    <w:rsid w:val="00D55709"/>
    <w:rsid w:val="00D615BE"/>
    <w:rsid w:val="00D63F3D"/>
    <w:rsid w:val="00D754D6"/>
    <w:rsid w:val="00D81107"/>
    <w:rsid w:val="00DB373B"/>
    <w:rsid w:val="00DB632A"/>
    <w:rsid w:val="00DC42AB"/>
    <w:rsid w:val="00DD37DC"/>
    <w:rsid w:val="00E109AA"/>
    <w:rsid w:val="00E118F0"/>
    <w:rsid w:val="00E123E2"/>
    <w:rsid w:val="00E13EB3"/>
    <w:rsid w:val="00E80ECA"/>
    <w:rsid w:val="00E85762"/>
    <w:rsid w:val="00EA101C"/>
    <w:rsid w:val="00EC0F0F"/>
    <w:rsid w:val="00ED0451"/>
    <w:rsid w:val="00EE3FB1"/>
    <w:rsid w:val="00F0581B"/>
    <w:rsid w:val="00F15177"/>
    <w:rsid w:val="00F62330"/>
    <w:rsid w:val="00F63C6B"/>
    <w:rsid w:val="00F8365A"/>
    <w:rsid w:val="00F945BF"/>
    <w:rsid w:val="00FD10E0"/>
    <w:rsid w:val="00FE156E"/>
    <w:rsid w:val="00FE16D0"/>
    <w:rsid w:val="00FE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9A19"/>
  <w15:chartTrackingRefBased/>
  <w15:docId w15:val="{FF1E7B7F-8D99-E84F-A54D-AD6E659C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963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077"/>
    <w:pPr>
      <w:ind w:left="720"/>
      <w:contextualSpacing/>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754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47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45C13"/>
    <w:rPr>
      <w:sz w:val="16"/>
      <w:szCs w:val="16"/>
    </w:rPr>
  </w:style>
  <w:style w:type="paragraph" w:styleId="CommentText">
    <w:name w:val="annotation text"/>
    <w:basedOn w:val="Normal"/>
    <w:link w:val="CommentTextChar"/>
    <w:uiPriority w:val="99"/>
    <w:semiHidden/>
    <w:unhideWhenUsed/>
    <w:rsid w:val="00345C13"/>
    <w:rPr>
      <w:sz w:val="20"/>
      <w:szCs w:val="20"/>
    </w:rPr>
  </w:style>
  <w:style w:type="character" w:customStyle="1" w:styleId="CommentTextChar">
    <w:name w:val="Comment Text Char"/>
    <w:basedOn w:val="DefaultParagraphFont"/>
    <w:link w:val="CommentText"/>
    <w:uiPriority w:val="99"/>
    <w:semiHidden/>
    <w:rsid w:val="00345C13"/>
    <w:rPr>
      <w:sz w:val="20"/>
      <w:szCs w:val="20"/>
    </w:rPr>
  </w:style>
  <w:style w:type="paragraph" w:styleId="CommentSubject">
    <w:name w:val="annotation subject"/>
    <w:basedOn w:val="CommentText"/>
    <w:next w:val="CommentText"/>
    <w:link w:val="CommentSubjectChar"/>
    <w:uiPriority w:val="99"/>
    <w:semiHidden/>
    <w:unhideWhenUsed/>
    <w:rsid w:val="00345C13"/>
    <w:rPr>
      <w:b/>
      <w:bCs/>
    </w:rPr>
  </w:style>
  <w:style w:type="character" w:customStyle="1" w:styleId="CommentSubjectChar">
    <w:name w:val="Comment Subject Char"/>
    <w:basedOn w:val="CommentTextChar"/>
    <w:link w:val="CommentSubject"/>
    <w:uiPriority w:val="99"/>
    <w:semiHidden/>
    <w:rsid w:val="00345C13"/>
    <w:rPr>
      <w:b/>
      <w:bCs/>
      <w:sz w:val="20"/>
      <w:szCs w:val="20"/>
    </w:rPr>
  </w:style>
  <w:style w:type="paragraph" w:styleId="NormalWeb">
    <w:name w:val="Normal (Web)"/>
    <w:basedOn w:val="Normal"/>
    <w:uiPriority w:val="99"/>
    <w:semiHidden/>
    <w:unhideWhenUsed/>
    <w:rsid w:val="00A463D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72C80"/>
    <w:rPr>
      <w:color w:val="0563C1" w:themeColor="hyperlink"/>
      <w:u w:val="single"/>
    </w:rPr>
  </w:style>
  <w:style w:type="character" w:styleId="UnresolvedMention">
    <w:name w:val="Unresolved Mention"/>
    <w:basedOn w:val="DefaultParagraphFont"/>
    <w:uiPriority w:val="99"/>
    <w:semiHidden/>
    <w:unhideWhenUsed/>
    <w:rsid w:val="00072C80"/>
    <w:rPr>
      <w:color w:val="605E5C"/>
      <w:shd w:val="clear" w:color="auto" w:fill="E1DFDD"/>
    </w:rPr>
  </w:style>
  <w:style w:type="character" w:customStyle="1" w:styleId="Heading1Char">
    <w:name w:val="Heading 1 Char"/>
    <w:basedOn w:val="DefaultParagraphFont"/>
    <w:link w:val="Heading1"/>
    <w:uiPriority w:val="9"/>
    <w:rsid w:val="000A094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796382"/>
    <w:rPr>
      <w:rFonts w:asciiTheme="majorHAnsi" w:eastAsiaTheme="majorEastAsia" w:hAnsiTheme="majorHAnsi" w:cstheme="majorBidi"/>
      <w:i/>
      <w:iCs/>
      <w:color w:val="2F5496" w:themeColor="accent1" w:themeShade="BF"/>
    </w:rPr>
  </w:style>
  <w:style w:type="character" w:customStyle="1" w:styleId="element-citation">
    <w:name w:val="element-citation"/>
    <w:basedOn w:val="DefaultParagraphFont"/>
    <w:rsid w:val="001E758B"/>
  </w:style>
  <w:style w:type="character" w:customStyle="1" w:styleId="ref-journal">
    <w:name w:val="ref-journal"/>
    <w:basedOn w:val="DefaultParagraphFont"/>
    <w:rsid w:val="001E758B"/>
  </w:style>
  <w:style w:type="paragraph" w:styleId="Revision">
    <w:name w:val="Revision"/>
    <w:hidden/>
    <w:uiPriority w:val="99"/>
    <w:semiHidden/>
    <w:rsid w:val="00AF361B"/>
  </w:style>
  <w:style w:type="paragraph" w:styleId="FootnoteText">
    <w:name w:val="footnote text"/>
    <w:basedOn w:val="Normal"/>
    <w:link w:val="FootnoteTextChar"/>
    <w:uiPriority w:val="99"/>
    <w:semiHidden/>
    <w:unhideWhenUsed/>
    <w:rsid w:val="004C644D"/>
    <w:rPr>
      <w:sz w:val="20"/>
      <w:szCs w:val="20"/>
    </w:rPr>
  </w:style>
  <w:style w:type="character" w:customStyle="1" w:styleId="FootnoteTextChar">
    <w:name w:val="Footnote Text Char"/>
    <w:basedOn w:val="DefaultParagraphFont"/>
    <w:link w:val="FootnoteText"/>
    <w:uiPriority w:val="99"/>
    <w:semiHidden/>
    <w:rsid w:val="004C644D"/>
    <w:rPr>
      <w:sz w:val="20"/>
      <w:szCs w:val="20"/>
    </w:rPr>
  </w:style>
  <w:style w:type="character" w:styleId="FootnoteReference">
    <w:name w:val="footnote reference"/>
    <w:basedOn w:val="DefaultParagraphFont"/>
    <w:uiPriority w:val="99"/>
    <w:semiHidden/>
    <w:unhideWhenUsed/>
    <w:rsid w:val="004C644D"/>
    <w:rPr>
      <w:vertAlign w:val="superscript"/>
    </w:rPr>
  </w:style>
  <w:style w:type="paragraph" w:styleId="Caption">
    <w:name w:val="caption"/>
    <w:basedOn w:val="Normal"/>
    <w:next w:val="Normal"/>
    <w:uiPriority w:val="35"/>
    <w:unhideWhenUsed/>
    <w:qFormat/>
    <w:rsid w:val="00C04250"/>
    <w:pPr>
      <w:spacing w:after="200"/>
    </w:pPr>
    <w:rPr>
      <w:i/>
      <w:iCs/>
      <w:color w:val="44546A" w:themeColor="text2"/>
      <w:sz w:val="18"/>
      <w:szCs w:val="18"/>
    </w:rPr>
  </w:style>
  <w:style w:type="table" w:styleId="TableGrid">
    <w:name w:val="Table Grid"/>
    <w:basedOn w:val="TableNormal"/>
    <w:uiPriority w:val="39"/>
    <w:rsid w:val="001E0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40976">
      <w:bodyDiv w:val="1"/>
      <w:marLeft w:val="0"/>
      <w:marRight w:val="0"/>
      <w:marTop w:val="0"/>
      <w:marBottom w:val="0"/>
      <w:divBdr>
        <w:top w:val="none" w:sz="0" w:space="0" w:color="auto"/>
        <w:left w:val="none" w:sz="0" w:space="0" w:color="auto"/>
        <w:bottom w:val="none" w:sz="0" w:space="0" w:color="auto"/>
        <w:right w:val="none" w:sz="0" w:space="0" w:color="auto"/>
      </w:divBdr>
    </w:div>
    <w:div w:id="97219225">
      <w:bodyDiv w:val="1"/>
      <w:marLeft w:val="0"/>
      <w:marRight w:val="0"/>
      <w:marTop w:val="0"/>
      <w:marBottom w:val="0"/>
      <w:divBdr>
        <w:top w:val="none" w:sz="0" w:space="0" w:color="auto"/>
        <w:left w:val="none" w:sz="0" w:space="0" w:color="auto"/>
        <w:bottom w:val="none" w:sz="0" w:space="0" w:color="auto"/>
        <w:right w:val="none" w:sz="0" w:space="0" w:color="auto"/>
      </w:divBdr>
    </w:div>
    <w:div w:id="97220247">
      <w:bodyDiv w:val="1"/>
      <w:marLeft w:val="0"/>
      <w:marRight w:val="0"/>
      <w:marTop w:val="0"/>
      <w:marBottom w:val="0"/>
      <w:divBdr>
        <w:top w:val="none" w:sz="0" w:space="0" w:color="auto"/>
        <w:left w:val="none" w:sz="0" w:space="0" w:color="auto"/>
        <w:bottom w:val="none" w:sz="0" w:space="0" w:color="auto"/>
        <w:right w:val="none" w:sz="0" w:space="0" w:color="auto"/>
      </w:divBdr>
    </w:div>
    <w:div w:id="344600495">
      <w:bodyDiv w:val="1"/>
      <w:marLeft w:val="0"/>
      <w:marRight w:val="0"/>
      <w:marTop w:val="0"/>
      <w:marBottom w:val="0"/>
      <w:divBdr>
        <w:top w:val="none" w:sz="0" w:space="0" w:color="auto"/>
        <w:left w:val="none" w:sz="0" w:space="0" w:color="auto"/>
        <w:bottom w:val="none" w:sz="0" w:space="0" w:color="auto"/>
        <w:right w:val="none" w:sz="0" w:space="0" w:color="auto"/>
      </w:divBdr>
    </w:div>
    <w:div w:id="352726395">
      <w:bodyDiv w:val="1"/>
      <w:marLeft w:val="0"/>
      <w:marRight w:val="0"/>
      <w:marTop w:val="0"/>
      <w:marBottom w:val="0"/>
      <w:divBdr>
        <w:top w:val="none" w:sz="0" w:space="0" w:color="auto"/>
        <w:left w:val="none" w:sz="0" w:space="0" w:color="auto"/>
        <w:bottom w:val="none" w:sz="0" w:space="0" w:color="auto"/>
        <w:right w:val="none" w:sz="0" w:space="0" w:color="auto"/>
      </w:divBdr>
    </w:div>
    <w:div w:id="450783994">
      <w:bodyDiv w:val="1"/>
      <w:marLeft w:val="0"/>
      <w:marRight w:val="0"/>
      <w:marTop w:val="0"/>
      <w:marBottom w:val="0"/>
      <w:divBdr>
        <w:top w:val="none" w:sz="0" w:space="0" w:color="auto"/>
        <w:left w:val="none" w:sz="0" w:space="0" w:color="auto"/>
        <w:bottom w:val="none" w:sz="0" w:space="0" w:color="auto"/>
        <w:right w:val="none" w:sz="0" w:space="0" w:color="auto"/>
      </w:divBdr>
    </w:div>
    <w:div w:id="559900503">
      <w:bodyDiv w:val="1"/>
      <w:marLeft w:val="0"/>
      <w:marRight w:val="0"/>
      <w:marTop w:val="0"/>
      <w:marBottom w:val="0"/>
      <w:divBdr>
        <w:top w:val="none" w:sz="0" w:space="0" w:color="auto"/>
        <w:left w:val="none" w:sz="0" w:space="0" w:color="auto"/>
        <w:bottom w:val="none" w:sz="0" w:space="0" w:color="auto"/>
        <w:right w:val="none" w:sz="0" w:space="0" w:color="auto"/>
      </w:divBdr>
    </w:div>
    <w:div w:id="573777551">
      <w:bodyDiv w:val="1"/>
      <w:marLeft w:val="0"/>
      <w:marRight w:val="0"/>
      <w:marTop w:val="0"/>
      <w:marBottom w:val="0"/>
      <w:divBdr>
        <w:top w:val="none" w:sz="0" w:space="0" w:color="auto"/>
        <w:left w:val="none" w:sz="0" w:space="0" w:color="auto"/>
        <w:bottom w:val="none" w:sz="0" w:space="0" w:color="auto"/>
        <w:right w:val="none" w:sz="0" w:space="0" w:color="auto"/>
      </w:divBdr>
    </w:div>
    <w:div w:id="580942525">
      <w:bodyDiv w:val="1"/>
      <w:marLeft w:val="0"/>
      <w:marRight w:val="0"/>
      <w:marTop w:val="0"/>
      <w:marBottom w:val="0"/>
      <w:divBdr>
        <w:top w:val="none" w:sz="0" w:space="0" w:color="auto"/>
        <w:left w:val="none" w:sz="0" w:space="0" w:color="auto"/>
        <w:bottom w:val="none" w:sz="0" w:space="0" w:color="auto"/>
        <w:right w:val="none" w:sz="0" w:space="0" w:color="auto"/>
      </w:divBdr>
    </w:div>
    <w:div w:id="625700133">
      <w:bodyDiv w:val="1"/>
      <w:marLeft w:val="0"/>
      <w:marRight w:val="0"/>
      <w:marTop w:val="0"/>
      <w:marBottom w:val="0"/>
      <w:divBdr>
        <w:top w:val="none" w:sz="0" w:space="0" w:color="auto"/>
        <w:left w:val="none" w:sz="0" w:space="0" w:color="auto"/>
        <w:bottom w:val="none" w:sz="0" w:space="0" w:color="auto"/>
        <w:right w:val="none" w:sz="0" w:space="0" w:color="auto"/>
      </w:divBdr>
    </w:div>
    <w:div w:id="954672298">
      <w:bodyDiv w:val="1"/>
      <w:marLeft w:val="0"/>
      <w:marRight w:val="0"/>
      <w:marTop w:val="0"/>
      <w:marBottom w:val="0"/>
      <w:divBdr>
        <w:top w:val="none" w:sz="0" w:space="0" w:color="auto"/>
        <w:left w:val="none" w:sz="0" w:space="0" w:color="auto"/>
        <w:bottom w:val="none" w:sz="0" w:space="0" w:color="auto"/>
        <w:right w:val="none" w:sz="0" w:space="0" w:color="auto"/>
      </w:divBdr>
    </w:div>
    <w:div w:id="974338576">
      <w:bodyDiv w:val="1"/>
      <w:marLeft w:val="0"/>
      <w:marRight w:val="0"/>
      <w:marTop w:val="0"/>
      <w:marBottom w:val="0"/>
      <w:divBdr>
        <w:top w:val="none" w:sz="0" w:space="0" w:color="auto"/>
        <w:left w:val="none" w:sz="0" w:space="0" w:color="auto"/>
        <w:bottom w:val="none" w:sz="0" w:space="0" w:color="auto"/>
        <w:right w:val="none" w:sz="0" w:space="0" w:color="auto"/>
      </w:divBdr>
    </w:div>
    <w:div w:id="1014767038">
      <w:bodyDiv w:val="1"/>
      <w:marLeft w:val="0"/>
      <w:marRight w:val="0"/>
      <w:marTop w:val="0"/>
      <w:marBottom w:val="0"/>
      <w:divBdr>
        <w:top w:val="none" w:sz="0" w:space="0" w:color="auto"/>
        <w:left w:val="none" w:sz="0" w:space="0" w:color="auto"/>
        <w:bottom w:val="none" w:sz="0" w:space="0" w:color="auto"/>
        <w:right w:val="none" w:sz="0" w:space="0" w:color="auto"/>
      </w:divBdr>
    </w:div>
    <w:div w:id="1167087628">
      <w:bodyDiv w:val="1"/>
      <w:marLeft w:val="0"/>
      <w:marRight w:val="0"/>
      <w:marTop w:val="0"/>
      <w:marBottom w:val="0"/>
      <w:divBdr>
        <w:top w:val="none" w:sz="0" w:space="0" w:color="auto"/>
        <w:left w:val="none" w:sz="0" w:space="0" w:color="auto"/>
        <w:bottom w:val="none" w:sz="0" w:space="0" w:color="auto"/>
        <w:right w:val="none" w:sz="0" w:space="0" w:color="auto"/>
      </w:divBdr>
    </w:div>
    <w:div w:id="1179391060">
      <w:bodyDiv w:val="1"/>
      <w:marLeft w:val="0"/>
      <w:marRight w:val="0"/>
      <w:marTop w:val="0"/>
      <w:marBottom w:val="0"/>
      <w:divBdr>
        <w:top w:val="none" w:sz="0" w:space="0" w:color="auto"/>
        <w:left w:val="none" w:sz="0" w:space="0" w:color="auto"/>
        <w:bottom w:val="none" w:sz="0" w:space="0" w:color="auto"/>
        <w:right w:val="none" w:sz="0" w:space="0" w:color="auto"/>
      </w:divBdr>
    </w:div>
    <w:div w:id="1271740737">
      <w:bodyDiv w:val="1"/>
      <w:marLeft w:val="0"/>
      <w:marRight w:val="0"/>
      <w:marTop w:val="0"/>
      <w:marBottom w:val="0"/>
      <w:divBdr>
        <w:top w:val="none" w:sz="0" w:space="0" w:color="auto"/>
        <w:left w:val="none" w:sz="0" w:space="0" w:color="auto"/>
        <w:bottom w:val="none" w:sz="0" w:space="0" w:color="auto"/>
        <w:right w:val="none" w:sz="0" w:space="0" w:color="auto"/>
      </w:divBdr>
    </w:div>
    <w:div w:id="1304503551">
      <w:bodyDiv w:val="1"/>
      <w:marLeft w:val="0"/>
      <w:marRight w:val="0"/>
      <w:marTop w:val="0"/>
      <w:marBottom w:val="0"/>
      <w:divBdr>
        <w:top w:val="none" w:sz="0" w:space="0" w:color="auto"/>
        <w:left w:val="none" w:sz="0" w:space="0" w:color="auto"/>
        <w:bottom w:val="none" w:sz="0" w:space="0" w:color="auto"/>
        <w:right w:val="none" w:sz="0" w:space="0" w:color="auto"/>
      </w:divBdr>
    </w:div>
    <w:div w:id="1339116438">
      <w:bodyDiv w:val="1"/>
      <w:marLeft w:val="0"/>
      <w:marRight w:val="0"/>
      <w:marTop w:val="0"/>
      <w:marBottom w:val="0"/>
      <w:divBdr>
        <w:top w:val="none" w:sz="0" w:space="0" w:color="auto"/>
        <w:left w:val="none" w:sz="0" w:space="0" w:color="auto"/>
        <w:bottom w:val="none" w:sz="0" w:space="0" w:color="auto"/>
        <w:right w:val="none" w:sz="0" w:space="0" w:color="auto"/>
      </w:divBdr>
      <w:divsChild>
        <w:div w:id="1408959677">
          <w:marLeft w:val="0"/>
          <w:marRight w:val="0"/>
          <w:marTop w:val="0"/>
          <w:marBottom w:val="0"/>
          <w:divBdr>
            <w:top w:val="none" w:sz="0" w:space="0" w:color="auto"/>
            <w:left w:val="none" w:sz="0" w:space="0" w:color="auto"/>
            <w:bottom w:val="none" w:sz="0" w:space="0" w:color="auto"/>
            <w:right w:val="none" w:sz="0" w:space="0" w:color="auto"/>
          </w:divBdr>
        </w:div>
      </w:divsChild>
    </w:div>
    <w:div w:id="1378818609">
      <w:bodyDiv w:val="1"/>
      <w:marLeft w:val="0"/>
      <w:marRight w:val="0"/>
      <w:marTop w:val="0"/>
      <w:marBottom w:val="0"/>
      <w:divBdr>
        <w:top w:val="none" w:sz="0" w:space="0" w:color="auto"/>
        <w:left w:val="none" w:sz="0" w:space="0" w:color="auto"/>
        <w:bottom w:val="none" w:sz="0" w:space="0" w:color="auto"/>
        <w:right w:val="none" w:sz="0" w:space="0" w:color="auto"/>
      </w:divBdr>
    </w:div>
    <w:div w:id="1386370689">
      <w:bodyDiv w:val="1"/>
      <w:marLeft w:val="0"/>
      <w:marRight w:val="0"/>
      <w:marTop w:val="0"/>
      <w:marBottom w:val="0"/>
      <w:divBdr>
        <w:top w:val="none" w:sz="0" w:space="0" w:color="auto"/>
        <w:left w:val="none" w:sz="0" w:space="0" w:color="auto"/>
        <w:bottom w:val="none" w:sz="0" w:space="0" w:color="auto"/>
        <w:right w:val="none" w:sz="0" w:space="0" w:color="auto"/>
      </w:divBdr>
    </w:div>
    <w:div w:id="1404522313">
      <w:bodyDiv w:val="1"/>
      <w:marLeft w:val="0"/>
      <w:marRight w:val="0"/>
      <w:marTop w:val="0"/>
      <w:marBottom w:val="0"/>
      <w:divBdr>
        <w:top w:val="none" w:sz="0" w:space="0" w:color="auto"/>
        <w:left w:val="none" w:sz="0" w:space="0" w:color="auto"/>
        <w:bottom w:val="none" w:sz="0" w:space="0" w:color="auto"/>
        <w:right w:val="none" w:sz="0" w:space="0" w:color="auto"/>
      </w:divBdr>
    </w:div>
    <w:div w:id="1428189567">
      <w:bodyDiv w:val="1"/>
      <w:marLeft w:val="0"/>
      <w:marRight w:val="0"/>
      <w:marTop w:val="0"/>
      <w:marBottom w:val="0"/>
      <w:divBdr>
        <w:top w:val="none" w:sz="0" w:space="0" w:color="auto"/>
        <w:left w:val="none" w:sz="0" w:space="0" w:color="auto"/>
        <w:bottom w:val="none" w:sz="0" w:space="0" w:color="auto"/>
        <w:right w:val="none" w:sz="0" w:space="0" w:color="auto"/>
      </w:divBdr>
    </w:div>
    <w:div w:id="1511796701">
      <w:bodyDiv w:val="1"/>
      <w:marLeft w:val="0"/>
      <w:marRight w:val="0"/>
      <w:marTop w:val="0"/>
      <w:marBottom w:val="0"/>
      <w:divBdr>
        <w:top w:val="none" w:sz="0" w:space="0" w:color="auto"/>
        <w:left w:val="none" w:sz="0" w:space="0" w:color="auto"/>
        <w:bottom w:val="none" w:sz="0" w:space="0" w:color="auto"/>
        <w:right w:val="none" w:sz="0" w:space="0" w:color="auto"/>
      </w:divBdr>
    </w:div>
    <w:div w:id="1602178880">
      <w:bodyDiv w:val="1"/>
      <w:marLeft w:val="0"/>
      <w:marRight w:val="0"/>
      <w:marTop w:val="0"/>
      <w:marBottom w:val="0"/>
      <w:divBdr>
        <w:top w:val="none" w:sz="0" w:space="0" w:color="auto"/>
        <w:left w:val="none" w:sz="0" w:space="0" w:color="auto"/>
        <w:bottom w:val="none" w:sz="0" w:space="0" w:color="auto"/>
        <w:right w:val="none" w:sz="0" w:space="0" w:color="auto"/>
      </w:divBdr>
    </w:div>
    <w:div w:id="1602421054">
      <w:bodyDiv w:val="1"/>
      <w:marLeft w:val="0"/>
      <w:marRight w:val="0"/>
      <w:marTop w:val="0"/>
      <w:marBottom w:val="0"/>
      <w:divBdr>
        <w:top w:val="none" w:sz="0" w:space="0" w:color="auto"/>
        <w:left w:val="none" w:sz="0" w:space="0" w:color="auto"/>
        <w:bottom w:val="none" w:sz="0" w:space="0" w:color="auto"/>
        <w:right w:val="none" w:sz="0" w:space="0" w:color="auto"/>
      </w:divBdr>
    </w:div>
    <w:div w:id="1665427158">
      <w:bodyDiv w:val="1"/>
      <w:marLeft w:val="0"/>
      <w:marRight w:val="0"/>
      <w:marTop w:val="0"/>
      <w:marBottom w:val="0"/>
      <w:divBdr>
        <w:top w:val="none" w:sz="0" w:space="0" w:color="auto"/>
        <w:left w:val="none" w:sz="0" w:space="0" w:color="auto"/>
        <w:bottom w:val="none" w:sz="0" w:space="0" w:color="auto"/>
        <w:right w:val="none" w:sz="0" w:space="0" w:color="auto"/>
      </w:divBdr>
    </w:div>
    <w:div w:id="1753774043">
      <w:bodyDiv w:val="1"/>
      <w:marLeft w:val="0"/>
      <w:marRight w:val="0"/>
      <w:marTop w:val="0"/>
      <w:marBottom w:val="0"/>
      <w:divBdr>
        <w:top w:val="none" w:sz="0" w:space="0" w:color="auto"/>
        <w:left w:val="none" w:sz="0" w:space="0" w:color="auto"/>
        <w:bottom w:val="none" w:sz="0" w:space="0" w:color="auto"/>
        <w:right w:val="none" w:sz="0" w:space="0" w:color="auto"/>
      </w:divBdr>
    </w:div>
    <w:div w:id="1818570209">
      <w:bodyDiv w:val="1"/>
      <w:marLeft w:val="0"/>
      <w:marRight w:val="0"/>
      <w:marTop w:val="0"/>
      <w:marBottom w:val="0"/>
      <w:divBdr>
        <w:top w:val="none" w:sz="0" w:space="0" w:color="auto"/>
        <w:left w:val="none" w:sz="0" w:space="0" w:color="auto"/>
        <w:bottom w:val="none" w:sz="0" w:space="0" w:color="auto"/>
        <w:right w:val="none" w:sz="0" w:space="0" w:color="auto"/>
      </w:divBdr>
    </w:div>
    <w:div w:id="1992519796">
      <w:bodyDiv w:val="1"/>
      <w:marLeft w:val="0"/>
      <w:marRight w:val="0"/>
      <w:marTop w:val="0"/>
      <w:marBottom w:val="0"/>
      <w:divBdr>
        <w:top w:val="none" w:sz="0" w:space="0" w:color="auto"/>
        <w:left w:val="none" w:sz="0" w:space="0" w:color="auto"/>
        <w:bottom w:val="none" w:sz="0" w:space="0" w:color="auto"/>
        <w:right w:val="none" w:sz="0" w:space="0" w:color="auto"/>
      </w:divBdr>
    </w:div>
    <w:div w:id="2006936869">
      <w:bodyDiv w:val="1"/>
      <w:marLeft w:val="0"/>
      <w:marRight w:val="0"/>
      <w:marTop w:val="0"/>
      <w:marBottom w:val="0"/>
      <w:divBdr>
        <w:top w:val="none" w:sz="0" w:space="0" w:color="auto"/>
        <w:left w:val="none" w:sz="0" w:space="0" w:color="auto"/>
        <w:bottom w:val="none" w:sz="0" w:space="0" w:color="auto"/>
        <w:right w:val="none" w:sz="0" w:space="0" w:color="auto"/>
      </w:divBdr>
      <w:divsChild>
        <w:div w:id="62993031">
          <w:marLeft w:val="1080"/>
          <w:marRight w:val="0"/>
          <w:marTop w:val="100"/>
          <w:marBottom w:val="0"/>
          <w:divBdr>
            <w:top w:val="none" w:sz="0" w:space="0" w:color="auto"/>
            <w:left w:val="none" w:sz="0" w:space="0" w:color="auto"/>
            <w:bottom w:val="none" w:sz="0" w:space="0" w:color="auto"/>
            <w:right w:val="none" w:sz="0" w:space="0" w:color="auto"/>
          </w:divBdr>
        </w:div>
      </w:divsChild>
    </w:div>
    <w:div w:id="201537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1.JPG"/><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hyperlink" Target="http://www.nal.usda.gov/fnic/foodcomp/Data/retn6/retn06.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4T18:23:10.836"/>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22698-A515-428D-BFBA-2F62779B9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2812</TotalTime>
  <Pages>23</Pages>
  <Words>6279</Words>
  <Characters>35794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Coniker Lentz</dc:creator>
  <cp:keywords/>
  <dc:description/>
  <cp:lastModifiedBy>Cardell, Lila</cp:lastModifiedBy>
  <cp:revision>47</cp:revision>
  <dcterms:created xsi:type="dcterms:W3CDTF">2020-05-11T22:06:00Z</dcterms:created>
  <dcterms:modified xsi:type="dcterms:W3CDTF">2020-05-15T03:54:00Z</dcterms:modified>
</cp:coreProperties>
</file>