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04155" w14:textId="071F30E3" w:rsidR="007D3DA7" w:rsidRPr="007D3DA7" w:rsidRDefault="00F34A56">
      <w:pPr>
        <w:rPr>
          <w:b/>
          <w:bCs/>
          <w:u w:val="single"/>
        </w:rPr>
      </w:pPr>
      <w:r>
        <w:rPr>
          <w:b/>
          <w:bCs/>
          <w:u w:val="single"/>
        </w:rPr>
        <w:t>Map to</w:t>
      </w:r>
      <w:r w:rsidR="007D3DA7" w:rsidRPr="007D3DA7">
        <w:rPr>
          <w:b/>
          <w:bCs/>
          <w:u w:val="single"/>
        </w:rPr>
        <w:t xml:space="preserve"> measure energy/nutrient inadequacy for individuals</w:t>
      </w:r>
      <w:r>
        <w:rPr>
          <w:b/>
          <w:bCs/>
          <w:u w:val="single"/>
        </w:rPr>
        <w:t xml:space="preserve"> and inequality:</w:t>
      </w:r>
    </w:p>
    <w:p w14:paraId="43CFF159" w14:textId="427A7C27" w:rsidR="00CB60A3" w:rsidRDefault="00A6330D" w:rsidP="007D3DA7">
      <w:pPr>
        <w:spacing w:after="0"/>
      </w:pPr>
      <w:r>
        <w:rPr>
          <w:noProof/>
          <w:color w:val="ED7D31" w:themeColor="accent2"/>
        </w:rPr>
        <mc:AlternateContent>
          <mc:Choice Requires="wps">
            <w:drawing>
              <wp:anchor distT="0" distB="0" distL="114300" distR="114300" simplePos="0" relativeHeight="251779072" behindDoc="0" locked="0" layoutInCell="1" allowOverlap="1" wp14:anchorId="3BE8FD03" wp14:editId="3A770F2A">
                <wp:simplePos x="0" y="0"/>
                <wp:positionH relativeFrom="column">
                  <wp:posOffset>7874162</wp:posOffset>
                </wp:positionH>
                <wp:positionV relativeFrom="paragraph">
                  <wp:posOffset>190500</wp:posOffset>
                </wp:positionV>
                <wp:extent cx="1264920" cy="690880"/>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3985EBCE" w14:textId="60F68C25" w:rsidR="00A6330D" w:rsidRDefault="00A6330D">
                            <w:r>
                              <w:t>Adjustments for pregnancy, lactation,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8FD03" id="_x0000_t202" coordsize="21600,21600" o:spt="202" path="m,l,21600r21600,l21600,xe">
                <v:stroke joinstyle="miter"/>
                <v:path gradientshapeok="t" o:connecttype="rect"/>
              </v:shapetype>
              <v:shape id="Text Box 282" o:spid="_x0000_s1026" type="#_x0000_t202" style="position:absolute;margin-left:620pt;margin-top:15pt;width:99.6pt;height:54.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" filled="f" stroked="f" strokeweight=".5pt">
                <v:textbox>
                  <w:txbxContent>
                    <w:p w14:paraId="3985EBCE" w14:textId="60F68C25" w:rsidR="00A6330D" w:rsidRDefault="00A6330D">
                      <w:r>
                        <w:t>Adjustments for pregnancy, lactation, activity</w:t>
                      </w:r>
                    </w:p>
                  </w:txbxContent>
                </v:textbox>
              </v:shape>
            </w:pict>
          </mc:Fallback>
        </mc:AlternateContent>
      </w:r>
      <w:r>
        <w:rPr>
          <w:noProof/>
          <w:color w:val="4472C4" w:themeColor="accent1"/>
        </w:rPr>
        <mc:AlternateContent>
          <mc:Choice Requires="wps">
            <w:drawing>
              <wp:anchor distT="0" distB="0" distL="114300" distR="114300" simplePos="0" relativeHeight="251778048" behindDoc="0" locked="0" layoutInCell="1" allowOverlap="1" wp14:anchorId="4D16D6B0" wp14:editId="4F4769AF">
                <wp:simplePos x="0" y="0"/>
                <wp:positionH relativeFrom="column">
                  <wp:posOffset>7708605</wp:posOffset>
                </wp:positionH>
                <wp:positionV relativeFrom="paragraph">
                  <wp:posOffset>53163</wp:posOffset>
                </wp:positionV>
                <wp:extent cx="1499190" cy="935665"/>
                <wp:effectExtent l="19050" t="0" r="44450" b="36195"/>
                <wp:wrapNone/>
                <wp:docPr id="281" name="Cloud 281"/>
                <wp:cNvGraphicFramePr/>
                <a:graphic xmlns:a="http://schemas.openxmlformats.org/drawingml/2006/main">
                  <a:graphicData uri="http://schemas.microsoft.com/office/word/2010/wordprocessingShape">
                    <wps:wsp>
                      <wps:cNvSpPr/>
                      <wps:spPr>
                        <a:xfrm>
                          <a:off x="0" y="0"/>
                          <a:ext cx="1499190" cy="93566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66EB34" id="Cloud 281" o:spid="_x0000_s1026" style="position:absolute;margin-left:607pt;margin-top:4.2pt;width:118.05pt;height:73.65pt;z-index:25177804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3,566965;74960,549703;240426,755874;201974,764126;571844,846647;548662,808960;1000397,752669;991131,794016;1184395,497159;1297216,651717;1450536,332551;1400285,390510;1329976,117521;1332613,144898;1009108,85596;1034858,50682;768370,102230;780828,72124;485849,112453;530963,141649;143221,341973;135344,311239" o:connectangles="0,0,0,0,0,0,0,0,0,0,0,0,0,0,0,0,0,0,0,0,0,0"/>
              </v:shape>
            </w:pict>
          </mc:Fallback>
        </mc:AlternateContent>
      </w:r>
      <w:r w:rsidR="00CB60A3" w:rsidRPr="00FF1CBE">
        <w:rPr>
          <w:color w:val="4472C4" w:themeColor="accent1"/>
        </w:rPr>
        <w:t>Blue</w:t>
      </w:r>
      <w:r w:rsidR="00B00636">
        <w:rPr>
          <w:color w:val="4472C4" w:themeColor="accent1"/>
        </w:rPr>
        <w:t xml:space="preserve"> path</w:t>
      </w:r>
      <w:r w:rsidR="00CB60A3" w:rsidRPr="00FF1CBE">
        <w:rPr>
          <w:color w:val="4472C4" w:themeColor="accent1"/>
        </w:rPr>
        <w:t xml:space="preserve"> is starting from household survey</w:t>
      </w:r>
    </w:p>
    <w:p w14:paraId="5C0F63C0" w14:textId="3CECD1C3" w:rsidR="00CB60A3" w:rsidRPr="00FF1CBE" w:rsidRDefault="00CB60A3" w:rsidP="007D3DA7">
      <w:pPr>
        <w:spacing w:after="0"/>
        <w:rPr>
          <w:color w:val="ED7D31" w:themeColor="accent2"/>
        </w:rPr>
      </w:pPr>
      <w:r w:rsidRPr="00FF1CBE">
        <w:rPr>
          <w:color w:val="ED7D31" w:themeColor="accent2"/>
        </w:rPr>
        <w:t>Orange</w:t>
      </w:r>
      <w:r w:rsidR="00B00636">
        <w:rPr>
          <w:color w:val="ED7D31" w:themeColor="accent2"/>
        </w:rPr>
        <w:t xml:space="preserve"> path</w:t>
      </w:r>
      <w:r w:rsidRPr="00FF1CBE">
        <w:rPr>
          <w:color w:val="ED7D31" w:themeColor="accent2"/>
        </w:rPr>
        <w:t xml:space="preserve"> is starting from individual survey</w:t>
      </w:r>
    </w:p>
    <w:p w14:paraId="34114034" w14:textId="3BE79B38" w:rsidR="003C04B9" w:rsidRDefault="00A40838">
      <w:r w:rsidRPr="00FF1CBE">
        <w:rPr>
          <w:noProof/>
          <w:color w:val="4472C4" w:themeColor="accent1"/>
        </w:rPr>
        <mc:AlternateContent>
          <mc:Choice Requires="wps">
            <w:drawing>
              <wp:anchor distT="0" distB="0" distL="114300" distR="114300" simplePos="0" relativeHeight="251862016" behindDoc="0" locked="0" layoutInCell="1" allowOverlap="1" wp14:anchorId="598C4651" wp14:editId="1E454818">
                <wp:simplePos x="0" y="0"/>
                <wp:positionH relativeFrom="column">
                  <wp:posOffset>4408805</wp:posOffset>
                </wp:positionH>
                <wp:positionV relativeFrom="paragraph">
                  <wp:posOffset>5207587</wp:posOffset>
                </wp:positionV>
                <wp:extent cx="1078302" cy="724619"/>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078302" cy="724619"/>
                        </a:xfrm>
                        <a:prstGeom prst="rect">
                          <a:avLst/>
                        </a:prstGeom>
                        <a:noFill/>
                        <a:ln w="6350">
                          <a:noFill/>
                        </a:ln>
                      </wps:spPr>
                      <wps:txbx>
                        <w:txbxContent>
                          <w:p w14:paraId="45DF6F75" w14:textId="4821A3AA" w:rsidR="00CB60A3" w:rsidRPr="00CB60A3" w:rsidRDefault="00A40838" w:rsidP="009E0A5D">
                            <w:pPr>
                              <w:jc w:val="center"/>
                              <w:rPr>
                                <w:color w:val="FFFFFF" w:themeColor="background1"/>
                              </w:rPr>
                            </w:pPr>
                            <w:r>
                              <w:rPr>
                                <w:color w:val="FFFFFF" w:themeColor="background1"/>
                              </w:rPr>
                              <w:t>Intrahousehold i</w:t>
                            </w:r>
                            <w:r w:rsidR="00CB60A3" w:rsidRPr="00CB60A3">
                              <w:rPr>
                                <w:color w:val="FFFFFF" w:themeColor="background1"/>
                              </w:rPr>
                              <w:t>nequality measure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4651" id="Text Box 276" o:spid="_x0000_s1027" type="#_x0000_t202" style="position:absolute;margin-left:347.15pt;margin-top:410.05pt;width:84.9pt;height:57.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" filled="f" stroked="f" strokeweight=".5pt">
                <v:textbox>
                  <w:txbxContent>
                    <w:p w14:paraId="45DF6F75" w14:textId="4821A3AA" w:rsidR="00CB60A3" w:rsidRPr="00CB60A3" w:rsidRDefault="00A40838" w:rsidP="009E0A5D">
                      <w:pPr>
                        <w:jc w:val="center"/>
                        <w:rPr>
                          <w:color w:val="FFFFFF" w:themeColor="background1"/>
                        </w:rPr>
                      </w:pPr>
                      <w:r>
                        <w:rPr>
                          <w:color w:val="FFFFFF" w:themeColor="background1"/>
                        </w:rPr>
                        <w:t>Intrahousehold i</w:t>
                      </w:r>
                      <w:r w:rsidR="00CB60A3" w:rsidRPr="00CB60A3">
                        <w:rPr>
                          <w:color w:val="FFFFFF" w:themeColor="background1"/>
                        </w:rPr>
                        <w:t>nequality measure</w:t>
                      </w:r>
                    </w:p>
                  </w:txbxContent>
                </v:textbox>
              </v:shape>
            </w:pict>
          </mc:Fallback>
        </mc:AlternateContent>
      </w:r>
      <w:r w:rsidRPr="00FF1CBE">
        <w:rPr>
          <w:noProof/>
          <w:color w:val="ED7D31" w:themeColor="accent2"/>
        </w:rPr>
        <mc:AlternateContent>
          <mc:Choice Requires="wps">
            <w:drawing>
              <wp:anchor distT="0" distB="0" distL="114300" distR="114300" simplePos="0" relativeHeight="251744256" behindDoc="0" locked="0" layoutInCell="1" allowOverlap="1" wp14:anchorId="61D4A035" wp14:editId="544A162F">
                <wp:simplePos x="0" y="0"/>
                <wp:positionH relativeFrom="column">
                  <wp:posOffset>1906438</wp:posOffset>
                </wp:positionH>
                <wp:positionV relativeFrom="paragraph">
                  <wp:posOffset>4613239</wp:posOffset>
                </wp:positionV>
                <wp:extent cx="2415396" cy="828136"/>
                <wp:effectExtent l="0" t="0" r="80645" b="67310"/>
                <wp:wrapNone/>
                <wp:docPr id="259" name="Straight Arrow Connector 259"/>
                <wp:cNvGraphicFramePr/>
                <a:graphic xmlns:a="http://schemas.openxmlformats.org/drawingml/2006/main">
                  <a:graphicData uri="http://schemas.microsoft.com/office/word/2010/wordprocessingShape">
                    <wps:wsp>
                      <wps:cNvCnPr/>
                      <wps:spPr>
                        <a:xfrm>
                          <a:off x="0" y="0"/>
                          <a:ext cx="2415396" cy="828136"/>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67BBC5" id="_x0000_t32" coordsize="21600,21600" o:spt="32" o:oned="t" path="m,l21600,21600e" filled="f">
                <v:path arrowok="t" fillok="f" o:connecttype="none"/>
                <o:lock v:ext="edit" shapetype="t"/>
              </v:shapetype>
              <v:shape id="Straight Arrow Connector 259" o:spid="_x0000_s1026" type="#_x0000_t32" style="position:absolute;margin-left:150.1pt;margin-top:363.25pt;width:190.2pt;height:65.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" strokecolor="#ed7d31 [3205]" strokeweight=".5pt">
                <v:stroke endarrow="block" joinstyle="miter"/>
              </v:shape>
            </w:pict>
          </mc:Fallback>
        </mc:AlternateContent>
      </w:r>
      <w:r>
        <w:rPr>
          <w:noProof/>
          <w:color w:val="808080" w:themeColor="background1" w:themeShade="80"/>
        </w:rPr>
        <mc:AlternateContent>
          <mc:Choice Requires="wps">
            <w:drawing>
              <wp:anchor distT="0" distB="0" distL="114300" distR="114300" simplePos="0" relativeHeight="251860992" behindDoc="0" locked="0" layoutInCell="1" allowOverlap="1" wp14:anchorId="129A6C7A" wp14:editId="2F47EB87">
                <wp:simplePos x="0" y="0"/>
                <wp:positionH relativeFrom="column">
                  <wp:posOffset>4364967</wp:posOffset>
                </wp:positionH>
                <wp:positionV relativeFrom="paragraph">
                  <wp:posOffset>4966922</wp:posOffset>
                </wp:positionV>
                <wp:extent cx="1148404" cy="1009015"/>
                <wp:effectExtent l="19050" t="0" r="33020" b="19685"/>
                <wp:wrapNone/>
                <wp:docPr id="200" name="Flowchart: Preparation 200"/>
                <wp:cNvGraphicFramePr/>
                <a:graphic xmlns:a="http://schemas.openxmlformats.org/drawingml/2006/main">
                  <a:graphicData uri="http://schemas.microsoft.com/office/word/2010/wordprocessingShape">
                    <wps:wsp>
                      <wps:cNvSpPr/>
                      <wps:spPr>
                        <a:xfrm>
                          <a:off x="0" y="0"/>
                          <a:ext cx="1148404" cy="100901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8DB58" id="_x0000_t117" coordsize="21600,21600" o:spt="117" path="m4353,l17214,r4386,10800l17214,21600r-12861,l,10800xe">
                <v:stroke joinstyle="miter"/>
                <v:path gradientshapeok="t" o:connecttype="rect" textboxrect="4353,0,17214,21600"/>
              </v:shapetype>
              <v:shape id="Flowchart: Preparation 200" o:spid="_x0000_s1026" type="#_x0000_t117" style="position:absolute;margin-left:343.7pt;margin-top:391.1pt;width:90.45pt;height:79.4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" fillcolor="#70ad47 [3209]" strokecolor="#70ad47 [3209]" strokeweight="1pt"/>
            </w:pict>
          </mc:Fallback>
        </mc:AlternateContent>
      </w:r>
      <w:r w:rsidR="00E35C7F" w:rsidRPr="00FF1CBE">
        <w:rPr>
          <w:noProof/>
          <w:color w:val="4472C4" w:themeColor="accent1"/>
        </w:rPr>
        <mc:AlternateContent>
          <mc:Choice Requires="wps">
            <w:drawing>
              <wp:anchor distT="0" distB="0" distL="114300" distR="114300" simplePos="0" relativeHeight="251748352" behindDoc="0" locked="0" layoutInCell="1" allowOverlap="1" wp14:anchorId="3F0D811E" wp14:editId="36248EB2">
                <wp:simplePos x="0" y="0"/>
                <wp:positionH relativeFrom="column">
                  <wp:posOffset>5538157</wp:posOffset>
                </wp:positionH>
                <wp:positionV relativeFrom="paragraph">
                  <wp:posOffset>4837526</wp:posOffset>
                </wp:positionV>
                <wp:extent cx="2461153" cy="638355"/>
                <wp:effectExtent l="38100" t="0" r="15875" b="66675"/>
                <wp:wrapNone/>
                <wp:docPr id="261" name="Straight Arrow Connector 261"/>
                <wp:cNvGraphicFramePr/>
                <a:graphic xmlns:a="http://schemas.openxmlformats.org/drawingml/2006/main">
                  <a:graphicData uri="http://schemas.microsoft.com/office/word/2010/wordprocessingShape">
                    <wps:wsp>
                      <wps:cNvCnPr/>
                      <wps:spPr>
                        <a:xfrm flipH="1">
                          <a:off x="0" y="0"/>
                          <a:ext cx="2461153" cy="638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D1AF1" id="Straight Arrow Connector 261" o:spid="_x0000_s1026" type="#_x0000_t32" style="position:absolute;margin-left:436.1pt;margin-top:380.9pt;width:193.8pt;height:50.2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" strokecolor="#4472c4 [3204]" strokeweight=".5pt">
                <v:stroke endarrow="block" joinstyle="miter"/>
              </v:shape>
            </w:pict>
          </mc:Fallback>
        </mc:AlternateContent>
      </w:r>
      <w:r w:rsidR="00E35C7F" w:rsidRPr="00FF1CBE">
        <w:rPr>
          <w:noProof/>
          <w:color w:val="808080" w:themeColor="background1" w:themeShade="80"/>
        </w:rPr>
        <mc:AlternateContent>
          <mc:Choice Requires="wps">
            <w:drawing>
              <wp:anchor distT="45720" distB="45720" distL="114300" distR="114300" simplePos="0" relativeHeight="251777024" behindDoc="0" locked="0" layoutInCell="1" allowOverlap="1" wp14:anchorId="0539AD18" wp14:editId="00A30593">
                <wp:simplePos x="0" y="0"/>
                <wp:positionH relativeFrom="page">
                  <wp:posOffset>5141331</wp:posOffset>
                </wp:positionH>
                <wp:positionV relativeFrom="paragraph">
                  <wp:posOffset>4451038</wp:posOffset>
                </wp:positionV>
                <wp:extent cx="488950" cy="283845"/>
                <wp:effectExtent l="0" t="0" r="25400" b="20955"/>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83845"/>
                        </a:xfrm>
                        <a:prstGeom prst="rect">
                          <a:avLst/>
                        </a:prstGeom>
                        <a:solidFill>
                          <a:srgbClr val="FFFFFF"/>
                        </a:solidFill>
                        <a:ln w="9525">
                          <a:solidFill>
                            <a:srgbClr val="000000"/>
                          </a:solidFill>
                          <a:miter lim="800000"/>
                          <a:headEnd/>
                          <a:tailEnd/>
                        </a:ln>
                      </wps:spPr>
                      <wps:txbx>
                        <w:txbxContent>
                          <w:p w14:paraId="296963C9" w14:textId="0496CE5D" w:rsidR="00FF1CBE" w:rsidRPr="00FF1CBE" w:rsidRDefault="00FF1CBE" w:rsidP="00FF1CBE">
                            <w:pPr>
                              <w:rPr>
                                <w:sz w:val="24"/>
                                <w:szCs w:val="24"/>
                              </w:rPr>
                            </w:pPr>
                            <w:r>
                              <w:rPr>
                                <w:sz w:val="24"/>
                                <w:szCs w:val="24"/>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9AD18" id="Text Box 2" o:spid="_x0000_s1028" type="#_x0000_t202" style="position:absolute;margin-left:404.85pt;margin-top:350.5pt;width:38.5pt;height:22.35pt;z-index:251777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">
                <v:textbox>
                  <w:txbxContent>
                    <w:p w14:paraId="296963C9" w14:textId="0496CE5D" w:rsidR="00FF1CBE" w:rsidRPr="00FF1CBE" w:rsidRDefault="00FF1CBE" w:rsidP="00FF1CBE">
                      <w:pPr>
                        <w:rPr>
                          <w:sz w:val="24"/>
                          <w:szCs w:val="24"/>
                        </w:rPr>
                      </w:pPr>
                      <w:r>
                        <w:rPr>
                          <w:sz w:val="24"/>
                          <w:szCs w:val="24"/>
                        </w:rPr>
                        <w:t>END</w:t>
                      </w:r>
                    </w:p>
                  </w:txbxContent>
                </v:textbox>
                <w10:wrap type="square" anchorx="page"/>
              </v:shape>
            </w:pict>
          </mc:Fallback>
        </mc:AlternateContent>
      </w:r>
      <w:r w:rsidR="007001EC" w:rsidRPr="00FF1CBE">
        <w:rPr>
          <w:noProof/>
          <w:color w:val="4472C4" w:themeColor="accent1"/>
        </w:rPr>
        <mc:AlternateContent>
          <mc:Choice Requires="wps">
            <w:drawing>
              <wp:anchor distT="0" distB="0" distL="114300" distR="114300" simplePos="0" relativeHeight="251751424" behindDoc="0" locked="0" layoutInCell="1" allowOverlap="1" wp14:anchorId="3BB82F14" wp14:editId="1D641185">
                <wp:simplePos x="0" y="0"/>
                <wp:positionH relativeFrom="column">
                  <wp:posOffset>6305909</wp:posOffset>
                </wp:positionH>
                <wp:positionV relativeFrom="paragraph">
                  <wp:posOffset>1059156</wp:posOffset>
                </wp:positionV>
                <wp:extent cx="696404" cy="2777706"/>
                <wp:effectExtent l="57150" t="0" r="27940" b="60960"/>
                <wp:wrapNone/>
                <wp:docPr id="264" name="Straight Arrow Connector 264"/>
                <wp:cNvGraphicFramePr/>
                <a:graphic xmlns:a="http://schemas.openxmlformats.org/drawingml/2006/main">
                  <a:graphicData uri="http://schemas.microsoft.com/office/word/2010/wordprocessingShape">
                    <wps:wsp>
                      <wps:cNvCnPr/>
                      <wps:spPr>
                        <a:xfrm flipH="1">
                          <a:off x="0" y="0"/>
                          <a:ext cx="696404" cy="277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7873A" id="Straight Arrow Connector 264" o:spid="_x0000_s1026" type="#_x0000_t32" style="position:absolute;margin-left:496.55pt;margin-top:83.4pt;width:54.85pt;height:218.7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" strokecolor="#4472c4 [3204]" strokeweight=".5pt">
                <v:stroke endarrow="block" joinstyle="miter"/>
              </v:shape>
            </w:pict>
          </mc:Fallback>
        </mc:AlternateContent>
      </w:r>
      <w:r w:rsidR="007001EC" w:rsidRPr="00FF1CBE">
        <w:rPr>
          <w:noProof/>
          <w:color w:val="4472C4" w:themeColor="accent1"/>
        </w:rPr>
        <mc:AlternateContent>
          <mc:Choice Requires="wps">
            <w:drawing>
              <wp:anchor distT="0" distB="0" distL="114300" distR="114300" simplePos="0" relativeHeight="251859968" behindDoc="0" locked="0" layoutInCell="1" allowOverlap="1" wp14:anchorId="7C4AED89" wp14:editId="57EDD102">
                <wp:simplePos x="0" y="0"/>
                <wp:positionH relativeFrom="column">
                  <wp:posOffset>6323162</wp:posOffset>
                </wp:positionH>
                <wp:positionV relativeFrom="paragraph">
                  <wp:posOffset>3879993</wp:posOffset>
                </wp:positionV>
                <wp:extent cx="948499" cy="215552"/>
                <wp:effectExtent l="38100" t="57150" r="23495" b="32385"/>
                <wp:wrapNone/>
                <wp:docPr id="196" name="Straight Arrow Connector 196"/>
                <wp:cNvGraphicFramePr/>
                <a:graphic xmlns:a="http://schemas.openxmlformats.org/drawingml/2006/main">
                  <a:graphicData uri="http://schemas.microsoft.com/office/word/2010/wordprocessingShape">
                    <wps:wsp>
                      <wps:cNvCnPr/>
                      <wps:spPr>
                        <a:xfrm flipH="1" flipV="1">
                          <a:off x="0" y="0"/>
                          <a:ext cx="948499" cy="215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5D1E7" id="Straight Arrow Connector 196" o:spid="_x0000_s1026" type="#_x0000_t32" style="position:absolute;margin-left:497.9pt;margin-top:305.5pt;width:74.7pt;height:16.95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" strokecolor="#4472c4 [3204]" strokeweight=".5pt">
                <v:stroke endarrow="block" joinstyle="miter"/>
              </v:shape>
            </w:pict>
          </mc:Fallback>
        </mc:AlternateContent>
      </w:r>
      <w:r w:rsidR="007001EC" w:rsidRPr="00FF1CBE">
        <w:rPr>
          <w:noProof/>
          <w:color w:val="4472C4" w:themeColor="accent1"/>
        </w:rPr>
        <mc:AlternateContent>
          <mc:Choice Requires="wps">
            <w:drawing>
              <wp:anchor distT="0" distB="0" distL="114300" distR="114300" simplePos="0" relativeHeight="251743232" behindDoc="0" locked="0" layoutInCell="1" allowOverlap="1" wp14:anchorId="14733D1F" wp14:editId="68B84FE0">
                <wp:simplePos x="0" y="0"/>
                <wp:positionH relativeFrom="column">
                  <wp:posOffset>3579962</wp:posOffset>
                </wp:positionH>
                <wp:positionV relativeFrom="paragraph">
                  <wp:posOffset>1016024</wp:posOffset>
                </wp:positionV>
                <wp:extent cx="2006720" cy="2848514"/>
                <wp:effectExtent l="38100" t="0" r="31750" b="47625"/>
                <wp:wrapNone/>
                <wp:docPr id="258" name="Straight Arrow Connector 258"/>
                <wp:cNvGraphicFramePr/>
                <a:graphic xmlns:a="http://schemas.openxmlformats.org/drawingml/2006/main">
                  <a:graphicData uri="http://schemas.microsoft.com/office/word/2010/wordprocessingShape">
                    <wps:wsp>
                      <wps:cNvCnPr/>
                      <wps:spPr>
                        <a:xfrm flipH="1">
                          <a:off x="0" y="0"/>
                          <a:ext cx="2006720" cy="2848514"/>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7639F" id="Straight Arrow Connector 258" o:spid="_x0000_s1026" type="#_x0000_t32" style="position:absolute;margin-left:281.9pt;margin-top:80pt;width:158pt;height:224.3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" strokecolor="#ed7d31 [3205]" strokeweight=".5pt">
                <v:stroke endarrow="block" joinstyle="miter"/>
              </v:shape>
            </w:pict>
          </mc:Fallback>
        </mc:AlternateContent>
      </w:r>
      <w:r w:rsidR="007001EC" w:rsidRPr="00FF1CBE">
        <w:rPr>
          <w:noProof/>
          <w:color w:val="4472C4" w:themeColor="accent1"/>
        </w:rPr>
        <mc:AlternateContent>
          <mc:Choice Requires="wps">
            <w:drawing>
              <wp:anchor distT="0" distB="0" distL="114300" distR="114300" simplePos="0" relativeHeight="251857920" behindDoc="0" locked="0" layoutInCell="1" allowOverlap="1" wp14:anchorId="2316A617" wp14:editId="0B632645">
                <wp:simplePos x="0" y="0"/>
                <wp:positionH relativeFrom="column">
                  <wp:posOffset>2639683</wp:posOffset>
                </wp:positionH>
                <wp:positionV relativeFrom="paragraph">
                  <wp:posOffset>3864466</wp:posOffset>
                </wp:positionV>
                <wp:extent cx="905774" cy="58660"/>
                <wp:effectExtent l="0" t="19050" r="66040" b="93980"/>
                <wp:wrapNone/>
                <wp:docPr id="32" name="Straight Arrow Connector 32"/>
                <wp:cNvGraphicFramePr/>
                <a:graphic xmlns:a="http://schemas.openxmlformats.org/drawingml/2006/main">
                  <a:graphicData uri="http://schemas.microsoft.com/office/word/2010/wordprocessingShape">
                    <wps:wsp>
                      <wps:cNvCnPr/>
                      <wps:spPr>
                        <a:xfrm>
                          <a:off x="0" y="0"/>
                          <a:ext cx="905774" cy="586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75671" id="Straight Arrow Connector 32" o:spid="_x0000_s1026" type="#_x0000_t32" style="position:absolute;margin-left:207.85pt;margin-top:304.3pt;width:71.3pt;height:4.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" strokecolor="#ed7d31 [3205]" strokeweight=".5pt">
                <v:stroke endarrow="block" joinstyle="miter"/>
              </v:shape>
            </w:pict>
          </mc:Fallback>
        </mc:AlternateContent>
      </w:r>
      <w:r w:rsidR="007001EC" w:rsidRPr="00FF1CBE">
        <w:rPr>
          <w:noProof/>
          <w:color w:val="4472C4" w:themeColor="accent1"/>
        </w:rPr>
        <mc:AlternateContent>
          <mc:Choice Requires="wps">
            <w:drawing>
              <wp:anchor distT="0" distB="0" distL="114300" distR="114300" simplePos="0" relativeHeight="251755520" behindDoc="0" locked="0" layoutInCell="1" allowOverlap="1" wp14:anchorId="1913BDAF" wp14:editId="7B4C11EC">
                <wp:simplePos x="0" y="0"/>
                <wp:positionH relativeFrom="column">
                  <wp:posOffset>3339764</wp:posOffset>
                </wp:positionH>
                <wp:positionV relativeFrom="paragraph">
                  <wp:posOffset>3908809</wp:posOffset>
                </wp:positionV>
                <wp:extent cx="1137684" cy="1169581"/>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1137684" cy="1169581"/>
                        </a:xfrm>
                        <a:prstGeom prst="rect">
                          <a:avLst/>
                        </a:prstGeom>
                        <a:noFill/>
                        <a:ln w="6350">
                          <a:noFill/>
                        </a:ln>
                      </wps:spPr>
                      <wps:txbx>
                        <w:txbxContent>
                          <w:p w14:paraId="0AB8E1B2" w14:textId="58B8D4CA" w:rsidR="00A57E47" w:rsidRPr="008F288C" w:rsidRDefault="009E0A5D" w:rsidP="009E0A5D">
                            <w:pPr>
                              <w:jc w:val="center"/>
                              <w:rPr>
                                <w:color w:val="FFFFFF" w:themeColor="background1"/>
                              </w:rPr>
                            </w:pPr>
                            <w:r>
                              <w:rPr>
                                <w:color w:val="FFFFFF" w:themeColor="background1"/>
                              </w:rPr>
                              <w:t xml:space="preserve">Individual </w:t>
                            </w:r>
                            <w:r w:rsidR="00F34A56">
                              <w:rPr>
                                <w:color w:val="FFFFFF" w:themeColor="background1"/>
                              </w:rPr>
                              <w:t>i</w:t>
                            </w:r>
                            <w:r>
                              <w:rPr>
                                <w:color w:val="FFFFFF" w:themeColor="background1"/>
                              </w:rPr>
                              <w:t>nadequacy measure for r</w:t>
                            </w:r>
                            <w:r w:rsidR="008F288C" w:rsidRPr="008F288C">
                              <w:rPr>
                                <w:color w:val="FFFFFF" w:themeColor="background1"/>
                              </w:rPr>
                              <w:t>eported</w:t>
                            </w:r>
                            <w:r>
                              <w:rPr>
                                <w:color w:val="FFFFFF" w:themeColor="background1"/>
                              </w:rPr>
                              <w:t xml:space="preserve"> </w:t>
                            </w:r>
                            <w:r w:rsidR="00A57E47" w:rsidRPr="008F288C">
                              <w:rPr>
                                <w:color w:val="FFFFFF" w:themeColor="background1"/>
                              </w:rPr>
                              <w:t xml:space="preserve">nutrient </w:t>
                            </w:r>
                            <w:r>
                              <w:rPr>
                                <w:color w:val="FFFFFF" w:themeColor="background1"/>
                              </w:rPr>
                              <w:t>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3BDAF" id="Text Box 257" o:spid="_x0000_s1029" type="#_x0000_t202" style="position:absolute;margin-left:262.95pt;margin-top:307.8pt;width:89.6pt;height:9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" filled="f" stroked="f" strokeweight=".5pt">
                <v:textbox>
                  <w:txbxContent>
                    <w:p w14:paraId="0AB8E1B2" w14:textId="58B8D4CA" w:rsidR="00A57E47" w:rsidRPr="008F288C" w:rsidRDefault="009E0A5D" w:rsidP="009E0A5D">
                      <w:pPr>
                        <w:jc w:val="center"/>
                        <w:rPr>
                          <w:color w:val="FFFFFF" w:themeColor="background1"/>
                        </w:rPr>
                      </w:pPr>
                      <w:r>
                        <w:rPr>
                          <w:color w:val="FFFFFF" w:themeColor="background1"/>
                        </w:rPr>
                        <w:t xml:space="preserve">Individual </w:t>
                      </w:r>
                      <w:r w:rsidR="00F34A56">
                        <w:rPr>
                          <w:color w:val="FFFFFF" w:themeColor="background1"/>
                        </w:rPr>
                        <w:t>i</w:t>
                      </w:r>
                      <w:r>
                        <w:rPr>
                          <w:color w:val="FFFFFF" w:themeColor="background1"/>
                        </w:rPr>
                        <w:t>nadequacy measure for r</w:t>
                      </w:r>
                      <w:r w:rsidR="008F288C" w:rsidRPr="008F288C">
                        <w:rPr>
                          <w:color w:val="FFFFFF" w:themeColor="background1"/>
                        </w:rPr>
                        <w:t>eported</w:t>
                      </w:r>
                      <w:r>
                        <w:rPr>
                          <w:color w:val="FFFFFF" w:themeColor="background1"/>
                        </w:rPr>
                        <w:t xml:space="preserve"> </w:t>
                      </w:r>
                      <w:r w:rsidR="00A57E47" w:rsidRPr="008F288C">
                        <w:rPr>
                          <w:color w:val="FFFFFF" w:themeColor="background1"/>
                        </w:rPr>
                        <w:t xml:space="preserve">nutrient </w:t>
                      </w:r>
                      <w:r>
                        <w:rPr>
                          <w:color w:val="FFFFFF" w:themeColor="background1"/>
                        </w:rPr>
                        <w:t>consumption</w:t>
                      </w:r>
                    </w:p>
                  </w:txbxContent>
                </v:textbox>
              </v:shape>
            </w:pict>
          </mc:Fallback>
        </mc:AlternateContent>
      </w:r>
      <w:r w:rsidR="007001EC" w:rsidRPr="00FF1CBE">
        <w:rPr>
          <w:noProof/>
          <w:color w:val="4472C4" w:themeColor="accent1"/>
        </w:rPr>
        <mc:AlternateContent>
          <mc:Choice Requires="wps">
            <w:drawing>
              <wp:anchor distT="0" distB="0" distL="114300" distR="114300" simplePos="0" relativeHeight="251788288" behindDoc="0" locked="0" layoutInCell="1" allowOverlap="1" wp14:anchorId="66C9278C" wp14:editId="2285E673">
                <wp:simplePos x="0" y="0"/>
                <wp:positionH relativeFrom="column">
                  <wp:posOffset>5380583</wp:posOffset>
                </wp:positionH>
                <wp:positionV relativeFrom="paragraph">
                  <wp:posOffset>3882342</wp:posOffset>
                </wp:positionV>
                <wp:extent cx="1137684" cy="1169581"/>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137684" cy="1169581"/>
                        </a:xfrm>
                        <a:prstGeom prst="rect">
                          <a:avLst/>
                        </a:prstGeom>
                        <a:noFill/>
                        <a:ln w="6350">
                          <a:noFill/>
                        </a:ln>
                      </wps:spPr>
                      <wps:txbx>
                        <w:txbxContent>
                          <w:p w14:paraId="449C1871" w14:textId="55EC54D5" w:rsidR="009E0A5D" w:rsidRPr="008F288C" w:rsidRDefault="009E0A5D" w:rsidP="009E0A5D">
                            <w:pPr>
                              <w:jc w:val="center"/>
                              <w:rPr>
                                <w:color w:val="FFFFFF" w:themeColor="background1"/>
                              </w:rPr>
                            </w:pPr>
                            <w:r>
                              <w:rPr>
                                <w:color w:val="FFFFFF" w:themeColor="background1"/>
                              </w:rPr>
                              <w:t xml:space="preserve">Individual </w:t>
                            </w:r>
                            <w:r w:rsidR="00F34A56">
                              <w:rPr>
                                <w:color w:val="FFFFFF" w:themeColor="background1"/>
                              </w:rPr>
                              <w:t>i</w:t>
                            </w:r>
                            <w:r>
                              <w:rPr>
                                <w:color w:val="FFFFFF" w:themeColor="background1"/>
                              </w:rPr>
                              <w:t xml:space="preserve">nadequacy measure for </w:t>
                            </w:r>
                            <w:r w:rsidR="00B1115E">
                              <w:rPr>
                                <w:color w:val="FFFFFF" w:themeColor="background1"/>
                              </w:rPr>
                              <w:t>allocated</w:t>
                            </w:r>
                            <w:r>
                              <w:rPr>
                                <w:color w:val="FFFFFF" w:themeColor="background1"/>
                              </w:rPr>
                              <w:t xml:space="preserve"> </w:t>
                            </w:r>
                            <w:r w:rsidRPr="008F288C">
                              <w:rPr>
                                <w:color w:val="FFFFFF" w:themeColor="background1"/>
                              </w:rPr>
                              <w:t xml:space="preserve">nutrient </w:t>
                            </w:r>
                            <w:r>
                              <w:rPr>
                                <w:color w:val="FFFFFF" w:themeColor="background1"/>
                              </w:rPr>
                              <w:t>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9278C" id="Text Box 287" o:spid="_x0000_s1030" type="#_x0000_t202" style="position:absolute;margin-left:423.65pt;margin-top:305.7pt;width:89.6pt;height:9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" filled="f" stroked="f" strokeweight=".5pt">
                <v:textbox>
                  <w:txbxContent>
                    <w:p w14:paraId="449C1871" w14:textId="55EC54D5" w:rsidR="009E0A5D" w:rsidRPr="008F288C" w:rsidRDefault="009E0A5D" w:rsidP="009E0A5D">
                      <w:pPr>
                        <w:jc w:val="center"/>
                        <w:rPr>
                          <w:color w:val="FFFFFF" w:themeColor="background1"/>
                        </w:rPr>
                      </w:pPr>
                      <w:r>
                        <w:rPr>
                          <w:color w:val="FFFFFF" w:themeColor="background1"/>
                        </w:rPr>
                        <w:t xml:space="preserve">Individual </w:t>
                      </w:r>
                      <w:r w:rsidR="00F34A56">
                        <w:rPr>
                          <w:color w:val="FFFFFF" w:themeColor="background1"/>
                        </w:rPr>
                        <w:t>i</w:t>
                      </w:r>
                      <w:r>
                        <w:rPr>
                          <w:color w:val="FFFFFF" w:themeColor="background1"/>
                        </w:rPr>
                        <w:t xml:space="preserve">nadequacy measure for </w:t>
                      </w:r>
                      <w:r w:rsidR="00B1115E">
                        <w:rPr>
                          <w:color w:val="FFFFFF" w:themeColor="background1"/>
                        </w:rPr>
                        <w:t>allocated</w:t>
                      </w:r>
                      <w:r>
                        <w:rPr>
                          <w:color w:val="FFFFFF" w:themeColor="background1"/>
                        </w:rPr>
                        <w:t xml:space="preserve"> </w:t>
                      </w:r>
                      <w:r w:rsidRPr="008F288C">
                        <w:rPr>
                          <w:color w:val="FFFFFF" w:themeColor="background1"/>
                        </w:rPr>
                        <w:t xml:space="preserve">nutrient </w:t>
                      </w:r>
                      <w:r>
                        <w:rPr>
                          <w:color w:val="FFFFFF" w:themeColor="background1"/>
                        </w:rPr>
                        <w:t>consumption</w:t>
                      </w:r>
                    </w:p>
                  </w:txbxContent>
                </v:textbox>
              </v:shape>
            </w:pict>
          </mc:Fallback>
        </mc:AlternateContent>
      </w:r>
      <w:r w:rsidR="007001EC" w:rsidRPr="00FF1CBE">
        <w:rPr>
          <w:noProof/>
          <w:color w:val="4472C4" w:themeColor="accent1"/>
        </w:rPr>
        <mc:AlternateContent>
          <mc:Choice Requires="wps">
            <w:drawing>
              <wp:anchor distT="0" distB="0" distL="114300" distR="114300" simplePos="0" relativeHeight="251766784" behindDoc="0" locked="0" layoutInCell="1" allowOverlap="1" wp14:anchorId="6755B451" wp14:editId="1FA84909">
                <wp:simplePos x="0" y="0"/>
                <wp:positionH relativeFrom="column">
                  <wp:posOffset>5272537</wp:posOffset>
                </wp:positionH>
                <wp:positionV relativeFrom="paragraph">
                  <wp:posOffset>3854845</wp:posOffset>
                </wp:positionV>
                <wp:extent cx="1326500" cy="1222745"/>
                <wp:effectExtent l="19050" t="0" r="45720" b="15875"/>
                <wp:wrapNone/>
                <wp:docPr id="272" name="Hexagon 272"/>
                <wp:cNvGraphicFramePr/>
                <a:graphic xmlns:a="http://schemas.openxmlformats.org/drawingml/2006/main">
                  <a:graphicData uri="http://schemas.microsoft.com/office/word/2010/wordprocessingShape">
                    <wps:wsp>
                      <wps:cNvSpPr/>
                      <wps:spPr>
                        <a:xfrm>
                          <a:off x="0" y="0"/>
                          <a:ext cx="1326500" cy="122274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CD410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72" o:spid="_x0000_s1026" type="#_x0000_t9" style="position:absolute;margin-left:415.15pt;margin-top:303.55pt;width:104.45pt;height:9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" adj="4978" fillcolor="#4472c4 [3204]" strokecolor="white [3201]" strokeweight="1.5pt"/>
            </w:pict>
          </mc:Fallback>
        </mc:AlternateContent>
      </w:r>
      <w:r w:rsidR="007001EC" w:rsidRPr="00FF1CBE">
        <w:rPr>
          <w:noProof/>
          <w:color w:val="4472C4" w:themeColor="accent1"/>
        </w:rPr>
        <mc:AlternateContent>
          <mc:Choice Requires="wps">
            <w:drawing>
              <wp:anchor distT="0" distB="0" distL="114300" distR="114300" simplePos="0" relativeHeight="251754496" behindDoc="0" locked="0" layoutInCell="1" allowOverlap="1" wp14:anchorId="19F07AF3" wp14:editId="4874730F">
                <wp:simplePos x="0" y="0"/>
                <wp:positionH relativeFrom="column">
                  <wp:posOffset>3271663</wp:posOffset>
                </wp:positionH>
                <wp:positionV relativeFrom="paragraph">
                  <wp:posOffset>3898289</wp:posOffset>
                </wp:positionV>
                <wp:extent cx="1326500" cy="1222745"/>
                <wp:effectExtent l="19050" t="0" r="45720" b="15875"/>
                <wp:wrapNone/>
                <wp:docPr id="267" name="Hexagon 267"/>
                <wp:cNvGraphicFramePr/>
                <a:graphic xmlns:a="http://schemas.openxmlformats.org/drawingml/2006/main">
                  <a:graphicData uri="http://schemas.microsoft.com/office/word/2010/wordprocessingShape">
                    <wps:wsp>
                      <wps:cNvSpPr/>
                      <wps:spPr>
                        <a:xfrm>
                          <a:off x="0" y="0"/>
                          <a:ext cx="1326500" cy="122274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ACCA5" id="Hexagon 267" o:spid="_x0000_s1026" type="#_x0000_t9" style="position:absolute;margin-left:257.6pt;margin-top:306.95pt;width:104.45pt;height:96.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" adj="4978" fillcolor="#ed7d31 [3205]" strokecolor="white [3201]" strokeweight="1.5pt"/>
            </w:pict>
          </mc:Fallback>
        </mc:AlternateContent>
      </w:r>
      <w:r w:rsidR="007001EC" w:rsidRPr="00FF1CBE">
        <w:rPr>
          <w:noProof/>
          <w:color w:val="4472C4" w:themeColor="accent1"/>
        </w:rPr>
        <mc:AlternateContent>
          <mc:Choice Requires="wps">
            <w:drawing>
              <wp:anchor distT="0" distB="0" distL="114300" distR="114300" simplePos="0" relativeHeight="251864064" behindDoc="0" locked="0" layoutInCell="1" allowOverlap="1" wp14:anchorId="47A4C025" wp14:editId="73048310">
                <wp:simplePos x="0" y="0"/>
                <wp:positionH relativeFrom="margin">
                  <wp:posOffset>8010704</wp:posOffset>
                </wp:positionH>
                <wp:positionV relativeFrom="paragraph">
                  <wp:posOffset>3164768</wp:posOffset>
                </wp:positionV>
                <wp:extent cx="132631" cy="257738"/>
                <wp:effectExtent l="38100" t="0" r="20320" b="47625"/>
                <wp:wrapNone/>
                <wp:docPr id="201" name="Straight Arrow Connector 201"/>
                <wp:cNvGraphicFramePr/>
                <a:graphic xmlns:a="http://schemas.openxmlformats.org/drawingml/2006/main">
                  <a:graphicData uri="http://schemas.microsoft.com/office/word/2010/wordprocessingShape">
                    <wps:wsp>
                      <wps:cNvCnPr/>
                      <wps:spPr>
                        <a:xfrm flipH="1">
                          <a:off x="0" y="0"/>
                          <a:ext cx="132631" cy="257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40CF7" id="Straight Arrow Connector 201" o:spid="_x0000_s1026" type="#_x0000_t32" style="position:absolute;margin-left:630.75pt;margin-top:249.2pt;width:10.45pt;height:20.3pt;flip:x;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" strokecolor="#4472c4 [3204]" strokeweight=".5pt">
                <v:stroke endarrow="block" joinstyle="miter"/>
                <w10:wrap anchorx="margin"/>
              </v:shape>
            </w:pict>
          </mc:Fallback>
        </mc:AlternateContent>
      </w:r>
      <w:r w:rsidR="007001EC" w:rsidRPr="00B1115E">
        <w:rPr>
          <w:noProof/>
          <w:color w:val="808080" w:themeColor="background1" w:themeShade="80"/>
        </w:rPr>
        <mc:AlternateContent>
          <mc:Choice Requires="wps">
            <w:drawing>
              <wp:anchor distT="45720" distB="45720" distL="114300" distR="114300" simplePos="0" relativeHeight="251851776" behindDoc="0" locked="0" layoutInCell="1" allowOverlap="1" wp14:anchorId="183D5A62" wp14:editId="2DB3F81C">
                <wp:simplePos x="0" y="0"/>
                <wp:positionH relativeFrom="margin">
                  <wp:posOffset>7682230</wp:posOffset>
                </wp:positionH>
                <wp:positionV relativeFrom="paragraph">
                  <wp:posOffset>2454539</wp:posOffset>
                </wp:positionV>
                <wp:extent cx="1286510" cy="715645"/>
                <wp:effectExtent l="0" t="0" r="2794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715645"/>
                        </a:xfrm>
                        <a:prstGeom prst="rect">
                          <a:avLst/>
                        </a:prstGeom>
                        <a:solidFill>
                          <a:srgbClr val="FFFFFF"/>
                        </a:solidFill>
                        <a:ln w="9525">
                          <a:solidFill>
                            <a:srgbClr val="000000"/>
                          </a:solidFill>
                          <a:miter lim="800000"/>
                          <a:headEnd/>
                          <a:tailEnd/>
                        </a:ln>
                      </wps:spPr>
                      <wps:txbx>
                        <w:txbxContent>
                          <w:p w14:paraId="7159854D" w14:textId="0974057D" w:rsidR="00B1115E" w:rsidRPr="007001EC" w:rsidRDefault="007001EC">
                            <w:pPr>
                              <w:rPr>
                                <w:sz w:val="20"/>
                                <w:szCs w:val="20"/>
                              </w:rPr>
                            </w:pPr>
                            <w:r>
                              <w:rPr>
                                <w:sz w:val="20"/>
                                <w:szCs w:val="20"/>
                              </w:rPr>
                              <w:t>Individual share</w:t>
                            </w:r>
                            <w:r w:rsidRPr="007001EC">
                              <w:rPr>
                                <w:sz w:val="20"/>
                                <w:szCs w:val="20"/>
                              </w:rPr>
                              <w:t xml:space="preserve"> is the individual’s AE divided by the sum of all household 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D5A62" id="_x0000_s1031" type="#_x0000_t202" style="position:absolute;margin-left:604.9pt;margin-top:193.25pt;width:101.3pt;height:56.35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">
                <v:textbox>
                  <w:txbxContent>
                    <w:p w14:paraId="7159854D" w14:textId="0974057D" w:rsidR="00B1115E" w:rsidRPr="007001EC" w:rsidRDefault="007001EC">
                      <w:pPr>
                        <w:rPr>
                          <w:sz w:val="20"/>
                          <w:szCs w:val="20"/>
                        </w:rPr>
                      </w:pPr>
                      <w:r>
                        <w:rPr>
                          <w:sz w:val="20"/>
                          <w:szCs w:val="20"/>
                        </w:rPr>
                        <w:t>Individual share</w:t>
                      </w:r>
                      <w:r w:rsidRPr="007001EC">
                        <w:rPr>
                          <w:sz w:val="20"/>
                          <w:szCs w:val="20"/>
                        </w:rPr>
                        <w:t xml:space="preserve"> is the individual’s AE divided by the sum of all household AE</w:t>
                      </w:r>
                    </w:p>
                  </w:txbxContent>
                </v:textbox>
                <w10:wrap type="square" anchorx="margin"/>
              </v:shape>
            </w:pict>
          </mc:Fallback>
        </mc:AlternateContent>
      </w:r>
      <w:r w:rsidR="007001EC" w:rsidRPr="00FF1CBE">
        <w:rPr>
          <w:noProof/>
          <w:color w:val="4472C4" w:themeColor="accent1"/>
        </w:rPr>
        <mc:AlternateContent>
          <mc:Choice Requires="wps">
            <w:drawing>
              <wp:anchor distT="0" distB="0" distL="114300" distR="114300" simplePos="0" relativeHeight="251740160" behindDoc="0" locked="0" layoutInCell="1" allowOverlap="1" wp14:anchorId="51204BAF" wp14:editId="00798818">
                <wp:simplePos x="0" y="0"/>
                <wp:positionH relativeFrom="margin">
                  <wp:posOffset>8364915</wp:posOffset>
                </wp:positionH>
                <wp:positionV relativeFrom="paragraph">
                  <wp:posOffset>2180590</wp:posOffset>
                </wp:positionV>
                <wp:extent cx="45719" cy="266209"/>
                <wp:effectExtent l="57150" t="0" r="50165" b="57785"/>
                <wp:wrapNone/>
                <wp:docPr id="255" name="Straight Arrow Connector 255"/>
                <wp:cNvGraphicFramePr/>
                <a:graphic xmlns:a="http://schemas.openxmlformats.org/drawingml/2006/main">
                  <a:graphicData uri="http://schemas.microsoft.com/office/word/2010/wordprocessingShape">
                    <wps:wsp>
                      <wps:cNvCnPr/>
                      <wps:spPr>
                        <a:xfrm flipH="1">
                          <a:off x="0" y="0"/>
                          <a:ext cx="45719" cy="266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ED91D" id="Straight Arrow Connector 255" o:spid="_x0000_s1026" type="#_x0000_t32" style="position:absolute;margin-left:658.65pt;margin-top:171.7pt;width:3.6pt;height:20.95pt;flip:x;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" strokecolor="#4472c4 [3204]" strokeweight=".5pt">
                <v:stroke endarrow="block" joinstyle="miter"/>
                <w10:wrap anchorx="margin"/>
              </v:shape>
            </w:pict>
          </mc:Fallback>
        </mc:AlternateContent>
      </w:r>
      <w:r w:rsidR="007001EC" w:rsidRPr="00FF1CBE">
        <w:rPr>
          <w:noProof/>
          <w:color w:val="4472C4" w:themeColor="accent1"/>
        </w:rPr>
        <mc:AlternateContent>
          <mc:Choice Requires="wps">
            <w:drawing>
              <wp:anchor distT="0" distB="0" distL="114300" distR="114300" simplePos="0" relativeHeight="251749376" behindDoc="0" locked="0" layoutInCell="1" allowOverlap="1" wp14:anchorId="676E494B" wp14:editId="08EA5B17">
                <wp:simplePos x="0" y="0"/>
                <wp:positionH relativeFrom="column">
                  <wp:posOffset>5218981</wp:posOffset>
                </wp:positionH>
                <wp:positionV relativeFrom="paragraph">
                  <wp:posOffset>1231684</wp:posOffset>
                </wp:positionV>
                <wp:extent cx="2743200" cy="2190822"/>
                <wp:effectExtent l="0" t="0" r="57150" b="57150"/>
                <wp:wrapNone/>
                <wp:docPr id="262" name="Straight Arrow Connector 262"/>
                <wp:cNvGraphicFramePr/>
                <a:graphic xmlns:a="http://schemas.openxmlformats.org/drawingml/2006/main">
                  <a:graphicData uri="http://schemas.microsoft.com/office/word/2010/wordprocessingShape">
                    <wps:wsp>
                      <wps:cNvCnPr/>
                      <wps:spPr>
                        <a:xfrm>
                          <a:off x="0" y="0"/>
                          <a:ext cx="2743200" cy="2190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1A126" id="Straight Arrow Connector 262" o:spid="_x0000_s1026" type="#_x0000_t32" style="position:absolute;margin-left:410.95pt;margin-top:97pt;width:3in;height:17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" strokecolor="#4472c4 [3204]" strokeweight=".5pt">
                <v:stroke endarrow="block" joinstyle="miter"/>
              </v:shape>
            </w:pict>
          </mc:Fallback>
        </mc:AlternateContent>
      </w:r>
      <w:r w:rsidR="007001EC" w:rsidRPr="00FF1CBE">
        <w:rPr>
          <w:noProof/>
          <w:color w:val="4472C4" w:themeColor="accent1"/>
        </w:rPr>
        <mc:AlternateContent>
          <mc:Choice Requires="wps">
            <w:drawing>
              <wp:anchor distT="0" distB="0" distL="114300" distR="114300" simplePos="0" relativeHeight="251758592" behindDoc="0" locked="0" layoutInCell="1" allowOverlap="1" wp14:anchorId="2D5FB751" wp14:editId="5E54F746">
                <wp:simplePos x="0" y="0"/>
                <wp:positionH relativeFrom="margin">
                  <wp:posOffset>7374495</wp:posOffset>
                </wp:positionH>
                <wp:positionV relativeFrom="paragraph">
                  <wp:posOffset>3747338</wp:posOffset>
                </wp:positionV>
                <wp:extent cx="1212112" cy="797043"/>
                <wp:effectExtent l="0" t="0" r="0" b="3175"/>
                <wp:wrapNone/>
                <wp:docPr id="249" name="Text Box 249"/>
                <wp:cNvGraphicFramePr/>
                <a:graphic xmlns:a="http://schemas.openxmlformats.org/drawingml/2006/main">
                  <a:graphicData uri="http://schemas.microsoft.com/office/word/2010/wordprocessingShape">
                    <wps:wsp>
                      <wps:cNvSpPr txBox="1"/>
                      <wps:spPr>
                        <a:xfrm>
                          <a:off x="0" y="0"/>
                          <a:ext cx="1212112" cy="797043"/>
                        </a:xfrm>
                        <a:prstGeom prst="rect">
                          <a:avLst/>
                        </a:prstGeom>
                        <a:noFill/>
                        <a:ln w="6350">
                          <a:noFill/>
                        </a:ln>
                      </wps:spPr>
                      <wps:txbx>
                        <w:txbxContent>
                          <w:p w14:paraId="5ED2EA30" w14:textId="7B380229" w:rsidR="00945351" w:rsidRPr="008F288C" w:rsidRDefault="00B1115E" w:rsidP="009E0A5D">
                            <w:pPr>
                              <w:jc w:val="center"/>
                              <w:rPr>
                                <w:color w:val="FFFFFF" w:themeColor="background1"/>
                              </w:rPr>
                            </w:pPr>
                            <w:r>
                              <w:rPr>
                                <w:color w:val="FFFFFF" w:themeColor="background1"/>
                              </w:rPr>
                              <w:t>Allocated</w:t>
                            </w:r>
                            <w:r w:rsidR="00945351" w:rsidRPr="008F288C">
                              <w:rPr>
                                <w:color w:val="FFFFFF" w:themeColor="background1"/>
                              </w:rPr>
                              <w:t xml:space="preserve">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FB751" id="Text Box 249" o:spid="_x0000_s1032" type="#_x0000_t202" style="position:absolute;margin-left:580.65pt;margin-top:295.05pt;width:95.45pt;height:62.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" filled="f" stroked="f" strokeweight=".5pt">
                <v:textbox>
                  <w:txbxContent>
                    <w:p w14:paraId="5ED2EA30" w14:textId="7B380229" w:rsidR="00945351" w:rsidRPr="008F288C" w:rsidRDefault="00B1115E" w:rsidP="009E0A5D">
                      <w:pPr>
                        <w:jc w:val="center"/>
                        <w:rPr>
                          <w:color w:val="FFFFFF" w:themeColor="background1"/>
                        </w:rPr>
                      </w:pPr>
                      <w:r>
                        <w:rPr>
                          <w:color w:val="FFFFFF" w:themeColor="background1"/>
                        </w:rPr>
                        <w:t>Allocated</w:t>
                      </w:r>
                      <w:r w:rsidR="00945351" w:rsidRPr="008F288C">
                        <w:rPr>
                          <w:color w:val="FFFFFF" w:themeColor="background1"/>
                        </w:rPr>
                        <w:t xml:space="preserve"> individual consumption of the nutrient</w:t>
                      </w:r>
                    </w:p>
                  </w:txbxContent>
                </v:textbox>
                <w10:wrap anchorx="margin"/>
              </v:shape>
            </w:pict>
          </mc:Fallback>
        </mc:AlternateContent>
      </w:r>
      <w:r w:rsidR="007001EC" w:rsidRPr="00FF1CBE">
        <w:rPr>
          <w:noProof/>
          <w:color w:val="4472C4" w:themeColor="accent1"/>
        </w:rPr>
        <mc:AlternateContent>
          <mc:Choice Requires="wps">
            <w:drawing>
              <wp:anchor distT="0" distB="0" distL="114300" distR="114300" simplePos="0" relativeHeight="251757568" behindDoc="0" locked="0" layoutInCell="1" allowOverlap="1" wp14:anchorId="31238B59" wp14:editId="0AEC2BBF">
                <wp:simplePos x="0" y="0"/>
                <wp:positionH relativeFrom="margin">
                  <wp:posOffset>7255953</wp:posOffset>
                </wp:positionH>
                <wp:positionV relativeFrom="paragraph">
                  <wp:posOffset>3389666</wp:posOffset>
                </wp:positionV>
                <wp:extent cx="1509395" cy="1481947"/>
                <wp:effectExtent l="19050" t="19050" r="14605" b="42545"/>
                <wp:wrapNone/>
                <wp:docPr id="268" name="Diamond 268"/>
                <wp:cNvGraphicFramePr/>
                <a:graphic xmlns:a="http://schemas.openxmlformats.org/drawingml/2006/main">
                  <a:graphicData uri="http://schemas.microsoft.com/office/word/2010/wordprocessingShape">
                    <wps:wsp>
                      <wps:cNvSpPr/>
                      <wps:spPr>
                        <a:xfrm>
                          <a:off x="0" y="0"/>
                          <a:ext cx="1509395" cy="1481947"/>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8B0B6A" id="_x0000_t4" coordsize="21600,21600" o:spt="4" path="m10800,l,10800,10800,21600,21600,10800xe">
                <v:stroke joinstyle="miter"/>
                <v:path gradientshapeok="t" o:connecttype="rect" textboxrect="5400,5400,16200,16200"/>
              </v:shapetype>
              <v:shape id="Diamond 268" o:spid="_x0000_s1026" type="#_x0000_t4" style="position:absolute;margin-left:571.35pt;margin-top:266.9pt;width:118.85pt;height:116.7pt;z-index:251757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" fillcolor="#4472c4 [3204]" strokecolor="white [3201]" strokeweight="1.5pt">
                <w10:wrap anchorx="margin"/>
              </v:shape>
            </w:pict>
          </mc:Fallback>
        </mc:AlternateContent>
      </w:r>
      <w:r w:rsidR="007001EC" w:rsidRPr="00FF1CBE">
        <w:rPr>
          <w:noProof/>
          <w:color w:val="4472C4" w:themeColor="accent1"/>
        </w:rPr>
        <mc:AlternateContent>
          <mc:Choice Requires="wps">
            <w:drawing>
              <wp:anchor distT="0" distB="0" distL="114300" distR="114300" simplePos="0" relativeHeight="251727872" behindDoc="0" locked="0" layoutInCell="1" allowOverlap="1" wp14:anchorId="265C9E6D" wp14:editId="2ADAF7AA">
                <wp:simplePos x="0" y="0"/>
                <wp:positionH relativeFrom="margin">
                  <wp:align>right</wp:align>
                </wp:positionH>
                <wp:positionV relativeFrom="paragraph">
                  <wp:posOffset>817616</wp:posOffset>
                </wp:positionV>
                <wp:extent cx="1743710" cy="1337095"/>
                <wp:effectExtent l="0" t="0" r="27940" b="15875"/>
                <wp:wrapNone/>
                <wp:docPr id="245" name="Text Box 245"/>
                <wp:cNvGraphicFramePr/>
                <a:graphic xmlns:a="http://schemas.openxmlformats.org/drawingml/2006/main">
                  <a:graphicData uri="http://schemas.microsoft.com/office/word/2010/wordprocessingShape">
                    <wps:wsp>
                      <wps:cNvSpPr txBox="1"/>
                      <wps:spPr>
                        <a:xfrm>
                          <a:off x="0" y="0"/>
                          <a:ext cx="1743710" cy="1337095"/>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ps:spPr>
                      <wps:style>
                        <a:lnRef idx="1">
                          <a:schemeClr val="accent1"/>
                        </a:lnRef>
                        <a:fillRef idx="2">
                          <a:schemeClr val="accent1"/>
                        </a:fillRef>
                        <a:effectRef idx="1">
                          <a:schemeClr val="accent1"/>
                        </a:effectRef>
                        <a:fontRef idx="minor">
                          <a:schemeClr val="dk1"/>
                        </a:fontRef>
                      </wps:style>
                      <wps:txbx>
                        <w:txbxContent>
                          <w:p w14:paraId="28B6F664" w14:textId="53139A7F" w:rsidR="00945351" w:rsidRPr="00BF3939" w:rsidRDefault="00945351" w:rsidP="007001EC">
                            <w:pPr>
                              <w:spacing w:after="0"/>
                              <w:rPr>
                                <w:b/>
                                <w:bCs/>
                              </w:rPr>
                            </w:pPr>
                            <w:r w:rsidRPr="00BF3939">
                              <w:rPr>
                                <w:b/>
                                <w:bCs/>
                              </w:rPr>
                              <w:t>Adult Equivalents</w:t>
                            </w:r>
                          </w:p>
                          <w:p w14:paraId="06D4EB6A" w14:textId="60DF22B5" w:rsidR="00945351" w:rsidRDefault="00B00636" w:rsidP="007001EC">
                            <w:pPr>
                              <w:pStyle w:val="ListParagraph"/>
                              <w:numPr>
                                <w:ilvl w:val="0"/>
                                <w:numId w:val="32"/>
                              </w:numPr>
                              <w:spacing w:after="0"/>
                              <w:ind w:left="0" w:firstLine="0"/>
                            </w:pPr>
                            <w:r>
                              <w:t>Ratio of i</w:t>
                            </w:r>
                            <w:r w:rsidR="00945351">
                              <w:t xml:space="preserve">ndividual </w:t>
                            </w:r>
                            <w:r w:rsidR="00C83E85">
                              <w:t xml:space="preserve">energy or </w:t>
                            </w:r>
                            <w:r w:rsidR="00945351">
                              <w:t xml:space="preserve">nutrient requirements to </w:t>
                            </w:r>
                            <w:r>
                              <w:t xml:space="preserve">requirements for </w:t>
                            </w:r>
                            <w:r w:rsidR="00945351">
                              <w:t>base individual</w:t>
                            </w:r>
                          </w:p>
                          <w:p w14:paraId="5E1DE8BF" w14:textId="57D45DF4" w:rsidR="00945351" w:rsidRDefault="00945351" w:rsidP="007001EC">
                            <w:pPr>
                              <w:pStyle w:val="ListParagraph"/>
                              <w:numPr>
                                <w:ilvl w:val="0"/>
                                <w:numId w:val="32"/>
                              </w:numPr>
                              <w:spacing w:after="0"/>
                              <w:ind w:left="0" w:firstLine="0"/>
                            </w:pPr>
                            <w:r>
                              <w:t>Pre-generated AE</w:t>
                            </w:r>
                          </w:p>
                          <w:p w14:paraId="09254A56" w14:textId="7AD53AFC" w:rsidR="00945351" w:rsidRDefault="00945351" w:rsidP="007001EC">
                            <w:pPr>
                              <w:pStyle w:val="ListParagraph"/>
                              <w:numPr>
                                <w:ilvl w:val="0"/>
                                <w:numId w:val="32"/>
                              </w:numPr>
                              <w:spacing w:after="0"/>
                              <w:ind w:left="0" w:firstLine="0"/>
                            </w:pPr>
                            <w: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C9E6D" id="Text Box 245" o:spid="_x0000_s1033" type="#_x0000_t202" style="position:absolute;margin-left:86.1pt;margin-top:64.4pt;width:137.3pt;height:105.3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" fillcolor="#fafafa [182]" strokecolor="#4472c4 [3204]" strokeweight=".5pt">
                <v:fill color2="#e4e4e4 [982]" rotate="t" colors="0 #fafafa;48497f #d7d7d7;54395f #d7d7d7;1 #e4e4e4" focus="100%" type="gradient"/>
                <v:textbox>
                  <w:txbxContent>
                    <w:p w14:paraId="28B6F664" w14:textId="53139A7F" w:rsidR="00945351" w:rsidRPr="00BF3939" w:rsidRDefault="00945351" w:rsidP="007001EC">
                      <w:pPr>
                        <w:spacing w:after="0"/>
                        <w:rPr>
                          <w:b/>
                          <w:bCs/>
                        </w:rPr>
                      </w:pPr>
                      <w:r w:rsidRPr="00BF3939">
                        <w:rPr>
                          <w:b/>
                          <w:bCs/>
                        </w:rPr>
                        <w:t>Adult Equivalents</w:t>
                      </w:r>
                    </w:p>
                    <w:p w14:paraId="06D4EB6A" w14:textId="60DF22B5" w:rsidR="00945351" w:rsidRDefault="00B00636" w:rsidP="007001EC">
                      <w:pPr>
                        <w:pStyle w:val="ListParagraph"/>
                        <w:numPr>
                          <w:ilvl w:val="0"/>
                          <w:numId w:val="32"/>
                        </w:numPr>
                        <w:spacing w:after="0"/>
                        <w:ind w:left="0" w:firstLine="0"/>
                      </w:pPr>
                      <w:r>
                        <w:t>Ratio of i</w:t>
                      </w:r>
                      <w:r w:rsidR="00945351">
                        <w:t xml:space="preserve">ndividual </w:t>
                      </w:r>
                      <w:r w:rsidR="00C83E85">
                        <w:t xml:space="preserve">energy or </w:t>
                      </w:r>
                      <w:r w:rsidR="00945351">
                        <w:t xml:space="preserve">nutrient requirements to </w:t>
                      </w:r>
                      <w:r>
                        <w:t xml:space="preserve">requirements for </w:t>
                      </w:r>
                      <w:r w:rsidR="00945351">
                        <w:t>base individual</w:t>
                      </w:r>
                    </w:p>
                    <w:p w14:paraId="5E1DE8BF" w14:textId="57D45DF4" w:rsidR="00945351" w:rsidRDefault="00945351" w:rsidP="007001EC">
                      <w:pPr>
                        <w:pStyle w:val="ListParagraph"/>
                        <w:numPr>
                          <w:ilvl w:val="0"/>
                          <w:numId w:val="32"/>
                        </w:numPr>
                        <w:spacing w:after="0"/>
                        <w:ind w:left="0" w:firstLine="0"/>
                      </w:pPr>
                      <w:r>
                        <w:t>Pre-generated AE</w:t>
                      </w:r>
                    </w:p>
                    <w:p w14:paraId="09254A56" w14:textId="7AD53AFC" w:rsidR="00945351" w:rsidRDefault="00945351" w:rsidP="007001EC">
                      <w:pPr>
                        <w:pStyle w:val="ListParagraph"/>
                        <w:numPr>
                          <w:ilvl w:val="0"/>
                          <w:numId w:val="32"/>
                        </w:numPr>
                        <w:spacing w:after="0"/>
                        <w:ind w:left="0" w:firstLine="0"/>
                      </w:pPr>
                      <w:r>
                        <w:t>Per capita</w:t>
                      </w:r>
                    </w:p>
                  </w:txbxContent>
                </v:textbox>
                <w10:wrap anchorx="margin"/>
              </v:shape>
            </w:pict>
          </mc:Fallback>
        </mc:AlternateContent>
      </w:r>
      <w:r w:rsidR="004A4DFE" w:rsidRPr="00FF1CBE">
        <w:rPr>
          <w:noProof/>
          <w:color w:val="4472C4" w:themeColor="accent1"/>
        </w:rPr>
        <mc:AlternateContent>
          <mc:Choice Requires="wps">
            <w:drawing>
              <wp:anchor distT="0" distB="0" distL="114300" distR="114300" simplePos="0" relativeHeight="251762688" behindDoc="0" locked="0" layoutInCell="1" allowOverlap="1" wp14:anchorId="7BFE36C1" wp14:editId="121C85EA">
                <wp:simplePos x="0" y="0"/>
                <wp:positionH relativeFrom="margin">
                  <wp:posOffset>3838575</wp:posOffset>
                </wp:positionH>
                <wp:positionV relativeFrom="paragraph">
                  <wp:posOffset>830389</wp:posOffset>
                </wp:positionV>
                <wp:extent cx="1211580" cy="796925"/>
                <wp:effectExtent l="0" t="0" r="0" b="3175"/>
                <wp:wrapNone/>
                <wp:docPr id="270" name="Text Box 270"/>
                <wp:cNvGraphicFramePr/>
                <a:graphic xmlns:a="http://schemas.openxmlformats.org/drawingml/2006/main">
                  <a:graphicData uri="http://schemas.microsoft.com/office/word/2010/wordprocessingShape">
                    <wps:wsp>
                      <wps:cNvSpPr txBox="1"/>
                      <wps:spPr>
                        <a:xfrm>
                          <a:off x="0" y="0"/>
                          <a:ext cx="1211580" cy="796925"/>
                        </a:xfrm>
                        <a:prstGeom prst="rect">
                          <a:avLst/>
                        </a:prstGeom>
                        <a:noFill/>
                        <a:ln w="6350">
                          <a:noFill/>
                        </a:ln>
                      </wps:spPr>
                      <wps:txbx>
                        <w:txbxContent>
                          <w:p w14:paraId="370895AF" w14:textId="194987BF" w:rsidR="008F288C" w:rsidRPr="008F288C" w:rsidRDefault="008F288C" w:rsidP="009E0A5D">
                            <w:pPr>
                              <w:jc w:val="center"/>
                              <w:rPr>
                                <w:color w:val="FFFFFF" w:themeColor="background1"/>
                              </w:rPr>
                            </w:pPr>
                            <w:r>
                              <w:rPr>
                                <w:color w:val="FFFFFF" w:themeColor="background1"/>
                              </w:rPr>
                              <w:t xml:space="preserve">Reported </w:t>
                            </w:r>
                            <w:r w:rsidR="00B1115E">
                              <w:rPr>
                                <w:color w:val="FFFFFF" w:themeColor="background1"/>
                              </w:rPr>
                              <w:t xml:space="preserve">total </w:t>
                            </w:r>
                            <w:r>
                              <w:rPr>
                                <w:color w:val="FFFFFF" w:themeColor="background1"/>
                              </w:rPr>
                              <w:t>household</w:t>
                            </w:r>
                            <w:r w:rsidRPr="008F288C">
                              <w:rPr>
                                <w:color w:val="FFFFFF" w:themeColor="background1"/>
                              </w:rPr>
                              <w:t xml:space="preserve">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E36C1" id="Text Box 270" o:spid="_x0000_s1034" type="#_x0000_t202" style="position:absolute;margin-left:302.25pt;margin-top:65.4pt;width:95.4pt;height:62.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" filled="f" stroked="f" strokeweight=".5pt">
                <v:textbox>
                  <w:txbxContent>
                    <w:p w14:paraId="370895AF" w14:textId="194987BF" w:rsidR="008F288C" w:rsidRPr="008F288C" w:rsidRDefault="008F288C" w:rsidP="009E0A5D">
                      <w:pPr>
                        <w:jc w:val="center"/>
                        <w:rPr>
                          <w:color w:val="FFFFFF" w:themeColor="background1"/>
                        </w:rPr>
                      </w:pPr>
                      <w:r>
                        <w:rPr>
                          <w:color w:val="FFFFFF" w:themeColor="background1"/>
                        </w:rPr>
                        <w:t xml:space="preserve">Reported </w:t>
                      </w:r>
                      <w:r w:rsidR="00B1115E">
                        <w:rPr>
                          <w:color w:val="FFFFFF" w:themeColor="background1"/>
                        </w:rPr>
                        <w:t xml:space="preserve">total </w:t>
                      </w:r>
                      <w:r>
                        <w:rPr>
                          <w:color w:val="FFFFFF" w:themeColor="background1"/>
                        </w:rPr>
                        <w:t>household</w:t>
                      </w:r>
                      <w:r w:rsidRPr="008F288C">
                        <w:rPr>
                          <w:color w:val="FFFFFF" w:themeColor="background1"/>
                        </w:rPr>
                        <w:t xml:space="preserve"> consumption of the nutrient</w:t>
                      </w:r>
                    </w:p>
                  </w:txbxContent>
                </v:textbox>
                <w10:wrap anchorx="margin"/>
              </v:shape>
            </w:pict>
          </mc:Fallback>
        </mc:AlternateContent>
      </w:r>
      <w:r w:rsidR="004A4DFE" w:rsidRPr="00FF1CBE">
        <w:rPr>
          <w:noProof/>
          <w:color w:val="4472C4" w:themeColor="accent1"/>
        </w:rPr>
        <mc:AlternateContent>
          <mc:Choice Requires="wps">
            <w:drawing>
              <wp:anchor distT="0" distB="0" distL="114300" distR="114300" simplePos="0" relativeHeight="251760640" behindDoc="0" locked="0" layoutInCell="1" allowOverlap="1" wp14:anchorId="084811FC" wp14:editId="0EEBD665">
                <wp:simplePos x="0" y="0"/>
                <wp:positionH relativeFrom="column">
                  <wp:posOffset>3709358</wp:posOffset>
                </wp:positionH>
                <wp:positionV relativeFrom="paragraph">
                  <wp:posOffset>481187</wp:posOffset>
                </wp:positionV>
                <wp:extent cx="1509395" cy="1492370"/>
                <wp:effectExtent l="0" t="0" r="0" b="0"/>
                <wp:wrapNone/>
                <wp:docPr id="269" name="Diamond 269"/>
                <wp:cNvGraphicFramePr/>
                <a:graphic xmlns:a="http://schemas.openxmlformats.org/drawingml/2006/main">
                  <a:graphicData uri="http://schemas.microsoft.com/office/word/2010/wordprocessingShape">
                    <wps:wsp>
                      <wps:cNvSpPr/>
                      <wps:spPr>
                        <a:xfrm>
                          <a:off x="0" y="0"/>
                          <a:ext cx="1509395" cy="1492370"/>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F51AE7" id="Diamond 269" o:spid="_x0000_s1026" type="#_x0000_t4" style="position:absolute;margin-left:292.1pt;margin-top:37.9pt;width:118.85pt;height:117.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" fillcolor="#4472c4 [3204]" stroked="f"/>
            </w:pict>
          </mc:Fallback>
        </mc:AlternateContent>
      </w:r>
      <w:r w:rsidR="004A4DFE" w:rsidRPr="00FF1CBE">
        <w:rPr>
          <w:noProof/>
          <w:color w:val="4472C4" w:themeColor="accent1"/>
        </w:rPr>
        <mc:AlternateContent>
          <mc:Choice Requires="wps">
            <w:drawing>
              <wp:anchor distT="0" distB="0" distL="114300" distR="114300" simplePos="0" relativeHeight="251753472" behindDoc="0" locked="0" layoutInCell="1" allowOverlap="1" wp14:anchorId="6D85FB0E" wp14:editId="58BCEF5F">
                <wp:simplePos x="0" y="0"/>
                <wp:positionH relativeFrom="column">
                  <wp:posOffset>1285348</wp:posOffset>
                </wp:positionH>
                <wp:positionV relativeFrom="paragraph">
                  <wp:posOffset>3460055</wp:posOffset>
                </wp:positionV>
                <wp:extent cx="1190846" cy="91440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1190846" cy="914400"/>
                        </a:xfrm>
                        <a:prstGeom prst="rect">
                          <a:avLst/>
                        </a:prstGeom>
                        <a:noFill/>
                        <a:ln w="6350">
                          <a:noFill/>
                        </a:ln>
                      </wps:spPr>
                      <wps:txbx>
                        <w:txbxContent>
                          <w:p w14:paraId="599D3E48" w14:textId="5F8F6D84" w:rsidR="00A57E47" w:rsidRPr="00A57E47" w:rsidRDefault="00A57E47" w:rsidP="009E0A5D">
                            <w:pPr>
                              <w:jc w:val="center"/>
                              <w:rPr>
                                <w:color w:val="FFFFFF" w:themeColor="background1"/>
                              </w:rPr>
                            </w:pPr>
                            <w:r w:rsidRPr="00A57E47">
                              <w:rPr>
                                <w:color w:val="FFFFFF" w:themeColor="background1"/>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5FB0E" id="Text Box 266" o:spid="_x0000_s1035" type="#_x0000_t202" style="position:absolute;margin-left:101.2pt;margin-top:272.45pt;width:93.75pt;height:1in;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" filled="f" stroked="f" strokeweight=".5pt">
                <v:textbox>
                  <w:txbxContent>
                    <w:p w14:paraId="599D3E48" w14:textId="5F8F6D84" w:rsidR="00A57E47" w:rsidRPr="00A57E47" w:rsidRDefault="00A57E47" w:rsidP="009E0A5D">
                      <w:pPr>
                        <w:jc w:val="center"/>
                        <w:rPr>
                          <w:color w:val="FFFFFF" w:themeColor="background1"/>
                        </w:rPr>
                      </w:pPr>
                      <w:r w:rsidRPr="00A57E47">
                        <w:rPr>
                          <w:color w:val="FFFFFF" w:themeColor="background1"/>
                        </w:rPr>
                        <w:t>Reported individual consumption of the nutrient</w:t>
                      </w:r>
                    </w:p>
                  </w:txbxContent>
                </v:textbox>
              </v:shape>
            </w:pict>
          </mc:Fallback>
        </mc:AlternateContent>
      </w:r>
      <w:r w:rsidR="004A4DFE" w:rsidRPr="00FF1CBE">
        <w:rPr>
          <w:noProof/>
          <w:color w:val="4472C4" w:themeColor="accent1"/>
        </w:rPr>
        <mc:AlternateContent>
          <mc:Choice Requires="wps">
            <w:drawing>
              <wp:anchor distT="0" distB="0" distL="114300" distR="114300" simplePos="0" relativeHeight="251752448" behindDoc="0" locked="0" layoutInCell="1" allowOverlap="1" wp14:anchorId="44AF3C72" wp14:editId="4CC97F4D">
                <wp:simplePos x="0" y="0"/>
                <wp:positionH relativeFrom="column">
                  <wp:posOffset>1131858</wp:posOffset>
                </wp:positionH>
                <wp:positionV relativeFrom="paragraph">
                  <wp:posOffset>3122666</wp:posOffset>
                </wp:positionV>
                <wp:extent cx="1509395" cy="1517003"/>
                <wp:effectExtent l="19050" t="19050" r="14605" b="45720"/>
                <wp:wrapNone/>
                <wp:docPr id="265" name="Diamond 265"/>
                <wp:cNvGraphicFramePr/>
                <a:graphic xmlns:a="http://schemas.openxmlformats.org/drawingml/2006/main">
                  <a:graphicData uri="http://schemas.microsoft.com/office/word/2010/wordprocessingShape">
                    <wps:wsp>
                      <wps:cNvSpPr/>
                      <wps:spPr>
                        <a:xfrm>
                          <a:off x="0" y="0"/>
                          <a:ext cx="1509395" cy="1517003"/>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B36D51" id="Diamond 265" o:spid="_x0000_s1026" type="#_x0000_t4" style="position:absolute;margin-left:89.1pt;margin-top:245.9pt;width:118.85pt;height:119.4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" fillcolor="#ed7d31 [3205]" strokecolor="white [3201]" strokeweight="1.5pt"/>
            </w:pict>
          </mc:Fallback>
        </mc:AlternateContent>
      </w:r>
      <w:r w:rsidR="006F4C5F">
        <w:rPr>
          <w:noProof/>
          <w:color w:val="4472C4" w:themeColor="accent1"/>
        </w:rPr>
        <mc:AlternateContent>
          <mc:Choice Requires="wpi">
            <w:drawing>
              <wp:anchor distT="0" distB="0" distL="114300" distR="114300" simplePos="0" relativeHeight="251855872" behindDoc="0" locked="0" layoutInCell="1" allowOverlap="1" wp14:anchorId="0D5B5E83" wp14:editId="11A0E38A">
                <wp:simplePos x="0" y="0"/>
                <wp:positionH relativeFrom="column">
                  <wp:posOffset>3533565</wp:posOffset>
                </wp:positionH>
                <wp:positionV relativeFrom="paragraph">
                  <wp:posOffset>4485085</wp:posOffset>
                </wp:positionV>
                <wp:extent cx="360" cy="360"/>
                <wp:effectExtent l="0" t="0" r="0" b="0"/>
                <wp:wrapNone/>
                <wp:docPr id="62" name="Ink 6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03777A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2" o:spid="_x0000_s1026" type="#_x0000_t75" style="position:absolute;margin-left:277.55pt;margin-top:352.45pt;width:1.45pt;height:1.4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">
                <v:imagedata r:id="rId9" o:title=""/>
              </v:shape>
            </w:pict>
          </mc:Fallback>
        </mc:AlternateContent>
      </w:r>
      <w:r w:rsidR="00B1115E" w:rsidRPr="00FF1CBE">
        <w:rPr>
          <w:noProof/>
          <w:color w:val="4472C4" w:themeColor="accent1"/>
        </w:rPr>
        <mc:AlternateContent>
          <mc:Choice Requires="wps">
            <w:drawing>
              <wp:anchor distT="0" distB="0" distL="114300" distR="114300" simplePos="0" relativeHeight="251746304" behindDoc="0" locked="0" layoutInCell="1" allowOverlap="1" wp14:anchorId="7FE43065" wp14:editId="470ED8FE">
                <wp:simplePos x="0" y="0"/>
                <wp:positionH relativeFrom="column">
                  <wp:posOffset>7021195</wp:posOffset>
                </wp:positionH>
                <wp:positionV relativeFrom="paragraph">
                  <wp:posOffset>795655</wp:posOffset>
                </wp:positionV>
                <wp:extent cx="350284" cy="92666"/>
                <wp:effectExtent l="0" t="0" r="50165" b="79375"/>
                <wp:wrapNone/>
                <wp:docPr id="260" name="Straight Arrow Connector 260"/>
                <wp:cNvGraphicFramePr/>
                <a:graphic xmlns:a="http://schemas.openxmlformats.org/drawingml/2006/main">
                  <a:graphicData uri="http://schemas.microsoft.com/office/word/2010/wordprocessingShape">
                    <wps:wsp>
                      <wps:cNvCnPr/>
                      <wps:spPr>
                        <a:xfrm>
                          <a:off x="0" y="0"/>
                          <a:ext cx="350284" cy="92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DAA55" id="Straight Arrow Connector 260" o:spid="_x0000_s1026" type="#_x0000_t32" style="position:absolute;margin-left:552.85pt;margin-top:62.65pt;width:27.6pt;height:7.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" strokecolor="#4472c4 [3204]" strokeweight=".5pt">
                <v:stroke endarrow="block" joinstyle="miter"/>
              </v:shape>
            </w:pict>
          </mc:Fallback>
        </mc:AlternateContent>
      </w:r>
      <w:r w:rsidR="00E50D15" w:rsidRPr="00FF1CBE">
        <w:rPr>
          <w:noProof/>
          <w:color w:val="4472C4" w:themeColor="accent1"/>
        </w:rPr>
        <mc:AlternateContent>
          <mc:Choice Requires="wps">
            <w:drawing>
              <wp:anchor distT="0" distB="0" distL="114300" distR="114300" simplePos="0" relativeHeight="251735040" behindDoc="0" locked="0" layoutInCell="1" allowOverlap="1" wp14:anchorId="45293F7B" wp14:editId="19EA35C0">
                <wp:simplePos x="0" y="0"/>
                <wp:positionH relativeFrom="column">
                  <wp:posOffset>1711841</wp:posOffset>
                </wp:positionH>
                <wp:positionV relativeFrom="paragraph">
                  <wp:posOffset>1209438</wp:posOffset>
                </wp:positionV>
                <wp:extent cx="1998035" cy="171981"/>
                <wp:effectExtent l="0" t="57150" r="21590" b="19050"/>
                <wp:wrapNone/>
                <wp:docPr id="250" name="Straight Arrow Connector 250"/>
                <wp:cNvGraphicFramePr/>
                <a:graphic xmlns:a="http://schemas.openxmlformats.org/drawingml/2006/main">
                  <a:graphicData uri="http://schemas.microsoft.com/office/word/2010/wordprocessingShape">
                    <wps:wsp>
                      <wps:cNvCnPr/>
                      <wps:spPr>
                        <a:xfrm flipV="1">
                          <a:off x="0" y="0"/>
                          <a:ext cx="1998035" cy="171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F5930" id="Straight Arrow Connector 250" o:spid="_x0000_s1026" type="#_x0000_t32" style="position:absolute;margin-left:134.8pt;margin-top:95.25pt;width:157.35pt;height:13.5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" strokecolor="#4472c4 [3204]" strokeweight=".5pt">
                <v:stroke endarrow="block" joinstyle="miter"/>
              </v:shape>
            </w:pict>
          </mc:Fallback>
        </mc:AlternateContent>
      </w:r>
      <w:r w:rsidR="00E50D15" w:rsidRPr="00FF1CBE">
        <w:rPr>
          <w:noProof/>
          <w:color w:val="4472C4" w:themeColor="accent1"/>
        </w:rPr>
        <mc:AlternateContent>
          <mc:Choice Requires="wps">
            <w:drawing>
              <wp:anchor distT="45720" distB="45720" distL="114300" distR="114300" simplePos="0" relativeHeight="251722752" behindDoc="0" locked="0" layoutInCell="1" allowOverlap="1" wp14:anchorId="197E757C" wp14:editId="0A0E74D2">
                <wp:simplePos x="0" y="0"/>
                <wp:positionH relativeFrom="margin">
                  <wp:posOffset>-635</wp:posOffset>
                </wp:positionH>
                <wp:positionV relativeFrom="paragraph">
                  <wp:posOffset>532292</wp:posOffset>
                </wp:positionV>
                <wp:extent cx="1690370" cy="1404620"/>
                <wp:effectExtent l="0" t="0" r="24130" b="1143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8DDFEDF" w14:textId="69ED6920" w:rsidR="00945351" w:rsidRPr="00BF3939" w:rsidRDefault="00945351">
                            <w:pPr>
                              <w:rPr>
                                <w:b/>
                                <w:bCs/>
                              </w:rPr>
                            </w:pPr>
                            <w:r w:rsidRPr="00BF3939">
                              <w:rPr>
                                <w:b/>
                                <w:bCs/>
                              </w:rPr>
                              <w:t>Household Survey Data</w:t>
                            </w:r>
                          </w:p>
                          <w:p w14:paraId="0FBE1464" w14:textId="787B0E74" w:rsidR="00945351" w:rsidRDefault="00945351" w:rsidP="00945351">
                            <w:pPr>
                              <w:pStyle w:val="ListParagraph"/>
                              <w:numPr>
                                <w:ilvl w:val="0"/>
                                <w:numId w:val="29"/>
                              </w:numPr>
                              <w:spacing w:after="0"/>
                              <w:ind w:left="0" w:firstLine="0"/>
                            </w:pPr>
                            <w:r>
                              <w:t>Household Expenditure</w:t>
                            </w:r>
                          </w:p>
                          <w:p w14:paraId="707831CD" w14:textId="21313B4B" w:rsidR="00945351" w:rsidRDefault="00945351" w:rsidP="00945351">
                            <w:pPr>
                              <w:pStyle w:val="ListParagraph"/>
                              <w:numPr>
                                <w:ilvl w:val="0"/>
                                <w:numId w:val="29"/>
                              </w:numPr>
                              <w:spacing w:after="0"/>
                              <w:ind w:left="0" w:firstLine="0"/>
                            </w:pPr>
                            <w:r>
                              <w:t>Household Consumption</w:t>
                            </w:r>
                            <w:r w:rsidR="00E50D15">
                              <w:t xml:space="preserve"> Diary or Recall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E757C" id="_x0000_s1036" type="#_x0000_t202" style="position:absolute;margin-left:-.05pt;margin-top:41.9pt;width:133.1pt;height:110.6pt;z-index:251722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" fillcolor="#c3c3c3 [2166]" strokecolor="#a5a5a5 [3206]" strokeweight=".5pt">
                <v:fill color2="#b6b6b6 [2614]" rotate="t" colors="0 #d2d2d2;.5 #c8c8c8;1 silver" focus="100%" type="gradient">
                  <o:fill v:ext="view" type="gradientUnscaled"/>
                </v:fill>
                <v:textbox style="mso-fit-shape-to-text:t">
                  <w:txbxContent>
                    <w:p w14:paraId="68DDFEDF" w14:textId="69ED6920" w:rsidR="00945351" w:rsidRPr="00BF3939" w:rsidRDefault="00945351">
                      <w:pPr>
                        <w:rPr>
                          <w:b/>
                          <w:bCs/>
                        </w:rPr>
                      </w:pPr>
                      <w:r w:rsidRPr="00BF3939">
                        <w:rPr>
                          <w:b/>
                          <w:bCs/>
                        </w:rPr>
                        <w:t>Household Survey Data</w:t>
                      </w:r>
                    </w:p>
                    <w:p w14:paraId="0FBE1464" w14:textId="787B0E74" w:rsidR="00945351" w:rsidRDefault="00945351" w:rsidP="00945351">
                      <w:pPr>
                        <w:pStyle w:val="ListParagraph"/>
                        <w:numPr>
                          <w:ilvl w:val="0"/>
                          <w:numId w:val="29"/>
                        </w:numPr>
                        <w:spacing w:after="0"/>
                        <w:ind w:left="0" w:firstLine="0"/>
                      </w:pPr>
                      <w:r>
                        <w:t>Household Expenditure</w:t>
                      </w:r>
                    </w:p>
                    <w:p w14:paraId="707831CD" w14:textId="21313B4B" w:rsidR="00945351" w:rsidRDefault="00945351" w:rsidP="00945351">
                      <w:pPr>
                        <w:pStyle w:val="ListParagraph"/>
                        <w:numPr>
                          <w:ilvl w:val="0"/>
                          <w:numId w:val="29"/>
                        </w:numPr>
                        <w:spacing w:after="0"/>
                        <w:ind w:left="0" w:firstLine="0"/>
                      </w:pPr>
                      <w:r>
                        <w:t>Household Consumption</w:t>
                      </w:r>
                      <w:r w:rsidR="00E50D15">
                        <w:t xml:space="preserve"> Diary or Recall</w:t>
                      </w:r>
                    </w:p>
                  </w:txbxContent>
                </v:textbox>
                <w10:wrap type="square" anchorx="margin"/>
              </v:shape>
            </w:pict>
          </mc:Fallback>
        </mc:AlternateContent>
      </w:r>
      <w:r w:rsidR="00115E3A" w:rsidRPr="00FF1CBE">
        <w:rPr>
          <w:noProof/>
          <w:color w:val="4472C4" w:themeColor="accent1"/>
        </w:rPr>
        <mc:AlternateContent>
          <mc:Choice Requires="wps">
            <w:drawing>
              <wp:anchor distT="0" distB="0" distL="114300" distR="114300" simplePos="0" relativeHeight="251736064" behindDoc="0" locked="0" layoutInCell="1" allowOverlap="1" wp14:anchorId="6661F825" wp14:editId="6544C5DC">
                <wp:simplePos x="0" y="0"/>
                <wp:positionH relativeFrom="column">
                  <wp:posOffset>1648047</wp:posOffset>
                </wp:positionH>
                <wp:positionV relativeFrom="paragraph">
                  <wp:posOffset>2927927</wp:posOffset>
                </wp:positionV>
                <wp:extent cx="223283" cy="233916"/>
                <wp:effectExtent l="0" t="0" r="81915" b="52070"/>
                <wp:wrapNone/>
                <wp:docPr id="251" name="Straight Arrow Connector 251"/>
                <wp:cNvGraphicFramePr/>
                <a:graphic xmlns:a="http://schemas.openxmlformats.org/drawingml/2006/main">
                  <a:graphicData uri="http://schemas.microsoft.com/office/word/2010/wordprocessingShape">
                    <wps:wsp>
                      <wps:cNvCnPr/>
                      <wps:spPr>
                        <a:xfrm>
                          <a:off x="0" y="0"/>
                          <a:ext cx="223283" cy="2339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03B89" id="Straight Arrow Connector 251" o:spid="_x0000_s1026" type="#_x0000_t32" style="position:absolute;margin-left:129.75pt;margin-top:230.55pt;width:17.6pt;height:18.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" strokecolor="#ed7d31 [3205]" strokeweight=".5pt">
                <v:stroke endarrow="block" joinstyle="miter"/>
              </v:shape>
            </w:pict>
          </mc:Fallback>
        </mc:AlternateContent>
      </w:r>
      <w:r w:rsidR="00115E3A" w:rsidRPr="00FF1CBE">
        <w:rPr>
          <w:noProof/>
          <w:color w:val="4472C4" w:themeColor="accent1"/>
        </w:rPr>
        <mc:AlternateContent>
          <mc:Choice Requires="wps">
            <w:drawing>
              <wp:anchor distT="0" distB="0" distL="114300" distR="114300" simplePos="0" relativeHeight="251738112" behindDoc="0" locked="0" layoutInCell="1" allowOverlap="1" wp14:anchorId="066B1A8D" wp14:editId="394C80A7">
                <wp:simplePos x="0" y="0"/>
                <wp:positionH relativeFrom="column">
                  <wp:posOffset>1907214</wp:posOffset>
                </wp:positionH>
                <wp:positionV relativeFrom="paragraph">
                  <wp:posOffset>2449461</wp:posOffset>
                </wp:positionV>
                <wp:extent cx="167655" cy="667636"/>
                <wp:effectExtent l="57150" t="0" r="22860" b="56515"/>
                <wp:wrapNone/>
                <wp:docPr id="252" name="Straight Arrow Connector 252"/>
                <wp:cNvGraphicFramePr/>
                <a:graphic xmlns:a="http://schemas.openxmlformats.org/drawingml/2006/main">
                  <a:graphicData uri="http://schemas.microsoft.com/office/word/2010/wordprocessingShape">
                    <wps:wsp>
                      <wps:cNvCnPr/>
                      <wps:spPr>
                        <a:xfrm flipH="1">
                          <a:off x="0" y="0"/>
                          <a:ext cx="167655" cy="6676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5BF4B" id="Straight Arrow Connector 252" o:spid="_x0000_s1026" type="#_x0000_t32" style="position:absolute;margin-left:150.15pt;margin-top:192.85pt;width:13.2pt;height:52.5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" strokecolor="#ed7d31 [3205]" strokeweight=".5pt">
                <v:stroke endarrow="block" joinstyle="miter"/>
              </v:shape>
            </w:pict>
          </mc:Fallback>
        </mc:AlternateContent>
      </w:r>
      <w:r w:rsidR="00115E3A" w:rsidRPr="00FF1CBE">
        <w:rPr>
          <w:noProof/>
          <w:color w:val="4472C4" w:themeColor="accent1"/>
        </w:rPr>
        <mc:AlternateContent>
          <mc:Choice Requires="wps">
            <w:drawing>
              <wp:anchor distT="45720" distB="45720" distL="114300" distR="114300" simplePos="0" relativeHeight="251731968" behindDoc="0" locked="0" layoutInCell="1" allowOverlap="1" wp14:anchorId="6FFF8710" wp14:editId="1003F5C0">
                <wp:simplePos x="0" y="0"/>
                <wp:positionH relativeFrom="margin">
                  <wp:posOffset>20955</wp:posOffset>
                </wp:positionH>
                <wp:positionV relativeFrom="paragraph">
                  <wp:posOffset>1893732</wp:posOffset>
                </wp:positionV>
                <wp:extent cx="1626235" cy="1020445"/>
                <wp:effectExtent l="0" t="0" r="12065" b="2730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02044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7D2E618" w14:textId="7BED3FFC" w:rsidR="00945351" w:rsidRDefault="00945351" w:rsidP="00945351">
                            <w:pPr>
                              <w:rPr>
                                <w:b/>
                                <w:bCs/>
                              </w:rPr>
                            </w:pPr>
                            <w:r w:rsidRPr="00BF3939">
                              <w:rPr>
                                <w:b/>
                                <w:bCs/>
                              </w:rPr>
                              <w:t>Individual Survey Data</w:t>
                            </w:r>
                          </w:p>
                          <w:p w14:paraId="79843A72" w14:textId="6921A60C" w:rsidR="00115E3A" w:rsidRDefault="00115E3A" w:rsidP="00115E3A">
                            <w:pPr>
                              <w:pStyle w:val="ListParagraph"/>
                              <w:numPr>
                                <w:ilvl w:val="0"/>
                                <w:numId w:val="29"/>
                              </w:numPr>
                              <w:spacing w:after="0"/>
                              <w:ind w:left="0" w:firstLine="0"/>
                            </w:pPr>
                            <w:r>
                              <w:t>Individual Consumption Diary or Recall</w:t>
                            </w:r>
                          </w:p>
                          <w:p w14:paraId="60C31735" w14:textId="26CF2592" w:rsidR="00115E3A" w:rsidRDefault="00115E3A" w:rsidP="00115E3A">
                            <w:pPr>
                              <w:pStyle w:val="ListParagraph"/>
                              <w:numPr>
                                <w:ilvl w:val="0"/>
                                <w:numId w:val="29"/>
                              </w:numPr>
                              <w:spacing w:after="0"/>
                              <w:ind w:left="0" w:firstLine="0"/>
                            </w:pPr>
                            <w:r>
                              <w:t>Observed Food Weight Record</w:t>
                            </w:r>
                          </w:p>
                          <w:p w14:paraId="57BC9A9C" w14:textId="77777777" w:rsidR="00115E3A" w:rsidRPr="00BF3939" w:rsidRDefault="00115E3A" w:rsidP="00945351">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F8710" id="_x0000_s1037" type="#_x0000_t202" style="position:absolute;margin-left:1.65pt;margin-top:149.1pt;width:128.05pt;height:80.3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" fillcolor="#c3c3c3 [2166]" strokecolor="#a5a5a5 [3206]" strokeweight=".5pt">
                <v:fill color2="#b6b6b6 [2614]" rotate="t" colors="0 #d2d2d2;.5 #c8c8c8;1 silver" focus="100%" type="gradient">
                  <o:fill v:ext="view" type="gradientUnscaled"/>
                </v:fill>
                <v:textbox>
                  <w:txbxContent>
                    <w:p w14:paraId="27D2E618" w14:textId="7BED3FFC" w:rsidR="00945351" w:rsidRDefault="00945351" w:rsidP="00945351">
                      <w:pPr>
                        <w:rPr>
                          <w:b/>
                          <w:bCs/>
                        </w:rPr>
                      </w:pPr>
                      <w:r w:rsidRPr="00BF3939">
                        <w:rPr>
                          <w:b/>
                          <w:bCs/>
                        </w:rPr>
                        <w:t>Individual Survey Data</w:t>
                      </w:r>
                    </w:p>
                    <w:p w14:paraId="79843A72" w14:textId="6921A60C" w:rsidR="00115E3A" w:rsidRDefault="00115E3A" w:rsidP="00115E3A">
                      <w:pPr>
                        <w:pStyle w:val="ListParagraph"/>
                        <w:numPr>
                          <w:ilvl w:val="0"/>
                          <w:numId w:val="29"/>
                        </w:numPr>
                        <w:spacing w:after="0"/>
                        <w:ind w:left="0" w:firstLine="0"/>
                      </w:pPr>
                      <w:r>
                        <w:t>Individual Consumption Diary or Recall</w:t>
                      </w:r>
                    </w:p>
                    <w:p w14:paraId="60C31735" w14:textId="26CF2592" w:rsidR="00115E3A" w:rsidRDefault="00115E3A" w:rsidP="00115E3A">
                      <w:pPr>
                        <w:pStyle w:val="ListParagraph"/>
                        <w:numPr>
                          <w:ilvl w:val="0"/>
                          <w:numId w:val="29"/>
                        </w:numPr>
                        <w:spacing w:after="0"/>
                        <w:ind w:left="0" w:firstLine="0"/>
                      </w:pPr>
                      <w:r>
                        <w:t>Observed Food Weight Record</w:t>
                      </w:r>
                    </w:p>
                    <w:p w14:paraId="57BC9A9C" w14:textId="77777777" w:rsidR="00115E3A" w:rsidRPr="00BF3939" w:rsidRDefault="00115E3A" w:rsidP="00945351">
                      <w:pPr>
                        <w:rPr>
                          <w:b/>
                          <w:bCs/>
                        </w:rPr>
                      </w:pPr>
                    </w:p>
                  </w:txbxContent>
                </v:textbox>
                <w10:wrap type="square" anchorx="margin"/>
              </v:shape>
            </w:pict>
          </mc:Fallback>
        </mc:AlternateContent>
      </w:r>
      <w:r w:rsidR="00BF3939" w:rsidRPr="00FF1CBE">
        <w:rPr>
          <w:noProof/>
          <w:color w:val="4472C4" w:themeColor="accent1"/>
        </w:rPr>
        <mc:AlternateContent>
          <mc:Choice Requires="wps">
            <w:drawing>
              <wp:anchor distT="45720" distB="45720" distL="114300" distR="114300" simplePos="0" relativeHeight="251724800" behindDoc="0" locked="0" layoutInCell="1" allowOverlap="1" wp14:anchorId="015DFE0F" wp14:editId="383090B6">
                <wp:simplePos x="0" y="0"/>
                <wp:positionH relativeFrom="column">
                  <wp:posOffset>2062480</wp:posOffset>
                </wp:positionH>
                <wp:positionV relativeFrom="paragraph">
                  <wp:posOffset>1598295</wp:posOffset>
                </wp:positionV>
                <wp:extent cx="1668780" cy="1404620"/>
                <wp:effectExtent l="0" t="0" r="26670" b="2349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7B120BC" w14:textId="233E6B4D" w:rsidR="00945351" w:rsidRPr="00BF3939" w:rsidRDefault="00A57E47" w:rsidP="00945351">
                            <w:pPr>
                              <w:rPr>
                                <w:b/>
                                <w:bCs/>
                              </w:rPr>
                            </w:pPr>
                            <w:r w:rsidRPr="00BF3939">
                              <w:rPr>
                                <w:b/>
                                <w:bCs/>
                              </w:rPr>
                              <w:t>Food Composition Table</w:t>
                            </w:r>
                          </w:p>
                          <w:p w14:paraId="7C85019B" w14:textId="70E281A9" w:rsidR="00945351" w:rsidRDefault="00945351" w:rsidP="00945351">
                            <w:pPr>
                              <w:pStyle w:val="ListParagraph"/>
                              <w:numPr>
                                <w:ilvl w:val="0"/>
                                <w:numId w:val="30"/>
                              </w:numPr>
                              <w:spacing w:after="0"/>
                              <w:ind w:left="0" w:firstLine="0"/>
                            </w:pPr>
                            <w:r>
                              <w:t>USDA Database</w:t>
                            </w:r>
                          </w:p>
                          <w:p w14:paraId="269129A1" w14:textId="77777777" w:rsidR="00A57E47" w:rsidRDefault="00945351" w:rsidP="00945351">
                            <w:pPr>
                              <w:pStyle w:val="ListParagraph"/>
                              <w:numPr>
                                <w:ilvl w:val="0"/>
                                <w:numId w:val="30"/>
                              </w:numPr>
                              <w:spacing w:after="0"/>
                              <w:ind w:left="0" w:firstLine="0"/>
                            </w:pPr>
                            <w:r>
                              <w:t xml:space="preserve">Regional </w:t>
                            </w:r>
                            <w:r w:rsidR="00A57E47">
                              <w:t>Survey</w:t>
                            </w:r>
                          </w:p>
                          <w:p w14:paraId="3C9515EC" w14:textId="6A5F9B1E" w:rsidR="00945351" w:rsidRDefault="00A57E47" w:rsidP="00945351">
                            <w:pPr>
                              <w:pStyle w:val="ListParagraph"/>
                              <w:numPr>
                                <w:ilvl w:val="0"/>
                                <w:numId w:val="30"/>
                              </w:numPr>
                              <w:spacing w:after="0"/>
                              <w:ind w:left="0" w:firstLine="0"/>
                            </w:pPr>
                            <w:r>
                              <w:t>Private data</w:t>
                            </w:r>
                            <w:r w:rsidR="00945351">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DFE0F" id="_x0000_s1038" type="#_x0000_t202" style="position:absolute;margin-left:162.4pt;margin-top:125.85pt;width:131.4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" fillcolor="#c3c3c3 [2166]" strokecolor="#a5a5a5 [3206]" strokeweight=".5pt">
                <v:fill color2="#b6b6b6 [2614]" rotate="t" colors="0 #d2d2d2;.5 #c8c8c8;1 silver" focus="100%" type="gradient">
                  <o:fill v:ext="view" type="gradientUnscaled"/>
                </v:fill>
                <v:textbox style="mso-fit-shape-to-text:t">
                  <w:txbxContent>
                    <w:p w14:paraId="47B120BC" w14:textId="233E6B4D" w:rsidR="00945351" w:rsidRPr="00BF3939" w:rsidRDefault="00A57E47" w:rsidP="00945351">
                      <w:pPr>
                        <w:rPr>
                          <w:b/>
                          <w:bCs/>
                        </w:rPr>
                      </w:pPr>
                      <w:r w:rsidRPr="00BF3939">
                        <w:rPr>
                          <w:b/>
                          <w:bCs/>
                        </w:rPr>
                        <w:t>Food Composition Table</w:t>
                      </w:r>
                    </w:p>
                    <w:p w14:paraId="7C85019B" w14:textId="70E281A9" w:rsidR="00945351" w:rsidRDefault="00945351" w:rsidP="00945351">
                      <w:pPr>
                        <w:pStyle w:val="ListParagraph"/>
                        <w:numPr>
                          <w:ilvl w:val="0"/>
                          <w:numId w:val="30"/>
                        </w:numPr>
                        <w:spacing w:after="0"/>
                        <w:ind w:left="0" w:firstLine="0"/>
                      </w:pPr>
                      <w:r>
                        <w:t>USDA Database</w:t>
                      </w:r>
                    </w:p>
                    <w:p w14:paraId="269129A1" w14:textId="77777777" w:rsidR="00A57E47" w:rsidRDefault="00945351" w:rsidP="00945351">
                      <w:pPr>
                        <w:pStyle w:val="ListParagraph"/>
                        <w:numPr>
                          <w:ilvl w:val="0"/>
                          <w:numId w:val="30"/>
                        </w:numPr>
                        <w:spacing w:after="0"/>
                        <w:ind w:left="0" w:firstLine="0"/>
                      </w:pPr>
                      <w:r>
                        <w:t xml:space="preserve">Regional </w:t>
                      </w:r>
                      <w:r w:rsidR="00A57E47">
                        <w:t>Survey</w:t>
                      </w:r>
                    </w:p>
                    <w:p w14:paraId="3C9515EC" w14:textId="6A5F9B1E" w:rsidR="00945351" w:rsidRDefault="00A57E47" w:rsidP="00945351">
                      <w:pPr>
                        <w:pStyle w:val="ListParagraph"/>
                        <w:numPr>
                          <w:ilvl w:val="0"/>
                          <w:numId w:val="30"/>
                        </w:numPr>
                        <w:spacing w:after="0"/>
                        <w:ind w:left="0" w:firstLine="0"/>
                      </w:pPr>
                      <w:r>
                        <w:t>Private data</w:t>
                      </w:r>
                      <w:r w:rsidR="00945351">
                        <w:t xml:space="preserve"> </w:t>
                      </w:r>
                    </w:p>
                  </w:txbxContent>
                </v:textbox>
                <w10:wrap type="square"/>
              </v:shape>
            </w:pict>
          </mc:Fallback>
        </mc:AlternateContent>
      </w:r>
      <w:r w:rsidR="007E20AB">
        <w:rPr>
          <w:noProof/>
          <w:color w:val="ED7D31" w:themeColor="accent2"/>
        </w:rPr>
        <mc:AlternateContent>
          <mc:Choice Requires="wps">
            <w:drawing>
              <wp:anchor distT="0" distB="0" distL="114300" distR="114300" simplePos="0" relativeHeight="251786240" behindDoc="0" locked="0" layoutInCell="1" allowOverlap="1" wp14:anchorId="5B75A9DD" wp14:editId="65B383DC">
                <wp:simplePos x="0" y="0"/>
                <wp:positionH relativeFrom="column">
                  <wp:posOffset>2781300</wp:posOffset>
                </wp:positionH>
                <wp:positionV relativeFrom="paragraph">
                  <wp:posOffset>960903</wp:posOffset>
                </wp:positionV>
                <wp:extent cx="45719" cy="637776"/>
                <wp:effectExtent l="38100" t="0" r="69215" b="48260"/>
                <wp:wrapNone/>
                <wp:docPr id="286" name="Straight Arrow Connector 286"/>
                <wp:cNvGraphicFramePr/>
                <a:graphic xmlns:a="http://schemas.openxmlformats.org/drawingml/2006/main">
                  <a:graphicData uri="http://schemas.microsoft.com/office/word/2010/wordprocessingShape">
                    <wps:wsp>
                      <wps:cNvCnPr/>
                      <wps:spPr>
                        <a:xfrm>
                          <a:off x="0" y="0"/>
                          <a:ext cx="45719" cy="637776"/>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E6BB5" id="Straight Arrow Connector 286" o:spid="_x0000_s1026" type="#_x0000_t32" style="position:absolute;margin-left:219pt;margin-top:75.65pt;width:3.6pt;height:50.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" strokecolor="#a5a5a5 [2092]" strokeweight=".5pt">
                <v:stroke endarrow="block" joinstyle="miter"/>
              </v:shape>
            </w:pict>
          </mc:Fallback>
        </mc:AlternateContent>
      </w:r>
      <w:r w:rsidR="007E20AB">
        <w:rPr>
          <w:noProof/>
          <w:color w:val="ED7D31" w:themeColor="accent2"/>
        </w:rPr>
        <mc:AlternateContent>
          <mc:Choice Requires="wps">
            <w:drawing>
              <wp:anchor distT="0" distB="0" distL="114300" distR="114300" simplePos="0" relativeHeight="251784192" behindDoc="0" locked="0" layoutInCell="1" allowOverlap="1" wp14:anchorId="4D02AA6B" wp14:editId="7A8BF426">
                <wp:simplePos x="0" y="0"/>
                <wp:positionH relativeFrom="column">
                  <wp:posOffset>2197262</wp:posOffset>
                </wp:positionH>
                <wp:positionV relativeFrom="paragraph">
                  <wp:posOffset>136525</wp:posOffset>
                </wp:positionV>
                <wp:extent cx="1264920" cy="690880"/>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0417B4F4" w14:textId="6B3DE574" w:rsidR="007E20AB" w:rsidRDefault="007E20AB" w:rsidP="007E20AB">
                            <w: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2AA6B" id="Text Box 285" o:spid="_x0000_s1039" type="#_x0000_t202" style="position:absolute;margin-left:173pt;margin-top:10.75pt;width:99.6pt;height:54.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" filled="f" stroked="f" strokeweight=".5pt">
                <v:textbox>
                  <w:txbxContent>
                    <w:p w14:paraId="0417B4F4" w14:textId="6B3DE574" w:rsidR="007E20AB" w:rsidRDefault="007E20AB" w:rsidP="007E20AB">
                      <w:r>
                        <w:t>Adjustments for bioavailability and retention factors</w:t>
                      </w:r>
                    </w:p>
                  </w:txbxContent>
                </v:textbox>
              </v:shape>
            </w:pict>
          </mc:Fallback>
        </mc:AlternateContent>
      </w:r>
      <w:r w:rsidR="007E20AB">
        <w:rPr>
          <w:noProof/>
          <w:color w:val="4472C4" w:themeColor="accent1"/>
        </w:rPr>
        <mc:AlternateContent>
          <mc:Choice Requires="wps">
            <w:drawing>
              <wp:anchor distT="0" distB="0" distL="114300" distR="114300" simplePos="0" relativeHeight="251782144" behindDoc="0" locked="0" layoutInCell="1" allowOverlap="1" wp14:anchorId="003ACBB7" wp14:editId="3679F6D9">
                <wp:simplePos x="0" y="0"/>
                <wp:positionH relativeFrom="column">
                  <wp:posOffset>2062465</wp:posOffset>
                </wp:positionH>
                <wp:positionV relativeFrom="paragraph">
                  <wp:posOffset>10632</wp:posOffset>
                </wp:positionV>
                <wp:extent cx="1499190" cy="935665"/>
                <wp:effectExtent l="19050" t="0" r="44450" b="36195"/>
                <wp:wrapNone/>
                <wp:docPr id="284" name="Cloud 284"/>
                <wp:cNvGraphicFramePr/>
                <a:graphic xmlns:a="http://schemas.openxmlformats.org/drawingml/2006/main">
                  <a:graphicData uri="http://schemas.microsoft.com/office/word/2010/wordprocessingShape">
                    <wps:wsp>
                      <wps:cNvSpPr/>
                      <wps:spPr>
                        <a:xfrm>
                          <a:off x="0" y="0"/>
                          <a:ext cx="1499190" cy="93566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5D6AF2" id="Cloud 284" o:spid="_x0000_s1026" style="position:absolute;margin-left:162.4pt;margin-top:.85pt;width:118.05pt;height:73.65pt;z-index:25178214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3,566965;74960,549703;240426,755874;201974,764126;571844,846647;548662,808960;1000397,752669;991131,794016;1184395,497159;1297216,651717;1450536,332551;1400285,390510;1329976,117521;1332613,144898;1009108,85596;1034858,50682;768370,102230;780828,72124;485849,112453;530963,141649;143221,341973;135344,311239" o:connectangles="0,0,0,0,0,0,0,0,0,0,0,0,0,0,0,0,0,0,0,0,0,0"/>
              </v:shape>
            </w:pict>
          </mc:Fallback>
        </mc:AlternateContent>
      </w:r>
      <w:r w:rsidR="002E5699" w:rsidRPr="00FF1CBE">
        <w:rPr>
          <w:noProof/>
          <w:color w:val="4472C4" w:themeColor="accent1"/>
        </w:rPr>
        <mc:AlternateContent>
          <mc:Choice Requires="wps">
            <w:drawing>
              <wp:anchor distT="0" distB="0" distL="114300" distR="114300" simplePos="0" relativeHeight="251764736" behindDoc="0" locked="0" layoutInCell="1" allowOverlap="1" wp14:anchorId="356F79D2" wp14:editId="09B8DB18">
                <wp:simplePos x="0" y="0"/>
                <wp:positionH relativeFrom="column">
                  <wp:posOffset>3636334</wp:posOffset>
                </wp:positionH>
                <wp:positionV relativeFrom="paragraph">
                  <wp:posOffset>1232919</wp:posOffset>
                </wp:positionV>
                <wp:extent cx="78415" cy="365937"/>
                <wp:effectExtent l="0" t="38100" r="55245" b="15240"/>
                <wp:wrapNone/>
                <wp:docPr id="271" name="Straight Arrow Connector 271"/>
                <wp:cNvGraphicFramePr/>
                <a:graphic xmlns:a="http://schemas.openxmlformats.org/drawingml/2006/main">
                  <a:graphicData uri="http://schemas.microsoft.com/office/word/2010/wordprocessingShape">
                    <wps:wsp>
                      <wps:cNvCnPr/>
                      <wps:spPr>
                        <a:xfrm flipV="1">
                          <a:off x="0" y="0"/>
                          <a:ext cx="78415" cy="365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A2EE7" id="Straight Arrow Connector 271" o:spid="_x0000_s1026" type="#_x0000_t32" style="position:absolute;margin-left:286.35pt;margin-top:97.1pt;width:6.15pt;height:28.8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" strokecolor="#4472c4 [3204]" strokeweight=".5pt">
                <v:stroke endarrow="block" joinstyle="miter"/>
              </v:shape>
            </w:pict>
          </mc:Fallback>
        </mc:AlternateContent>
      </w:r>
      <w:r w:rsidR="00A6330D">
        <w:rPr>
          <w:noProof/>
          <w:color w:val="ED7D31" w:themeColor="accent2"/>
        </w:rPr>
        <mc:AlternateContent>
          <mc:Choice Requires="wps">
            <w:drawing>
              <wp:anchor distT="0" distB="0" distL="114300" distR="114300" simplePos="0" relativeHeight="251780096" behindDoc="0" locked="0" layoutInCell="1" allowOverlap="1" wp14:anchorId="542CD50D" wp14:editId="5B4F9DC5">
                <wp:simplePos x="0" y="0"/>
                <wp:positionH relativeFrom="column">
                  <wp:posOffset>7038753</wp:posOffset>
                </wp:positionH>
                <wp:positionV relativeFrom="paragraph">
                  <wp:posOffset>110298</wp:posOffset>
                </wp:positionV>
                <wp:extent cx="691117" cy="233916"/>
                <wp:effectExtent l="38100" t="0" r="13970" b="71120"/>
                <wp:wrapNone/>
                <wp:docPr id="283" name="Straight Arrow Connector 283"/>
                <wp:cNvGraphicFramePr/>
                <a:graphic xmlns:a="http://schemas.openxmlformats.org/drawingml/2006/main">
                  <a:graphicData uri="http://schemas.microsoft.com/office/word/2010/wordprocessingShape">
                    <wps:wsp>
                      <wps:cNvCnPr/>
                      <wps:spPr>
                        <a:xfrm flipH="1">
                          <a:off x="0" y="0"/>
                          <a:ext cx="691117" cy="233916"/>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F5727" id="Straight Arrow Connector 283" o:spid="_x0000_s1026" type="#_x0000_t32" style="position:absolute;margin-left:554.25pt;margin-top:8.7pt;width:54.4pt;height:18.4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" strokecolor="#a5a5a5 [2092]" strokeweight=".5pt">
                <v:stroke endarrow="block" joinstyle="miter"/>
              </v:shape>
            </w:pict>
          </mc:Fallback>
        </mc:AlternateContent>
      </w:r>
      <w:r w:rsidR="00B00636" w:rsidRPr="00FF1CBE">
        <w:rPr>
          <w:noProof/>
          <w:color w:val="4472C4" w:themeColor="accent1"/>
        </w:rPr>
        <mc:AlternateContent>
          <mc:Choice Requires="wps">
            <w:drawing>
              <wp:anchor distT="45720" distB="45720" distL="114300" distR="114300" simplePos="0" relativeHeight="251726848" behindDoc="0" locked="0" layoutInCell="1" allowOverlap="1" wp14:anchorId="6EE3E12A" wp14:editId="2203345B">
                <wp:simplePos x="0" y="0"/>
                <wp:positionH relativeFrom="column">
                  <wp:posOffset>5575625</wp:posOffset>
                </wp:positionH>
                <wp:positionV relativeFrom="paragraph">
                  <wp:posOffset>36993</wp:posOffset>
                </wp:positionV>
                <wp:extent cx="1466850" cy="1404620"/>
                <wp:effectExtent l="0" t="0" r="19050" b="2413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5468205C" w14:textId="634010F1" w:rsidR="00945351" w:rsidRPr="00BF3939" w:rsidRDefault="00A57E47">
                            <w:pPr>
                              <w:rPr>
                                <w:b/>
                                <w:bCs/>
                              </w:rPr>
                            </w:pPr>
                            <w:r w:rsidRPr="00BF3939">
                              <w:rPr>
                                <w:b/>
                                <w:bCs/>
                              </w:rPr>
                              <w:t>Individual</w:t>
                            </w:r>
                            <w:r w:rsidR="00945351" w:rsidRPr="00BF3939">
                              <w:rPr>
                                <w:b/>
                                <w:bCs/>
                              </w:rPr>
                              <w:t xml:space="preserve"> nutrient requirements</w:t>
                            </w:r>
                          </w:p>
                          <w:p w14:paraId="0977D607" w14:textId="685AC7CB" w:rsidR="00945351" w:rsidRDefault="00945351" w:rsidP="00945351">
                            <w:pPr>
                              <w:pStyle w:val="ListParagraph"/>
                              <w:numPr>
                                <w:ilvl w:val="0"/>
                                <w:numId w:val="31"/>
                              </w:numPr>
                              <w:spacing w:after="0"/>
                              <w:ind w:left="0" w:firstLine="0"/>
                            </w:pPr>
                            <w:r>
                              <w:t>IOM (US/Canada)</w:t>
                            </w:r>
                          </w:p>
                          <w:p w14:paraId="6BAABAA0" w14:textId="7FE40712" w:rsidR="00945351" w:rsidRDefault="00945351" w:rsidP="00945351">
                            <w:pPr>
                              <w:pStyle w:val="ListParagraph"/>
                              <w:numPr>
                                <w:ilvl w:val="0"/>
                                <w:numId w:val="31"/>
                              </w:numPr>
                              <w:spacing w:after="0"/>
                              <w:ind w:left="0" w:firstLine="0"/>
                            </w:pPr>
                            <w:r>
                              <w:t>WHO/FAO</w:t>
                            </w:r>
                          </w:p>
                          <w:p w14:paraId="69F046A8" w14:textId="151E3DF2" w:rsidR="00945351" w:rsidRDefault="00945351" w:rsidP="00945351">
                            <w:pPr>
                              <w:pStyle w:val="ListParagraph"/>
                              <w:numPr>
                                <w:ilvl w:val="0"/>
                                <w:numId w:val="31"/>
                              </w:numPr>
                              <w:spacing w:after="0"/>
                              <w:ind w:left="0" w:firstLine="0"/>
                            </w:pPr>
                            <w:r>
                              <w:t>Regional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3E12A" id="_x0000_s1040" type="#_x0000_t202" style="position:absolute;margin-left:439.05pt;margin-top:2.9pt;width:115.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" fillcolor="#c3c3c3 [2166]" strokecolor="#a5a5a5 [3206]" strokeweight=".5pt">
                <v:fill color2="#b6b6b6 [2614]" rotate="t" colors="0 #d2d2d2;.5 #c8c8c8;1 silver" focus="100%" type="gradient">
                  <o:fill v:ext="view" type="gradientUnscaled"/>
                </v:fill>
                <v:textbox style="mso-fit-shape-to-text:t">
                  <w:txbxContent>
                    <w:p w14:paraId="5468205C" w14:textId="634010F1" w:rsidR="00945351" w:rsidRPr="00BF3939" w:rsidRDefault="00A57E47">
                      <w:pPr>
                        <w:rPr>
                          <w:b/>
                          <w:bCs/>
                        </w:rPr>
                      </w:pPr>
                      <w:r w:rsidRPr="00BF3939">
                        <w:rPr>
                          <w:b/>
                          <w:bCs/>
                        </w:rPr>
                        <w:t>Individual</w:t>
                      </w:r>
                      <w:r w:rsidR="00945351" w:rsidRPr="00BF3939">
                        <w:rPr>
                          <w:b/>
                          <w:bCs/>
                        </w:rPr>
                        <w:t xml:space="preserve"> nutrient requirements</w:t>
                      </w:r>
                    </w:p>
                    <w:p w14:paraId="0977D607" w14:textId="685AC7CB" w:rsidR="00945351" w:rsidRDefault="00945351" w:rsidP="00945351">
                      <w:pPr>
                        <w:pStyle w:val="ListParagraph"/>
                        <w:numPr>
                          <w:ilvl w:val="0"/>
                          <w:numId w:val="31"/>
                        </w:numPr>
                        <w:spacing w:after="0"/>
                        <w:ind w:left="0" w:firstLine="0"/>
                      </w:pPr>
                      <w:r>
                        <w:t>IOM (US/Canada)</w:t>
                      </w:r>
                    </w:p>
                    <w:p w14:paraId="6BAABAA0" w14:textId="7FE40712" w:rsidR="00945351" w:rsidRDefault="00945351" w:rsidP="00945351">
                      <w:pPr>
                        <w:pStyle w:val="ListParagraph"/>
                        <w:numPr>
                          <w:ilvl w:val="0"/>
                          <w:numId w:val="31"/>
                        </w:numPr>
                        <w:spacing w:after="0"/>
                        <w:ind w:left="0" w:firstLine="0"/>
                      </w:pPr>
                      <w:r>
                        <w:t>WHO/FAO</w:t>
                      </w:r>
                    </w:p>
                    <w:p w14:paraId="69F046A8" w14:textId="151E3DF2" w:rsidR="00945351" w:rsidRDefault="00945351" w:rsidP="00945351">
                      <w:pPr>
                        <w:pStyle w:val="ListParagraph"/>
                        <w:numPr>
                          <w:ilvl w:val="0"/>
                          <w:numId w:val="31"/>
                        </w:numPr>
                        <w:spacing w:after="0"/>
                        <w:ind w:left="0" w:firstLine="0"/>
                      </w:pPr>
                      <w:r>
                        <w:t>Regional</w:t>
                      </w:r>
                    </w:p>
                  </w:txbxContent>
                </v:textbox>
                <w10:wrap type="square"/>
              </v:shape>
            </w:pict>
          </mc:Fallback>
        </mc:AlternateContent>
      </w:r>
      <w:r w:rsidR="00FF1CBE" w:rsidRPr="00FF1CBE">
        <w:rPr>
          <w:noProof/>
          <w:color w:val="808080" w:themeColor="background1" w:themeShade="80"/>
        </w:rPr>
        <mc:AlternateContent>
          <mc:Choice Requires="wps">
            <w:drawing>
              <wp:anchor distT="45720" distB="45720" distL="114300" distR="114300" simplePos="0" relativeHeight="251774976" behindDoc="0" locked="0" layoutInCell="1" allowOverlap="1" wp14:anchorId="1637A705" wp14:editId="2754D25D">
                <wp:simplePos x="0" y="0"/>
                <wp:positionH relativeFrom="page">
                  <wp:posOffset>170121</wp:posOffset>
                </wp:positionH>
                <wp:positionV relativeFrom="paragraph">
                  <wp:posOffset>1481322</wp:posOffset>
                </wp:positionV>
                <wp:extent cx="616585" cy="1404620"/>
                <wp:effectExtent l="0" t="0" r="12065" b="24765"/>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4620"/>
                        </a:xfrm>
                        <a:prstGeom prst="rect">
                          <a:avLst/>
                        </a:prstGeom>
                        <a:solidFill>
                          <a:srgbClr val="FFFFFF"/>
                        </a:solidFill>
                        <a:ln w="9525">
                          <a:solidFill>
                            <a:srgbClr val="000000"/>
                          </a:solidFill>
                          <a:miter lim="800000"/>
                          <a:headEnd/>
                          <a:tailEnd/>
                        </a:ln>
                      </wps:spPr>
                      <wps:txbx>
                        <w:txbxContent>
                          <w:p w14:paraId="37703450" w14:textId="286410E6" w:rsidR="00FF1CBE" w:rsidRPr="00FF1CBE" w:rsidRDefault="00FF1CBE">
                            <w:pPr>
                              <w:rPr>
                                <w:sz w:val="24"/>
                                <w:szCs w:val="24"/>
                              </w:rPr>
                            </w:pPr>
                            <w:r w:rsidRPr="00FF1CBE">
                              <w:rPr>
                                <w:sz w:val="24"/>
                                <w:szCs w:val="24"/>
                              </w:rPr>
                              <w:t>S</w:t>
                            </w:r>
                            <w:r>
                              <w:rPr>
                                <w:sz w:val="24"/>
                                <w:szCs w:val="24"/>
                              </w:rPr>
                              <w:t>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37A705" id="_x0000_s1041" type="#_x0000_t202" style="position:absolute;margin-left:13.4pt;margin-top:116.65pt;width:48.55pt;height:110.6pt;z-index:2517749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">
                <v:textbox style="mso-fit-shape-to-text:t">
                  <w:txbxContent>
                    <w:p w14:paraId="37703450" w14:textId="286410E6" w:rsidR="00FF1CBE" w:rsidRPr="00FF1CBE" w:rsidRDefault="00FF1CBE">
                      <w:pPr>
                        <w:rPr>
                          <w:sz w:val="24"/>
                          <w:szCs w:val="24"/>
                        </w:rPr>
                      </w:pPr>
                      <w:r w:rsidRPr="00FF1CBE">
                        <w:rPr>
                          <w:sz w:val="24"/>
                          <w:szCs w:val="24"/>
                        </w:rPr>
                        <w:t>S</w:t>
                      </w:r>
                      <w:r>
                        <w:rPr>
                          <w:sz w:val="24"/>
                          <w:szCs w:val="24"/>
                        </w:rPr>
                        <w:t>TART</w:t>
                      </w:r>
                    </w:p>
                  </w:txbxContent>
                </v:textbox>
                <w10:wrap type="square" anchorx="page"/>
              </v:shape>
            </w:pict>
          </mc:Fallback>
        </mc:AlternateContent>
      </w:r>
      <w:r w:rsidR="00CB60A3" w:rsidRPr="00FF1CBE">
        <w:rPr>
          <w:color w:val="808080" w:themeColor="background1" w:themeShade="80"/>
        </w:rPr>
        <w:t xml:space="preserve">Gray </w:t>
      </w:r>
      <w:r w:rsidR="00B00636">
        <w:rPr>
          <w:color w:val="808080" w:themeColor="background1" w:themeShade="80"/>
        </w:rPr>
        <w:t>boxes are</w:t>
      </w:r>
      <w:r w:rsidR="00CB60A3" w:rsidRPr="00FF1CBE">
        <w:rPr>
          <w:color w:val="808080" w:themeColor="background1" w:themeShade="80"/>
        </w:rPr>
        <w:t xml:space="preserve"> input</w:t>
      </w:r>
      <w:r w:rsidR="00B00636">
        <w:rPr>
          <w:color w:val="808080" w:themeColor="background1" w:themeShade="80"/>
        </w:rPr>
        <w:t>s</w:t>
      </w:r>
      <w:r w:rsidR="003C04B9">
        <w:br w:type="page"/>
      </w:r>
    </w:p>
    <w:p w14:paraId="780FBEB2" w14:textId="68B36A3C" w:rsidR="00476746" w:rsidRDefault="00476746" w:rsidP="00343D7E">
      <w:pPr>
        <w:spacing w:after="0" w:line="276" w:lineRule="auto"/>
        <w:rPr>
          <w:b/>
          <w:bCs/>
        </w:rPr>
        <w:sectPr w:rsidR="00476746" w:rsidSect="004A51D7">
          <w:pgSz w:w="15840" w:h="12240" w:orient="landscape"/>
          <w:pgMar w:top="720" w:right="720" w:bottom="720" w:left="720" w:header="720" w:footer="720" w:gutter="0"/>
          <w:cols w:space="720"/>
          <w:docGrid w:linePitch="360"/>
        </w:sectPr>
      </w:pPr>
    </w:p>
    <w:p w14:paraId="09854E41" w14:textId="02C661E3" w:rsidR="00163303" w:rsidRPr="007D3DA7" w:rsidRDefault="00163303" w:rsidP="00163303">
      <w:pPr>
        <w:rPr>
          <w:b/>
          <w:bCs/>
          <w:u w:val="single"/>
        </w:rPr>
      </w:pPr>
      <w:bookmarkStart w:id="0" w:name="_Hlk40202135"/>
      <w:r>
        <w:rPr>
          <w:b/>
          <w:bCs/>
          <w:u w:val="single"/>
        </w:rPr>
        <w:lastRenderedPageBreak/>
        <w:t>Map to</w:t>
      </w:r>
      <w:r w:rsidRPr="007D3DA7">
        <w:rPr>
          <w:b/>
          <w:bCs/>
          <w:u w:val="single"/>
        </w:rPr>
        <w:t xml:space="preserve"> measure energy/nutrient inadequacy for individuals</w:t>
      </w:r>
      <w:r>
        <w:rPr>
          <w:b/>
          <w:bCs/>
          <w:u w:val="single"/>
        </w:rPr>
        <w:t xml:space="preserve"> and inequality using household survey </w:t>
      </w:r>
      <w:commentRangeStart w:id="1"/>
      <w:r>
        <w:rPr>
          <w:b/>
          <w:bCs/>
          <w:u w:val="single"/>
        </w:rPr>
        <w:t>data:</w:t>
      </w:r>
      <w:commentRangeEnd w:id="1"/>
      <w:r w:rsidR="00F3392D">
        <w:rPr>
          <w:rStyle w:val="CommentReference"/>
        </w:rPr>
        <w:commentReference w:id="1"/>
      </w:r>
    </w:p>
    <w:p w14:paraId="5FD480A0" w14:textId="07E24FB0" w:rsidR="00163303" w:rsidRDefault="009B66E4" w:rsidP="0076287E">
      <w:pPr>
        <w:rPr>
          <w:b/>
          <w:bCs/>
          <w:u w:val="single"/>
        </w:rPr>
        <w:sectPr w:rsidR="00163303" w:rsidSect="004A51D7">
          <w:pgSz w:w="15840" w:h="12240" w:orient="landscape"/>
          <w:pgMar w:top="720" w:right="720" w:bottom="720" w:left="720" w:header="720" w:footer="720" w:gutter="0"/>
          <w:cols w:space="720"/>
          <w:docGrid w:linePitch="360"/>
        </w:sectPr>
      </w:pPr>
      <w:r w:rsidRPr="00163303">
        <w:rPr>
          <w:b/>
          <w:bCs/>
          <w:noProof/>
          <w:u w:val="single"/>
        </w:rPr>
        <mc:AlternateContent>
          <mc:Choice Requires="wps">
            <w:drawing>
              <wp:anchor distT="45720" distB="45720" distL="114300" distR="114300" simplePos="0" relativeHeight="251835392" behindDoc="0" locked="0" layoutInCell="1" allowOverlap="1" wp14:anchorId="45837E0C" wp14:editId="78E5072C">
                <wp:simplePos x="0" y="0"/>
                <wp:positionH relativeFrom="page">
                  <wp:posOffset>9399418</wp:posOffset>
                </wp:positionH>
                <wp:positionV relativeFrom="paragraph">
                  <wp:posOffset>6292215</wp:posOffset>
                </wp:positionV>
                <wp:extent cx="488950" cy="316865"/>
                <wp:effectExtent l="0" t="0" r="19050" b="1333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16865"/>
                        </a:xfrm>
                        <a:prstGeom prst="rect">
                          <a:avLst/>
                        </a:prstGeom>
                        <a:solidFill>
                          <a:srgbClr val="FFFFFF"/>
                        </a:solidFill>
                        <a:ln w="9525">
                          <a:solidFill>
                            <a:srgbClr val="000000"/>
                          </a:solidFill>
                          <a:miter lim="800000"/>
                          <a:headEnd/>
                          <a:tailEnd/>
                        </a:ln>
                      </wps:spPr>
                      <wps:txbx>
                        <w:txbxContent>
                          <w:p w14:paraId="5617FEAA" w14:textId="77777777" w:rsidR="00163303" w:rsidRPr="00FF1CBE" w:rsidRDefault="00163303" w:rsidP="00163303">
                            <w:pPr>
                              <w:rPr>
                                <w:sz w:val="24"/>
                                <w:szCs w:val="24"/>
                              </w:rPr>
                            </w:pPr>
                            <w:r>
                              <w:rPr>
                                <w:sz w:val="24"/>
                                <w:szCs w:val="24"/>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37E0C" id="_x0000_s1042" type="#_x0000_t202" style="position:absolute;margin-left:740.1pt;margin-top:495.45pt;width:38.5pt;height:24.95pt;z-index:251835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">
                <v:textbox>
                  <w:txbxContent>
                    <w:p w14:paraId="5617FEAA" w14:textId="77777777" w:rsidR="00163303" w:rsidRPr="00FF1CBE" w:rsidRDefault="00163303" w:rsidP="00163303">
                      <w:pPr>
                        <w:rPr>
                          <w:sz w:val="24"/>
                          <w:szCs w:val="24"/>
                        </w:rPr>
                      </w:pPr>
                      <w:r>
                        <w:rPr>
                          <w:sz w:val="24"/>
                          <w:szCs w:val="24"/>
                        </w:rPr>
                        <w:t>END</w:t>
                      </w:r>
                    </w:p>
                  </w:txbxContent>
                </v:textbox>
                <w10:wrap type="square" anchorx="page"/>
              </v:shape>
            </w:pict>
          </mc:Fallback>
        </mc:AlternateContent>
      </w:r>
      <w:r w:rsidRPr="009B66E4">
        <w:rPr>
          <w:b/>
          <w:bCs/>
          <w:noProof/>
          <w:u w:val="single"/>
        </w:rPr>
        <mc:AlternateContent>
          <mc:Choice Requires="wps">
            <w:drawing>
              <wp:anchor distT="0" distB="0" distL="114300" distR="114300" simplePos="0" relativeHeight="251872256" behindDoc="0" locked="0" layoutInCell="1" allowOverlap="1" wp14:anchorId="1DF83E5B" wp14:editId="365575E8">
                <wp:simplePos x="0" y="0"/>
                <wp:positionH relativeFrom="margin">
                  <wp:posOffset>7969738</wp:posOffset>
                </wp:positionH>
                <wp:positionV relativeFrom="paragraph">
                  <wp:posOffset>5358130</wp:posOffset>
                </wp:positionV>
                <wp:extent cx="1286510" cy="870585"/>
                <wp:effectExtent l="0" t="0" r="0" b="5715"/>
                <wp:wrapNone/>
                <wp:docPr id="208" name="Text Box 208"/>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B9DCA25" w14:textId="77777777" w:rsidR="009B66E4" w:rsidRPr="00CB60A3" w:rsidRDefault="009B66E4" w:rsidP="009B66E4">
                            <w:pPr>
                              <w:rPr>
                                <w:color w:val="FFFFFF" w:themeColor="background1"/>
                              </w:rPr>
                            </w:pPr>
                            <w:r>
                              <w:rPr>
                                <w:color w:val="FFFFFF" w:themeColor="background1"/>
                              </w:rPr>
                              <w:t xml:space="preserve">Measure of inequality between </w:t>
                            </w:r>
                            <w:proofErr w:type="spellStart"/>
                            <w:r>
                              <w:rPr>
                                <w:color w:val="FFFFFF" w:themeColor="background1"/>
                              </w:rPr>
                              <w:t>individual_i</w:t>
                            </w:r>
                            <w:proofErr w:type="spellEnd"/>
                            <w:r>
                              <w:rPr>
                                <w:color w:val="FFFFFF" w:themeColor="background1"/>
                              </w:rPr>
                              <w:t xml:space="preserve"> and </w:t>
                            </w:r>
                            <w:proofErr w:type="spellStart"/>
                            <w:r>
                              <w:rPr>
                                <w:color w:val="FFFFFF" w:themeColor="background1"/>
                              </w:rPr>
                              <w:t>individual_j</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83E5B" id="Text Box 208" o:spid="_x0000_s1043" type="#_x0000_t202" style="position:absolute;margin-left:627.55pt;margin-top:421.9pt;width:101.3pt;height:68.55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" filled="f" stroked="f" strokeweight=".5pt">
                <v:textbox>
                  <w:txbxContent>
                    <w:p w14:paraId="7B9DCA25" w14:textId="77777777" w:rsidR="009B66E4" w:rsidRPr="00CB60A3" w:rsidRDefault="009B66E4" w:rsidP="009B66E4">
                      <w:pPr>
                        <w:rPr>
                          <w:color w:val="FFFFFF" w:themeColor="background1"/>
                        </w:rPr>
                      </w:pPr>
                      <w:r>
                        <w:rPr>
                          <w:color w:val="FFFFFF" w:themeColor="background1"/>
                        </w:rPr>
                        <w:t xml:space="preserve">Measure of inequality between </w:t>
                      </w:r>
                      <w:proofErr w:type="spellStart"/>
                      <w:r>
                        <w:rPr>
                          <w:color w:val="FFFFFF" w:themeColor="background1"/>
                        </w:rPr>
                        <w:t>individual_i</w:t>
                      </w:r>
                      <w:proofErr w:type="spellEnd"/>
                      <w:r>
                        <w:rPr>
                          <w:color w:val="FFFFFF" w:themeColor="background1"/>
                        </w:rPr>
                        <w:t xml:space="preserve"> and </w:t>
                      </w:r>
                      <w:proofErr w:type="spellStart"/>
                      <w:r>
                        <w:rPr>
                          <w:color w:val="FFFFFF" w:themeColor="background1"/>
                        </w:rPr>
                        <w:t>individual_j</w:t>
                      </w:r>
                      <w:proofErr w:type="spellEnd"/>
                    </w:p>
                  </w:txbxContent>
                </v:textbox>
                <w10:wrap anchorx="margin"/>
              </v:shape>
            </w:pict>
          </mc:Fallback>
        </mc:AlternateContent>
      </w:r>
      <w:r w:rsidRPr="009B66E4">
        <w:rPr>
          <w:b/>
          <w:bCs/>
          <w:noProof/>
          <w:u w:val="single"/>
        </w:rPr>
        <mc:AlternateContent>
          <mc:Choice Requires="wps">
            <w:drawing>
              <wp:anchor distT="0" distB="0" distL="114300" distR="114300" simplePos="0" relativeHeight="251875328" behindDoc="0" locked="0" layoutInCell="1" allowOverlap="1" wp14:anchorId="1A3C8281" wp14:editId="5F9826F7">
                <wp:simplePos x="0" y="0"/>
                <wp:positionH relativeFrom="column">
                  <wp:posOffset>8038213</wp:posOffset>
                </wp:positionH>
                <wp:positionV relativeFrom="paragraph">
                  <wp:posOffset>4711893</wp:posOffset>
                </wp:positionV>
                <wp:extent cx="101895" cy="488138"/>
                <wp:effectExtent l="0" t="0" r="50800" b="64770"/>
                <wp:wrapNone/>
                <wp:docPr id="211" name="Straight Arrow Connector 211"/>
                <wp:cNvGraphicFramePr/>
                <a:graphic xmlns:a="http://schemas.openxmlformats.org/drawingml/2006/main">
                  <a:graphicData uri="http://schemas.microsoft.com/office/word/2010/wordprocessingShape">
                    <wps:wsp>
                      <wps:cNvCnPr/>
                      <wps:spPr>
                        <a:xfrm>
                          <a:off x="0" y="0"/>
                          <a:ext cx="101895" cy="48813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59CEC" id="Straight Arrow Connector 211" o:spid="_x0000_s1026" type="#_x0000_t32" style="position:absolute;margin-left:632.95pt;margin-top:371pt;width:8pt;height:38.4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" strokecolor="#4472c4 [3204]" strokeweight=".5pt">
                <v:stroke endarrow="block" joinstyle="miter"/>
              </v:shape>
            </w:pict>
          </mc:Fallback>
        </mc:AlternateContent>
      </w:r>
      <w:r w:rsidRPr="009B66E4">
        <w:rPr>
          <w:b/>
          <w:bCs/>
          <w:noProof/>
          <w:u w:val="single"/>
        </w:rPr>
        <mc:AlternateContent>
          <mc:Choice Requires="wps">
            <w:drawing>
              <wp:anchor distT="0" distB="0" distL="114300" distR="114300" simplePos="0" relativeHeight="251874304" behindDoc="0" locked="0" layoutInCell="1" allowOverlap="1" wp14:anchorId="54992AAF" wp14:editId="6D2390CE">
                <wp:simplePos x="0" y="0"/>
                <wp:positionH relativeFrom="column">
                  <wp:posOffset>7713389</wp:posOffset>
                </wp:positionH>
                <wp:positionV relativeFrom="paragraph">
                  <wp:posOffset>3735808</wp:posOffset>
                </wp:positionV>
                <wp:extent cx="1137285" cy="796925"/>
                <wp:effectExtent l="0" t="0" r="0" b="3175"/>
                <wp:wrapNone/>
                <wp:docPr id="210" name="Text Box 210"/>
                <wp:cNvGraphicFramePr/>
                <a:graphic xmlns:a="http://schemas.openxmlformats.org/drawingml/2006/main">
                  <a:graphicData uri="http://schemas.microsoft.com/office/word/2010/wordprocessingShape">
                    <wps:wsp>
                      <wps:cNvSpPr txBox="1"/>
                      <wps:spPr>
                        <a:xfrm>
                          <a:off x="0" y="0"/>
                          <a:ext cx="1137285" cy="796925"/>
                        </a:xfrm>
                        <a:prstGeom prst="rect">
                          <a:avLst/>
                        </a:prstGeom>
                        <a:noFill/>
                        <a:ln w="6350">
                          <a:noFill/>
                        </a:ln>
                      </wps:spPr>
                      <wps:txbx>
                        <w:txbxContent>
                          <w:p w14:paraId="7538FCB9" w14:textId="77777777" w:rsidR="009B66E4" w:rsidRPr="008F288C" w:rsidRDefault="009B66E4" w:rsidP="009B66E4">
                            <w:pPr>
                              <w:jc w:val="center"/>
                              <w:rPr>
                                <w:color w:val="FFFFFF" w:themeColor="background1"/>
                              </w:rPr>
                            </w:pPr>
                            <w:r>
                              <w:rPr>
                                <w:color w:val="FFFFFF" w:themeColor="background1"/>
                              </w:rPr>
                              <w:t xml:space="preserve">Inadequacy Measure for </w:t>
                            </w:r>
                            <w:proofErr w:type="spellStart"/>
                            <w:r>
                              <w:rPr>
                                <w:color w:val="FFFFFF" w:themeColor="background1"/>
                              </w:rPr>
                              <w:t>Individual_j</w:t>
                            </w:r>
                            <w:proofErr w:type="spellEnd"/>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92AAF" id="Text Box 210" o:spid="_x0000_s1044" type="#_x0000_t202" style="position:absolute;margin-left:607.35pt;margin-top:294.15pt;width:89.55pt;height:62.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" filled="f" stroked="f" strokeweight=".5pt">
                <v:textbox>
                  <w:txbxContent>
                    <w:p w14:paraId="7538FCB9" w14:textId="77777777" w:rsidR="009B66E4" w:rsidRPr="008F288C" w:rsidRDefault="009B66E4" w:rsidP="009B66E4">
                      <w:pPr>
                        <w:jc w:val="center"/>
                        <w:rPr>
                          <w:color w:val="FFFFFF" w:themeColor="background1"/>
                        </w:rPr>
                      </w:pPr>
                      <w:r>
                        <w:rPr>
                          <w:color w:val="FFFFFF" w:themeColor="background1"/>
                        </w:rPr>
                        <w:t xml:space="preserve">Inadequacy Measure for </w:t>
                      </w:r>
                      <w:proofErr w:type="spellStart"/>
                      <w:r>
                        <w:rPr>
                          <w:color w:val="FFFFFF" w:themeColor="background1"/>
                        </w:rPr>
                        <w:t>Individual_j</w:t>
                      </w:r>
                      <w:proofErr w:type="spellEnd"/>
                      <w:r>
                        <w:rPr>
                          <w:color w:val="FFFFFF" w:themeColor="background1"/>
                        </w:rPr>
                        <w:t xml:space="preserve"> </w:t>
                      </w:r>
                    </w:p>
                  </w:txbxContent>
                </v:textbox>
              </v:shape>
            </w:pict>
          </mc:Fallback>
        </mc:AlternateContent>
      </w:r>
      <w:r w:rsidRPr="009B66E4">
        <w:rPr>
          <w:b/>
          <w:bCs/>
          <w:noProof/>
          <w:u w:val="single"/>
        </w:rPr>
        <mc:AlternateContent>
          <mc:Choice Requires="wps">
            <w:drawing>
              <wp:anchor distT="0" distB="0" distL="114300" distR="114300" simplePos="0" relativeHeight="251873280" behindDoc="0" locked="0" layoutInCell="1" allowOverlap="1" wp14:anchorId="6D7E35EB" wp14:editId="242BA897">
                <wp:simplePos x="0" y="0"/>
                <wp:positionH relativeFrom="page">
                  <wp:posOffset>8123274</wp:posOffset>
                </wp:positionH>
                <wp:positionV relativeFrom="paragraph">
                  <wp:posOffset>3578018</wp:posOffset>
                </wp:positionV>
                <wp:extent cx="1325880" cy="1137285"/>
                <wp:effectExtent l="19050" t="0" r="45720" b="24765"/>
                <wp:wrapNone/>
                <wp:docPr id="209" name="Hexagon 209"/>
                <wp:cNvGraphicFramePr/>
                <a:graphic xmlns:a="http://schemas.openxmlformats.org/drawingml/2006/main">
                  <a:graphicData uri="http://schemas.microsoft.com/office/word/2010/wordprocessingShape">
                    <wps:wsp>
                      <wps:cNvSpPr/>
                      <wps:spPr>
                        <a:xfrm>
                          <a:off x="0" y="0"/>
                          <a:ext cx="1325880" cy="1137285"/>
                        </a:xfrm>
                        <a:prstGeom prst="hexagon">
                          <a:avLst/>
                        </a:prstGeom>
                        <a:solidFill>
                          <a:schemeClr val="accent1">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0AF98" id="Hexagon 209" o:spid="_x0000_s1026" type="#_x0000_t9" style="position:absolute;margin-left:639.65pt;margin-top:281.75pt;width:104.4pt;height:89.55pt;z-index:251873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" adj="4632" fillcolor="#4472c4 [3204]" strokecolor="white [3201]" strokeweight="1.5pt">
                <v:fill opacity="52428f"/>
                <w10:wrap anchorx="page"/>
              </v:shape>
            </w:pict>
          </mc:Fallback>
        </mc:AlternateContent>
      </w:r>
      <w:r w:rsidRPr="00163303">
        <w:rPr>
          <w:b/>
          <w:bCs/>
          <w:noProof/>
          <w:u w:val="single"/>
        </w:rPr>
        <mc:AlternateContent>
          <mc:Choice Requires="wps">
            <w:drawing>
              <wp:anchor distT="0" distB="0" distL="114300" distR="114300" simplePos="0" relativeHeight="251820032" behindDoc="0" locked="0" layoutInCell="1" allowOverlap="1" wp14:anchorId="122D0AE6" wp14:editId="5D0EA3A1">
                <wp:simplePos x="0" y="0"/>
                <wp:positionH relativeFrom="column">
                  <wp:posOffset>3939835</wp:posOffset>
                </wp:positionH>
                <wp:positionV relativeFrom="paragraph">
                  <wp:posOffset>4711700</wp:posOffset>
                </wp:positionV>
                <wp:extent cx="588690" cy="181935"/>
                <wp:effectExtent l="38100" t="0" r="20955" b="66040"/>
                <wp:wrapNone/>
                <wp:docPr id="28" name="Straight Arrow Connector 28"/>
                <wp:cNvGraphicFramePr/>
                <a:graphic xmlns:a="http://schemas.openxmlformats.org/drawingml/2006/main">
                  <a:graphicData uri="http://schemas.microsoft.com/office/word/2010/wordprocessingShape">
                    <wps:wsp>
                      <wps:cNvCnPr/>
                      <wps:spPr>
                        <a:xfrm flipH="1">
                          <a:off x="0" y="0"/>
                          <a:ext cx="588690" cy="18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39C04" id="Straight Arrow Connector 28" o:spid="_x0000_s1026" type="#_x0000_t32" style="position:absolute;margin-left:310.2pt;margin-top:371pt;width:46.35pt;height:14.3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22080" behindDoc="0" locked="0" layoutInCell="1" allowOverlap="1" wp14:anchorId="1CBB49C1" wp14:editId="5FA38E92">
                <wp:simplePos x="0" y="0"/>
                <wp:positionH relativeFrom="column">
                  <wp:posOffset>4643784</wp:posOffset>
                </wp:positionH>
                <wp:positionV relativeFrom="paragraph">
                  <wp:posOffset>4803154</wp:posOffset>
                </wp:positionV>
                <wp:extent cx="1837645" cy="791239"/>
                <wp:effectExtent l="0" t="38100" r="48895" b="27940"/>
                <wp:wrapNone/>
                <wp:docPr id="31" name="Straight Arrow Connector 31"/>
                <wp:cNvGraphicFramePr/>
                <a:graphic xmlns:a="http://schemas.openxmlformats.org/drawingml/2006/main">
                  <a:graphicData uri="http://schemas.microsoft.com/office/word/2010/wordprocessingShape">
                    <wps:wsp>
                      <wps:cNvCnPr/>
                      <wps:spPr>
                        <a:xfrm flipV="1">
                          <a:off x="0" y="0"/>
                          <a:ext cx="1837645" cy="791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BFCFC" id="Straight Arrow Connector 31" o:spid="_x0000_s1026" type="#_x0000_t32" style="position:absolute;margin-left:365.65pt;margin-top:378.2pt;width:144.7pt;height:62.3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49728" behindDoc="0" locked="0" layoutInCell="1" allowOverlap="1" wp14:anchorId="3517A03B" wp14:editId="5C7FD4D5">
                <wp:simplePos x="0" y="0"/>
                <wp:positionH relativeFrom="column">
                  <wp:posOffset>2945219</wp:posOffset>
                </wp:positionH>
                <wp:positionV relativeFrom="paragraph">
                  <wp:posOffset>4531138</wp:posOffset>
                </wp:positionV>
                <wp:extent cx="839972" cy="361507"/>
                <wp:effectExtent l="0" t="0" r="55880" b="57785"/>
                <wp:wrapNone/>
                <wp:docPr id="60" name="Straight Arrow Connector 60"/>
                <wp:cNvGraphicFramePr/>
                <a:graphic xmlns:a="http://schemas.openxmlformats.org/drawingml/2006/main">
                  <a:graphicData uri="http://schemas.microsoft.com/office/word/2010/wordprocessingShape">
                    <wps:wsp>
                      <wps:cNvCnPr/>
                      <wps:spPr>
                        <a:xfrm>
                          <a:off x="0" y="0"/>
                          <a:ext cx="839972" cy="361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2D521" id="Straight Arrow Connector 60" o:spid="_x0000_s1026" type="#_x0000_t32" style="position:absolute;margin-left:231.9pt;margin-top:356.8pt;width:66.15pt;height:28.4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26176" behindDoc="0" locked="0" layoutInCell="1" allowOverlap="1" wp14:anchorId="5056B9E0" wp14:editId="729F3EE3">
                <wp:simplePos x="0" y="0"/>
                <wp:positionH relativeFrom="margin">
                  <wp:posOffset>3253430</wp:posOffset>
                </wp:positionH>
                <wp:positionV relativeFrom="paragraph">
                  <wp:posOffset>5190195</wp:posOffset>
                </wp:positionV>
                <wp:extent cx="1212112" cy="797043"/>
                <wp:effectExtent l="0" t="0" r="0" b="3175"/>
                <wp:wrapNone/>
                <wp:docPr id="35" name="Text Box 35"/>
                <wp:cNvGraphicFramePr/>
                <a:graphic xmlns:a="http://schemas.openxmlformats.org/drawingml/2006/main">
                  <a:graphicData uri="http://schemas.microsoft.com/office/word/2010/wordprocessingShape">
                    <wps:wsp>
                      <wps:cNvSpPr txBox="1"/>
                      <wps:spPr>
                        <a:xfrm>
                          <a:off x="0" y="0"/>
                          <a:ext cx="1212112" cy="797043"/>
                        </a:xfrm>
                        <a:prstGeom prst="rect">
                          <a:avLst/>
                        </a:prstGeom>
                        <a:noFill/>
                        <a:ln w="6350">
                          <a:noFill/>
                        </a:ln>
                      </wps:spPr>
                      <wps:txbx>
                        <w:txbxContent>
                          <w:p w14:paraId="0A891FC3" w14:textId="77777777" w:rsidR="00163303" w:rsidRPr="008F288C" w:rsidRDefault="00163303" w:rsidP="00163303">
                            <w:pPr>
                              <w:jc w:val="center"/>
                              <w:rPr>
                                <w:color w:val="FFFFFF" w:themeColor="background1"/>
                              </w:rPr>
                            </w:pPr>
                            <w:r w:rsidRPr="008F288C">
                              <w:rPr>
                                <w:color w:val="FFFFFF" w:themeColor="background1"/>
                              </w:rPr>
                              <w:t>Calculated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B9E0" id="Text Box 35" o:spid="_x0000_s1045" type="#_x0000_t202" style="position:absolute;margin-left:256.2pt;margin-top:408.7pt;width:95.45pt;height:62.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" filled="f" stroked="f" strokeweight=".5pt">
                <v:textbox>
                  <w:txbxContent>
                    <w:p w14:paraId="0A891FC3" w14:textId="77777777" w:rsidR="00163303" w:rsidRPr="008F288C" w:rsidRDefault="00163303" w:rsidP="00163303">
                      <w:pPr>
                        <w:jc w:val="center"/>
                        <w:rPr>
                          <w:color w:val="FFFFFF" w:themeColor="background1"/>
                        </w:rPr>
                      </w:pPr>
                      <w:r w:rsidRPr="008F288C">
                        <w:rPr>
                          <w:color w:val="FFFFFF" w:themeColor="background1"/>
                        </w:rPr>
                        <w:t>Calculated individual consumption of the nutrient</w:t>
                      </w:r>
                    </w:p>
                  </w:txbxContent>
                </v:textbox>
                <w10:wrap anchorx="margin"/>
              </v:shape>
            </w:pict>
          </mc:Fallback>
        </mc:AlternateContent>
      </w:r>
      <w:r w:rsidRPr="00163303">
        <w:rPr>
          <w:b/>
          <w:bCs/>
          <w:noProof/>
          <w:u w:val="single"/>
        </w:rPr>
        <mc:AlternateContent>
          <mc:Choice Requires="wps">
            <w:drawing>
              <wp:anchor distT="0" distB="0" distL="114300" distR="114300" simplePos="0" relativeHeight="251825152" behindDoc="0" locked="0" layoutInCell="1" allowOverlap="1" wp14:anchorId="09C96992" wp14:editId="30B4748F">
                <wp:simplePos x="0" y="0"/>
                <wp:positionH relativeFrom="margin">
                  <wp:posOffset>3129280</wp:posOffset>
                </wp:positionH>
                <wp:positionV relativeFrom="paragraph">
                  <wp:posOffset>4857145</wp:posOffset>
                </wp:positionV>
                <wp:extent cx="1509395" cy="1464694"/>
                <wp:effectExtent l="19050" t="19050" r="14605" b="40640"/>
                <wp:wrapNone/>
                <wp:docPr id="34" name="Diamond 34"/>
                <wp:cNvGraphicFramePr/>
                <a:graphic xmlns:a="http://schemas.openxmlformats.org/drawingml/2006/main">
                  <a:graphicData uri="http://schemas.microsoft.com/office/word/2010/wordprocessingShape">
                    <wps:wsp>
                      <wps:cNvSpPr/>
                      <wps:spPr>
                        <a:xfrm>
                          <a:off x="0" y="0"/>
                          <a:ext cx="1509395" cy="1464694"/>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6D5D58" id="Diamond 34" o:spid="_x0000_s1026" type="#_x0000_t4" style="position:absolute;margin-left:246.4pt;margin-top:382.45pt;width:118.85pt;height:115.35pt;z-index:251825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" fillcolor="#4472c4 [3204]" strokecolor="white [3201]" strokeweight="1.5pt">
                <w10:wrap anchorx="margin"/>
              </v:shape>
            </w:pict>
          </mc:Fallback>
        </mc:AlternateContent>
      </w:r>
      <w:r w:rsidRPr="00163303">
        <w:rPr>
          <w:b/>
          <w:bCs/>
          <w:noProof/>
          <w:u w:val="single"/>
        </w:rPr>
        <mc:AlternateContent>
          <mc:Choice Requires="wps">
            <w:drawing>
              <wp:anchor distT="0" distB="0" distL="114300" distR="114300" simplePos="0" relativeHeight="251833344" behindDoc="0" locked="0" layoutInCell="1" allowOverlap="1" wp14:anchorId="2A1D6ACB" wp14:editId="0C349BA3">
                <wp:simplePos x="0" y="0"/>
                <wp:positionH relativeFrom="column">
                  <wp:posOffset>6521744</wp:posOffset>
                </wp:positionH>
                <wp:positionV relativeFrom="paragraph">
                  <wp:posOffset>2213241</wp:posOffset>
                </wp:positionV>
                <wp:extent cx="439908" cy="2551814"/>
                <wp:effectExtent l="57150" t="0" r="36830" b="58420"/>
                <wp:wrapNone/>
                <wp:docPr id="45" name="Straight Arrow Connector 45"/>
                <wp:cNvGraphicFramePr/>
                <a:graphic xmlns:a="http://schemas.openxmlformats.org/drawingml/2006/main">
                  <a:graphicData uri="http://schemas.microsoft.com/office/word/2010/wordprocessingShape">
                    <wps:wsp>
                      <wps:cNvCnPr/>
                      <wps:spPr>
                        <a:xfrm flipH="1">
                          <a:off x="0" y="0"/>
                          <a:ext cx="439908" cy="2551814"/>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189F2" id="Straight Arrow Connector 45" o:spid="_x0000_s1026" type="#_x0000_t32" style="position:absolute;margin-left:513.5pt;margin-top:174.25pt;width:34.65pt;height:200.95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" strokecolor="#4472c4 [3204]" strokeweight=".5pt">
                <v:stroke endarrow="block" joinstyle="miter"/>
              </v:shape>
            </w:pict>
          </mc:Fallback>
        </mc:AlternateContent>
      </w:r>
      <w:r w:rsidRPr="009B66E4">
        <w:rPr>
          <w:b/>
          <w:bCs/>
          <w:noProof/>
          <w:u w:val="single"/>
        </w:rPr>
        <mc:AlternateContent>
          <mc:Choice Requires="wps">
            <w:drawing>
              <wp:anchor distT="0" distB="0" distL="114300" distR="114300" simplePos="0" relativeHeight="251881472" behindDoc="0" locked="0" layoutInCell="1" allowOverlap="1" wp14:anchorId="51DE41AB" wp14:editId="03D6CF4C">
                <wp:simplePos x="0" y="0"/>
                <wp:positionH relativeFrom="column">
                  <wp:posOffset>5188687</wp:posOffset>
                </wp:positionH>
                <wp:positionV relativeFrom="paragraph">
                  <wp:posOffset>3691166</wp:posOffset>
                </wp:positionV>
                <wp:extent cx="85607" cy="318977"/>
                <wp:effectExtent l="57150" t="0" r="29210" b="62230"/>
                <wp:wrapNone/>
                <wp:docPr id="214" name="Straight Arrow Connector 214"/>
                <wp:cNvGraphicFramePr/>
                <a:graphic xmlns:a="http://schemas.openxmlformats.org/drawingml/2006/main">
                  <a:graphicData uri="http://schemas.microsoft.com/office/word/2010/wordprocessingShape">
                    <wps:wsp>
                      <wps:cNvCnPr/>
                      <wps:spPr>
                        <a:xfrm flipH="1">
                          <a:off x="0" y="0"/>
                          <a:ext cx="85607" cy="31897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384ED" id="Straight Arrow Connector 214" o:spid="_x0000_s1026" type="#_x0000_t32" style="position:absolute;margin-left:408.55pt;margin-top:290.65pt;width:6.75pt;height:25.1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21056" behindDoc="0" locked="0" layoutInCell="1" allowOverlap="1" wp14:anchorId="78EC8B15" wp14:editId="4D362156">
                <wp:simplePos x="0" y="0"/>
                <wp:positionH relativeFrom="column">
                  <wp:posOffset>5779681</wp:posOffset>
                </wp:positionH>
                <wp:positionV relativeFrom="paragraph">
                  <wp:posOffset>2149445</wp:posOffset>
                </wp:positionV>
                <wp:extent cx="185184" cy="137928"/>
                <wp:effectExtent l="38100" t="0" r="24765" b="52705"/>
                <wp:wrapNone/>
                <wp:docPr id="30" name="Straight Arrow Connector 30"/>
                <wp:cNvGraphicFramePr/>
                <a:graphic xmlns:a="http://schemas.openxmlformats.org/drawingml/2006/main">
                  <a:graphicData uri="http://schemas.microsoft.com/office/word/2010/wordprocessingShape">
                    <wps:wsp>
                      <wps:cNvCnPr/>
                      <wps:spPr>
                        <a:xfrm flipH="1">
                          <a:off x="0" y="0"/>
                          <a:ext cx="185184" cy="137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61AC0" id="Straight Arrow Connector 30" o:spid="_x0000_s1026" type="#_x0000_t32" style="position:absolute;margin-left:455.1pt;margin-top:169.25pt;width:14.6pt;height:10.85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17984" behindDoc="0" locked="0" layoutInCell="1" allowOverlap="1" wp14:anchorId="4943F795" wp14:editId="2E9892AA">
                <wp:simplePos x="0" y="0"/>
                <wp:positionH relativeFrom="margin">
                  <wp:posOffset>4697361</wp:posOffset>
                </wp:positionH>
                <wp:positionV relativeFrom="paragraph">
                  <wp:posOffset>2284332</wp:posOffset>
                </wp:positionV>
                <wp:extent cx="1743710" cy="1370965"/>
                <wp:effectExtent l="0" t="0" r="27940" b="19685"/>
                <wp:wrapNone/>
                <wp:docPr id="26" name="Text Box 26"/>
                <wp:cNvGraphicFramePr/>
                <a:graphic xmlns:a="http://schemas.openxmlformats.org/drawingml/2006/main">
                  <a:graphicData uri="http://schemas.microsoft.com/office/word/2010/wordprocessingShape">
                    <wps:wsp>
                      <wps:cNvSpPr txBox="1"/>
                      <wps:spPr>
                        <a:xfrm>
                          <a:off x="0" y="0"/>
                          <a:ext cx="1743710" cy="13709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57BC909" w14:textId="77777777" w:rsidR="00163303" w:rsidRPr="00BF3939" w:rsidRDefault="00163303" w:rsidP="00163303">
                            <w:pPr>
                              <w:rPr>
                                <w:b/>
                                <w:bCs/>
                              </w:rPr>
                            </w:pPr>
                            <w:r w:rsidRPr="00BF3939">
                              <w:rPr>
                                <w:b/>
                                <w:bCs/>
                              </w:rPr>
                              <w:t>Adult Equivalents</w:t>
                            </w:r>
                          </w:p>
                          <w:p w14:paraId="18DC2920" w14:textId="77777777" w:rsidR="00163303" w:rsidRDefault="00163303" w:rsidP="00163303">
                            <w:pPr>
                              <w:pStyle w:val="ListParagraph"/>
                              <w:numPr>
                                <w:ilvl w:val="0"/>
                                <w:numId w:val="32"/>
                              </w:numPr>
                              <w:spacing w:after="0"/>
                              <w:ind w:left="0" w:firstLine="0"/>
                            </w:pPr>
                            <w:r>
                              <w:t>Ratio of individual energy or nutrient requirements to requirements for base individual</w:t>
                            </w:r>
                          </w:p>
                          <w:p w14:paraId="512275B5" w14:textId="77777777" w:rsidR="00163303" w:rsidRDefault="00163303" w:rsidP="00163303">
                            <w:pPr>
                              <w:pStyle w:val="ListParagraph"/>
                              <w:numPr>
                                <w:ilvl w:val="0"/>
                                <w:numId w:val="32"/>
                              </w:numPr>
                              <w:spacing w:after="0"/>
                              <w:ind w:left="0" w:firstLine="0"/>
                            </w:pPr>
                            <w:r>
                              <w:t>Pre-generated AE</w:t>
                            </w:r>
                          </w:p>
                          <w:p w14:paraId="320A8CBA" w14:textId="77777777" w:rsidR="00163303" w:rsidRDefault="00163303" w:rsidP="00163303">
                            <w:pPr>
                              <w:pStyle w:val="ListParagraph"/>
                              <w:numPr>
                                <w:ilvl w:val="0"/>
                                <w:numId w:val="32"/>
                              </w:numPr>
                              <w:spacing w:after="0"/>
                              <w:ind w:left="0" w:firstLine="0"/>
                            </w:pPr>
                            <w: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F795" id="Text Box 26" o:spid="_x0000_s1046" type="#_x0000_t202" style="position:absolute;margin-left:369.85pt;margin-top:179.85pt;width:137.3pt;height:107.9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" fillcolor="#82a0d7 [2164]" strokecolor="#4472c4 [3204]" strokeweight=".5pt">
                <v:fill color2="#678ccf [2612]" rotate="t" colors="0 #a8b7df;.5 #9aabd9;1 #879ed7" focus="100%" type="gradient">
                  <o:fill v:ext="view" type="gradientUnscaled"/>
                </v:fill>
                <v:textbox>
                  <w:txbxContent>
                    <w:p w14:paraId="257BC909" w14:textId="77777777" w:rsidR="00163303" w:rsidRPr="00BF3939" w:rsidRDefault="00163303" w:rsidP="00163303">
                      <w:pPr>
                        <w:rPr>
                          <w:b/>
                          <w:bCs/>
                        </w:rPr>
                      </w:pPr>
                      <w:r w:rsidRPr="00BF3939">
                        <w:rPr>
                          <w:b/>
                          <w:bCs/>
                        </w:rPr>
                        <w:t>Adult Equivalents</w:t>
                      </w:r>
                    </w:p>
                    <w:p w14:paraId="18DC2920" w14:textId="77777777" w:rsidR="00163303" w:rsidRDefault="00163303" w:rsidP="00163303">
                      <w:pPr>
                        <w:pStyle w:val="ListParagraph"/>
                        <w:numPr>
                          <w:ilvl w:val="0"/>
                          <w:numId w:val="32"/>
                        </w:numPr>
                        <w:spacing w:after="0"/>
                        <w:ind w:left="0" w:firstLine="0"/>
                      </w:pPr>
                      <w:r>
                        <w:t>Ratio of individual energy or nutrient requirements to requirements for base individual</w:t>
                      </w:r>
                    </w:p>
                    <w:p w14:paraId="512275B5" w14:textId="77777777" w:rsidR="00163303" w:rsidRDefault="00163303" w:rsidP="00163303">
                      <w:pPr>
                        <w:pStyle w:val="ListParagraph"/>
                        <w:numPr>
                          <w:ilvl w:val="0"/>
                          <w:numId w:val="32"/>
                        </w:numPr>
                        <w:spacing w:after="0"/>
                        <w:ind w:left="0" w:firstLine="0"/>
                      </w:pPr>
                      <w:r>
                        <w:t>Pre-generated AE</w:t>
                      </w:r>
                    </w:p>
                    <w:p w14:paraId="320A8CBA" w14:textId="77777777" w:rsidR="00163303" w:rsidRDefault="00163303" w:rsidP="00163303">
                      <w:pPr>
                        <w:pStyle w:val="ListParagraph"/>
                        <w:numPr>
                          <w:ilvl w:val="0"/>
                          <w:numId w:val="32"/>
                        </w:numPr>
                        <w:spacing w:after="0"/>
                        <w:ind w:left="0" w:firstLine="0"/>
                      </w:pPr>
                      <w:r>
                        <w:t>Per capita</w:t>
                      </w:r>
                    </w:p>
                  </w:txbxContent>
                </v:textbox>
                <w10:wrap anchorx="margin"/>
              </v:shape>
            </w:pict>
          </mc:Fallback>
        </mc:AlternateContent>
      </w:r>
      <w:r w:rsidRPr="00163303">
        <w:rPr>
          <w:b/>
          <w:bCs/>
          <w:noProof/>
          <w:u w:val="single"/>
        </w:rPr>
        <mc:AlternateContent>
          <mc:Choice Requires="wps">
            <w:drawing>
              <wp:anchor distT="45720" distB="45720" distL="114300" distR="114300" simplePos="0" relativeHeight="251816960" behindDoc="0" locked="0" layoutInCell="1" allowOverlap="1" wp14:anchorId="78C0594C" wp14:editId="1931A875">
                <wp:simplePos x="0" y="0"/>
                <wp:positionH relativeFrom="column">
                  <wp:posOffset>5970905</wp:posOffset>
                </wp:positionH>
                <wp:positionV relativeFrom="paragraph">
                  <wp:posOffset>1172210</wp:posOffset>
                </wp:positionV>
                <wp:extent cx="1466850" cy="1404620"/>
                <wp:effectExtent l="0" t="0" r="19050" b="241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B5F86A4" w14:textId="77777777" w:rsidR="00163303" w:rsidRPr="00BF3939" w:rsidRDefault="00163303" w:rsidP="00163303">
                            <w:pPr>
                              <w:rPr>
                                <w:b/>
                                <w:bCs/>
                              </w:rPr>
                            </w:pPr>
                            <w:r w:rsidRPr="00BF3939">
                              <w:rPr>
                                <w:b/>
                                <w:bCs/>
                              </w:rPr>
                              <w:t>Individual nutrient requirements</w:t>
                            </w:r>
                          </w:p>
                          <w:p w14:paraId="0ABD0445" w14:textId="77777777" w:rsidR="00163303" w:rsidRDefault="00163303" w:rsidP="00163303">
                            <w:pPr>
                              <w:pStyle w:val="ListParagraph"/>
                              <w:numPr>
                                <w:ilvl w:val="0"/>
                                <w:numId w:val="31"/>
                              </w:numPr>
                              <w:spacing w:after="0"/>
                              <w:ind w:left="0" w:firstLine="0"/>
                            </w:pPr>
                            <w:r>
                              <w:t>IOM (US/Canada)</w:t>
                            </w:r>
                          </w:p>
                          <w:p w14:paraId="10597182" w14:textId="77777777" w:rsidR="00163303" w:rsidRDefault="00163303" w:rsidP="00163303">
                            <w:pPr>
                              <w:pStyle w:val="ListParagraph"/>
                              <w:numPr>
                                <w:ilvl w:val="0"/>
                                <w:numId w:val="31"/>
                              </w:numPr>
                              <w:spacing w:after="0"/>
                              <w:ind w:left="0" w:firstLine="0"/>
                            </w:pPr>
                            <w:r>
                              <w:t>WHO/FAO</w:t>
                            </w:r>
                          </w:p>
                          <w:p w14:paraId="526442AB" w14:textId="77777777" w:rsidR="00163303" w:rsidRDefault="00163303" w:rsidP="00163303">
                            <w:pPr>
                              <w:pStyle w:val="ListParagraph"/>
                              <w:numPr>
                                <w:ilvl w:val="0"/>
                                <w:numId w:val="31"/>
                              </w:numPr>
                              <w:spacing w:after="0"/>
                              <w:ind w:left="0" w:firstLine="0"/>
                            </w:pPr>
                            <w:r>
                              <w:t>Regional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C0594C" id="_x0000_s1047" type="#_x0000_t202" style="position:absolute;margin-left:470.15pt;margin-top:92.3pt;width:115.5pt;height:110.6pt;z-index:251816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" fillcolor="#c3c3c3 [2166]" strokecolor="#a5a5a5 [3206]" strokeweight=".5pt">
                <v:fill color2="#b6b6b6 [2614]" rotate="t" colors="0 #d2d2d2;.5 #c8c8c8;1 silver" focus="100%" type="gradient">
                  <o:fill v:ext="view" type="gradientUnscaled"/>
                </v:fill>
                <v:textbox style="mso-fit-shape-to-text:t">
                  <w:txbxContent>
                    <w:p w14:paraId="2B5F86A4" w14:textId="77777777" w:rsidR="00163303" w:rsidRPr="00BF3939" w:rsidRDefault="00163303" w:rsidP="00163303">
                      <w:pPr>
                        <w:rPr>
                          <w:b/>
                          <w:bCs/>
                        </w:rPr>
                      </w:pPr>
                      <w:r w:rsidRPr="00BF3939">
                        <w:rPr>
                          <w:b/>
                          <w:bCs/>
                        </w:rPr>
                        <w:t>Individual nutrient requirements</w:t>
                      </w:r>
                    </w:p>
                    <w:p w14:paraId="0ABD0445" w14:textId="77777777" w:rsidR="00163303" w:rsidRDefault="00163303" w:rsidP="00163303">
                      <w:pPr>
                        <w:pStyle w:val="ListParagraph"/>
                        <w:numPr>
                          <w:ilvl w:val="0"/>
                          <w:numId w:val="31"/>
                        </w:numPr>
                        <w:spacing w:after="0"/>
                        <w:ind w:left="0" w:firstLine="0"/>
                      </w:pPr>
                      <w:r>
                        <w:t>IOM (US/Canada)</w:t>
                      </w:r>
                    </w:p>
                    <w:p w14:paraId="10597182" w14:textId="77777777" w:rsidR="00163303" w:rsidRDefault="00163303" w:rsidP="00163303">
                      <w:pPr>
                        <w:pStyle w:val="ListParagraph"/>
                        <w:numPr>
                          <w:ilvl w:val="0"/>
                          <w:numId w:val="31"/>
                        </w:numPr>
                        <w:spacing w:after="0"/>
                        <w:ind w:left="0" w:firstLine="0"/>
                      </w:pPr>
                      <w:r>
                        <w:t>WHO/FAO</w:t>
                      </w:r>
                    </w:p>
                    <w:p w14:paraId="526442AB" w14:textId="77777777" w:rsidR="00163303" w:rsidRDefault="00163303" w:rsidP="00163303">
                      <w:pPr>
                        <w:pStyle w:val="ListParagraph"/>
                        <w:numPr>
                          <w:ilvl w:val="0"/>
                          <w:numId w:val="31"/>
                        </w:numPr>
                        <w:spacing w:after="0"/>
                        <w:ind w:left="0" w:firstLine="0"/>
                      </w:pPr>
                      <w:r>
                        <w:t>Regional</w:t>
                      </w:r>
                    </w:p>
                  </w:txbxContent>
                </v:textbox>
                <w10:wrap type="square"/>
              </v:shape>
            </w:pict>
          </mc:Fallback>
        </mc:AlternateContent>
      </w:r>
      <w:r w:rsidRPr="00163303">
        <w:rPr>
          <w:b/>
          <w:bCs/>
          <w:noProof/>
          <w:u w:val="single"/>
        </w:rPr>
        <mc:AlternateContent>
          <mc:Choice Requires="wps">
            <w:drawing>
              <wp:anchor distT="0" distB="0" distL="114300" distR="114300" simplePos="0" relativeHeight="251838464" behindDoc="0" locked="0" layoutInCell="1" allowOverlap="1" wp14:anchorId="55F011B8" wp14:editId="65A1A76F">
                <wp:simplePos x="0" y="0"/>
                <wp:positionH relativeFrom="column">
                  <wp:posOffset>6518704</wp:posOffset>
                </wp:positionH>
                <wp:positionV relativeFrom="paragraph">
                  <wp:posOffset>1022394</wp:posOffset>
                </wp:positionV>
                <wp:extent cx="45719" cy="148546"/>
                <wp:effectExtent l="57150" t="0" r="50165" b="61595"/>
                <wp:wrapNone/>
                <wp:docPr id="50" name="Straight Arrow Connector 50"/>
                <wp:cNvGraphicFramePr/>
                <a:graphic xmlns:a="http://schemas.openxmlformats.org/drawingml/2006/main">
                  <a:graphicData uri="http://schemas.microsoft.com/office/word/2010/wordprocessingShape">
                    <wps:wsp>
                      <wps:cNvCnPr/>
                      <wps:spPr>
                        <a:xfrm flipH="1">
                          <a:off x="0" y="0"/>
                          <a:ext cx="45719" cy="148546"/>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DECBF" id="Straight Arrow Connector 50" o:spid="_x0000_s1026" type="#_x0000_t32" style="position:absolute;margin-left:513.3pt;margin-top:80.5pt;width:3.6pt;height:11.7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" strokecolor="#a5a5a5 [2092]" strokeweight=".5pt">
                <v:stroke endarrow="block" joinstyle="miter"/>
              </v:shape>
            </w:pict>
          </mc:Fallback>
        </mc:AlternateContent>
      </w:r>
      <w:r w:rsidRPr="009B66E4">
        <w:rPr>
          <w:b/>
          <w:bCs/>
          <w:noProof/>
          <w:u w:val="single"/>
        </w:rPr>
        <mc:AlternateContent>
          <mc:Choice Requires="wps">
            <w:drawing>
              <wp:anchor distT="0" distB="0" distL="114300" distR="114300" simplePos="0" relativeHeight="251879424" behindDoc="0" locked="0" layoutInCell="1" allowOverlap="1" wp14:anchorId="4FA4EB8C" wp14:editId="6164E5E2">
                <wp:simplePos x="0" y="0"/>
                <wp:positionH relativeFrom="column">
                  <wp:posOffset>7522445</wp:posOffset>
                </wp:positionH>
                <wp:positionV relativeFrom="paragraph">
                  <wp:posOffset>5200369</wp:posOffset>
                </wp:positionV>
                <wp:extent cx="594183" cy="170742"/>
                <wp:effectExtent l="0" t="57150" r="0" b="20320"/>
                <wp:wrapNone/>
                <wp:docPr id="213" name="Straight Arrow Connector 213"/>
                <wp:cNvGraphicFramePr/>
                <a:graphic xmlns:a="http://schemas.openxmlformats.org/drawingml/2006/main">
                  <a:graphicData uri="http://schemas.microsoft.com/office/word/2010/wordprocessingShape">
                    <wps:wsp>
                      <wps:cNvCnPr/>
                      <wps:spPr>
                        <a:xfrm flipV="1">
                          <a:off x="0" y="0"/>
                          <a:ext cx="594183" cy="17074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CEEAB" id="Straight Arrow Connector 213" o:spid="_x0000_s1026" type="#_x0000_t32" style="position:absolute;margin-left:592.3pt;margin-top:409.5pt;width:46.8pt;height:13.45pt;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41536" behindDoc="0" locked="0" layoutInCell="1" allowOverlap="1" wp14:anchorId="5FED63BF" wp14:editId="04D0B288">
                <wp:simplePos x="0" y="0"/>
                <wp:positionH relativeFrom="column">
                  <wp:posOffset>6302035</wp:posOffset>
                </wp:positionH>
                <wp:positionV relativeFrom="paragraph">
                  <wp:posOffset>4830002</wp:posOffset>
                </wp:positionV>
                <wp:extent cx="1137285" cy="11690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19269406" w14:textId="77777777" w:rsidR="00163303" w:rsidRPr="008F288C" w:rsidRDefault="00163303" w:rsidP="00163303">
                            <w:pPr>
                              <w:jc w:val="center"/>
                              <w:rPr>
                                <w:color w:val="FFFFFF" w:themeColor="background1"/>
                              </w:rPr>
                            </w:pPr>
                            <w:r>
                              <w:rPr>
                                <w:color w:val="FFFFFF" w:themeColor="background1"/>
                              </w:rPr>
                              <w:t xml:space="preserve">Individual inadequacy measure for calculated </w:t>
                            </w:r>
                            <w:r w:rsidRPr="008F288C">
                              <w:rPr>
                                <w:color w:val="FFFFFF" w:themeColor="background1"/>
                              </w:rPr>
                              <w:t xml:space="preserve">nutrient </w:t>
                            </w:r>
                            <w:r>
                              <w:rPr>
                                <w:color w:val="FFFFFF" w:themeColor="background1"/>
                              </w:rPr>
                              <w:t>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D63BF" id="Text Box 53" o:spid="_x0000_s1048" type="#_x0000_t202" style="position:absolute;margin-left:496.2pt;margin-top:380.3pt;width:89.55pt;height:92.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" filled="f" stroked="f" strokeweight=".5pt">
                <v:textbox>
                  <w:txbxContent>
                    <w:p w14:paraId="19269406" w14:textId="77777777" w:rsidR="00163303" w:rsidRPr="008F288C" w:rsidRDefault="00163303" w:rsidP="00163303">
                      <w:pPr>
                        <w:jc w:val="center"/>
                        <w:rPr>
                          <w:color w:val="FFFFFF" w:themeColor="background1"/>
                        </w:rPr>
                      </w:pPr>
                      <w:r>
                        <w:rPr>
                          <w:color w:val="FFFFFF" w:themeColor="background1"/>
                        </w:rPr>
                        <w:t xml:space="preserve">Individual inadequacy measure for calculated </w:t>
                      </w:r>
                      <w:r w:rsidRPr="008F288C">
                        <w:rPr>
                          <w:color w:val="FFFFFF" w:themeColor="background1"/>
                        </w:rPr>
                        <w:t xml:space="preserve">nutrient </w:t>
                      </w:r>
                      <w:r>
                        <w:rPr>
                          <w:color w:val="FFFFFF" w:themeColor="background1"/>
                        </w:rPr>
                        <w:t>consumption</w:t>
                      </w:r>
                    </w:p>
                  </w:txbxContent>
                </v:textbox>
              </v:shape>
            </w:pict>
          </mc:Fallback>
        </mc:AlternateContent>
      </w:r>
      <w:r w:rsidRPr="00163303">
        <w:rPr>
          <w:b/>
          <w:bCs/>
          <w:noProof/>
          <w:u w:val="single"/>
        </w:rPr>
        <mc:AlternateContent>
          <mc:Choice Requires="wps">
            <w:drawing>
              <wp:anchor distT="0" distB="0" distL="114300" distR="114300" simplePos="0" relativeHeight="251830272" behindDoc="0" locked="0" layoutInCell="1" allowOverlap="1" wp14:anchorId="6DF3FB04" wp14:editId="3197D48C">
                <wp:simplePos x="0" y="0"/>
                <wp:positionH relativeFrom="column">
                  <wp:posOffset>6193111</wp:posOffset>
                </wp:positionH>
                <wp:positionV relativeFrom="paragraph">
                  <wp:posOffset>4769189</wp:posOffset>
                </wp:positionV>
                <wp:extent cx="1325880" cy="1222375"/>
                <wp:effectExtent l="19050" t="0" r="45720" b="15875"/>
                <wp:wrapNone/>
                <wp:docPr id="40" name="Hexagon 40"/>
                <wp:cNvGraphicFramePr/>
                <a:graphic xmlns:a="http://schemas.openxmlformats.org/drawingml/2006/main">
                  <a:graphicData uri="http://schemas.microsoft.com/office/word/2010/wordprocessingShape">
                    <wps:wsp>
                      <wps:cNvSpPr/>
                      <wps:spPr>
                        <a:xfrm>
                          <a:off x="0" y="0"/>
                          <a:ext cx="1325880" cy="122237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CEA43" id="Hexagon 40" o:spid="_x0000_s1026" type="#_x0000_t9" style="position:absolute;margin-left:487.65pt;margin-top:375.55pt;width:104.4pt;height:96.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" adj="4978" fillcolor="#4472c4 [3204]" strokecolor="white [3201]" strokeweight="1.5pt"/>
            </w:pict>
          </mc:Fallback>
        </mc:AlternateContent>
      </w:r>
      <w:r w:rsidRPr="00B1115E">
        <w:rPr>
          <w:noProof/>
          <w:color w:val="808080" w:themeColor="background1" w:themeShade="80"/>
        </w:rPr>
        <mc:AlternateContent>
          <mc:Choice Requires="wps">
            <w:drawing>
              <wp:anchor distT="45720" distB="45720" distL="114300" distR="114300" simplePos="0" relativeHeight="251877376" behindDoc="0" locked="0" layoutInCell="1" allowOverlap="1" wp14:anchorId="31A1D236" wp14:editId="0FE53DE1">
                <wp:simplePos x="0" y="0"/>
                <wp:positionH relativeFrom="margin">
                  <wp:posOffset>4571926</wp:posOffset>
                </wp:positionH>
                <wp:positionV relativeFrom="paragraph">
                  <wp:posOffset>4010675</wp:posOffset>
                </wp:positionV>
                <wp:extent cx="1286510" cy="715645"/>
                <wp:effectExtent l="0" t="0" r="27940" b="2730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715645"/>
                        </a:xfrm>
                        <a:prstGeom prst="rect">
                          <a:avLst/>
                        </a:prstGeom>
                        <a:solidFill>
                          <a:srgbClr val="FFFFFF"/>
                        </a:solidFill>
                        <a:ln w="9525">
                          <a:solidFill>
                            <a:srgbClr val="000000"/>
                          </a:solidFill>
                          <a:miter lim="800000"/>
                          <a:headEnd/>
                          <a:tailEnd/>
                        </a:ln>
                      </wps:spPr>
                      <wps:txbx>
                        <w:txbxContent>
                          <w:p w14:paraId="0502430D" w14:textId="77777777" w:rsidR="009B66E4" w:rsidRPr="007001EC" w:rsidRDefault="009B66E4" w:rsidP="009B66E4">
                            <w:pPr>
                              <w:rPr>
                                <w:sz w:val="20"/>
                                <w:szCs w:val="20"/>
                              </w:rPr>
                            </w:pPr>
                            <w:r>
                              <w:rPr>
                                <w:sz w:val="20"/>
                                <w:szCs w:val="20"/>
                              </w:rPr>
                              <w:t>Individual share</w:t>
                            </w:r>
                            <w:r w:rsidRPr="007001EC">
                              <w:rPr>
                                <w:sz w:val="20"/>
                                <w:szCs w:val="20"/>
                              </w:rPr>
                              <w:t xml:space="preserve"> is the individual’s AE divided by the sum of all household 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1D236" id="_x0000_s1049" type="#_x0000_t202" style="position:absolute;margin-left:5in;margin-top:315.8pt;width:101.3pt;height:56.3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A9JwIAAE4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">
                <v:textbox>
                  <w:txbxContent>
                    <w:p w14:paraId="0502430D" w14:textId="77777777" w:rsidR="009B66E4" w:rsidRPr="007001EC" w:rsidRDefault="009B66E4" w:rsidP="009B66E4">
                      <w:pPr>
                        <w:rPr>
                          <w:sz w:val="20"/>
                          <w:szCs w:val="20"/>
                        </w:rPr>
                      </w:pPr>
                      <w:r>
                        <w:rPr>
                          <w:sz w:val="20"/>
                          <w:szCs w:val="20"/>
                        </w:rPr>
                        <w:t>Individual share</w:t>
                      </w:r>
                      <w:r w:rsidRPr="007001EC">
                        <w:rPr>
                          <w:sz w:val="20"/>
                          <w:szCs w:val="20"/>
                        </w:rPr>
                        <w:t xml:space="preserve"> is the individual’s AE divided by the sum of all household AE</w:t>
                      </w:r>
                    </w:p>
                  </w:txbxContent>
                </v:textbox>
                <w10:wrap type="square" anchorx="margin"/>
              </v:shape>
            </w:pict>
          </mc:Fallback>
        </mc:AlternateContent>
      </w:r>
      <w:r w:rsidRPr="00163303">
        <w:rPr>
          <w:b/>
          <w:bCs/>
          <w:noProof/>
          <w:u w:val="single"/>
        </w:rPr>
        <mc:AlternateContent>
          <mc:Choice Requires="wps">
            <w:drawing>
              <wp:anchor distT="0" distB="0" distL="114300" distR="114300" simplePos="0" relativeHeight="251843584" behindDoc="0" locked="0" layoutInCell="1" allowOverlap="1" wp14:anchorId="51C1011F" wp14:editId="6B6A2F10">
                <wp:simplePos x="0" y="0"/>
                <wp:positionH relativeFrom="column">
                  <wp:posOffset>5896079</wp:posOffset>
                </wp:positionH>
                <wp:positionV relativeFrom="paragraph">
                  <wp:posOffset>92666</wp:posOffset>
                </wp:positionV>
                <wp:extent cx="1498600" cy="935355"/>
                <wp:effectExtent l="19050" t="0" r="44450" b="36195"/>
                <wp:wrapNone/>
                <wp:docPr id="48" name="Cloud 48"/>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E89526" id="Cloud 48" o:spid="_x0000_s1026" style="position:absolute;margin-left:464.25pt;margin-top:7.3pt;width:118pt;height:73.65pt;z-index:25184358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Pr="00163303">
        <w:rPr>
          <w:b/>
          <w:bCs/>
          <w:noProof/>
          <w:u w:val="single"/>
        </w:rPr>
        <mc:AlternateContent>
          <mc:Choice Requires="wps">
            <w:drawing>
              <wp:anchor distT="0" distB="0" distL="114300" distR="114300" simplePos="0" relativeHeight="251844608" behindDoc="0" locked="0" layoutInCell="1" allowOverlap="1" wp14:anchorId="77391B5B" wp14:editId="276616A8">
                <wp:simplePos x="0" y="0"/>
                <wp:positionH relativeFrom="column">
                  <wp:posOffset>6144807</wp:posOffset>
                </wp:positionH>
                <wp:positionV relativeFrom="paragraph">
                  <wp:posOffset>285263</wp:posOffset>
                </wp:positionV>
                <wp:extent cx="1264920" cy="701513"/>
                <wp:effectExtent l="0" t="0" r="0" b="3810"/>
                <wp:wrapNone/>
                <wp:docPr id="49" name="Text Box 49"/>
                <wp:cNvGraphicFramePr/>
                <a:graphic xmlns:a="http://schemas.openxmlformats.org/drawingml/2006/main">
                  <a:graphicData uri="http://schemas.microsoft.com/office/word/2010/wordprocessingShape">
                    <wps:wsp>
                      <wps:cNvSpPr txBox="1"/>
                      <wps:spPr>
                        <a:xfrm>
                          <a:off x="0" y="0"/>
                          <a:ext cx="1264920" cy="701513"/>
                        </a:xfrm>
                        <a:prstGeom prst="rect">
                          <a:avLst/>
                        </a:prstGeom>
                        <a:noFill/>
                        <a:ln w="6350">
                          <a:noFill/>
                        </a:ln>
                      </wps:spPr>
                      <wps:txbx>
                        <w:txbxContent>
                          <w:p w14:paraId="50EED413" w14:textId="77777777" w:rsidR="00163303" w:rsidRDefault="00163303" w:rsidP="00163303">
                            <w:r>
                              <w:t>Adjustments for pregnancy, lactation,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91B5B" id="Text Box 49" o:spid="_x0000_s1050" type="#_x0000_t202" style="position:absolute;margin-left:483.85pt;margin-top:22.45pt;width:99.6pt;height:55.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" filled="f" stroked="f" strokeweight=".5pt">
                <v:textbox>
                  <w:txbxContent>
                    <w:p w14:paraId="50EED413" w14:textId="77777777" w:rsidR="00163303" w:rsidRDefault="00163303" w:rsidP="00163303">
                      <w:r>
                        <w:t>Adjustments for pregnancy, lactation, activity</w:t>
                      </w:r>
                    </w:p>
                  </w:txbxContent>
                </v:textbox>
              </v:shape>
            </w:pict>
          </mc:Fallback>
        </mc:AlternateContent>
      </w:r>
      <w:r w:rsidRPr="009B66E4">
        <w:rPr>
          <w:b/>
          <w:bCs/>
          <w:noProof/>
          <w:u w:val="single"/>
        </w:rPr>
        <mc:AlternateContent>
          <mc:Choice Requires="wps">
            <w:drawing>
              <wp:anchor distT="0" distB="0" distL="114300" distR="114300" simplePos="0" relativeHeight="251871232" behindDoc="0" locked="0" layoutInCell="1" allowOverlap="1" wp14:anchorId="0FD050AE" wp14:editId="6F78BC28">
                <wp:simplePos x="0" y="0"/>
                <wp:positionH relativeFrom="margin">
                  <wp:posOffset>7867901</wp:posOffset>
                </wp:positionH>
                <wp:positionV relativeFrom="paragraph">
                  <wp:posOffset>5198907</wp:posOffset>
                </wp:positionV>
                <wp:extent cx="1362710" cy="1073785"/>
                <wp:effectExtent l="19050" t="0" r="46990" b="12065"/>
                <wp:wrapNone/>
                <wp:docPr id="207" name="Flowchart: Preparation 207"/>
                <wp:cNvGraphicFramePr/>
                <a:graphic xmlns:a="http://schemas.openxmlformats.org/drawingml/2006/main">
                  <a:graphicData uri="http://schemas.microsoft.com/office/word/2010/wordprocessingShape">
                    <wps:wsp>
                      <wps:cNvSpPr/>
                      <wps:spPr>
                        <a:xfrm>
                          <a:off x="0" y="0"/>
                          <a:ext cx="1362710" cy="107378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C7EED" id="Flowchart: Preparation 207" o:spid="_x0000_s1026" type="#_x0000_t117" style="position:absolute;margin-left:619.5pt;margin-top:409.35pt;width:107.3pt;height:84.5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" fillcolor="#70ad47 [3209]" strokecolor="#70ad47 [3209]" strokeweight="1pt">
                <w10:wrap anchorx="margin"/>
              </v:shape>
            </w:pict>
          </mc:Fallback>
        </mc:AlternateContent>
      </w:r>
      <w:r w:rsidRPr="00163303">
        <w:rPr>
          <w:b/>
          <w:bCs/>
          <w:noProof/>
          <w:u w:val="single"/>
        </w:rPr>
        <mc:AlternateContent>
          <mc:Choice Requires="wps">
            <w:drawing>
              <wp:anchor distT="0" distB="0" distL="114300" distR="114300" simplePos="0" relativeHeight="251829248" behindDoc="0" locked="0" layoutInCell="1" allowOverlap="1" wp14:anchorId="3FFCD539" wp14:editId="4B70CC75">
                <wp:simplePos x="0" y="0"/>
                <wp:positionH relativeFrom="column">
                  <wp:posOffset>2906867</wp:posOffset>
                </wp:positionH>
                <wp:positionV relativeFrom="paragraph">
                  <wp:posOffset>2351420</wp:posOffset>
                </wp:positionV>
                <wp:extent cx="418997" cy="733647"/>
                <wp:effectExtent l="38100" t="0" r="19685" b="47625"/>
                <wp:wrapNone/>
                <wp:docPr id="38" name="Straight Arrow Connector 38"/>
                <wp:cNvGraphicFramePr/>
                <a:graphic xmlns:a="http://schemas.openxmlformats.org/drawingml/2006/main">
                  <a:graphicData uri="http://schemas.microsoft.com/office/word/2010/wordprocessingShape">
                    <wps:wsp>
                      <wps:cNvCnPr/>
                      <wps:spPr>
                        <a:xfrm flipH="1">
                          <a:off x="0" y="0"/>
                          <a:ext cx="418997" cy="733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48BA6" id="Straight Arrow Connector 38" o:spid="_x0000_s1026" type="#_x0000_t32" style="position:absolute;margin-left:228.9pt;margin-top:185.15pt;width:33pt;height:57.7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19008" behindDoc="0" locked="0" layoutInCell="1" allowOverlap="1" wp14:anchorId="2D64D800" wp14:editId="2C2F1C3A">
                <wp:simplePos x="0" y="0"/>
                <wp:positionH relativeFrom="column">
                  <wp:posOffset>1528755</wp:posOffset>
                </wp:positionH>
                <wp:positionV relativeFrom="paragraph">
                  <wp:posOffset>1942450</wp:posOffset>
                </wp:positionV>
                <wp:extent cx="1371600" cy="1127051"/>
                <wp:effectExtent l="0" t="0" r="76200" b="54610"/>
                <wp:wrapNone/>
                <wp:docPr id="27" name="Straight Arrow Connector 27"/>
                <wp:cNvGraphicFramePr/>
                <a:graphic xmlns:a="http://schemas.openxmlformats.org/drawingml/2006/main">
                  <a:graphicData uri="http://schemas.microsoft.com/office/word/2010/wordprocessingShape">
                    <wps:wsp>
                      <wps:cNvCnPr/>
                      <wps:spPr>
                        <a:xfrm>
                          <a:off x="0" y="0"/>
                          <a:ext cx="1371600" cy="1127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4D876" id="Straight Arrow Connector 27" o:spid="_x0000_s1026" type="#_x0000_t32" style="position:absolute;margin-left:120.35pt;margin-top:152.95pt;width:108pt;height:88.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28224" behindDoc="0" locked="0" layoutInCell="1" allowOverlap="1" wp14:anchorId="6362E759" wp14:editId="21BC24D5">
                <wp:simplePos x="0" y="0"/>
                <wp:positionH relativeFrom="margin">
                  <wp:posOffset>2304045</wp:posOffset>
                </wp:positionH>
                <wp:positionV relativeFrom="paragraph">
                  <wp:posOffset>3356197</wp:posOffset>
                </wp:positionV>
                <wp:extent cx="1211580" cy="796925"/>
                <wp:effectExtent l="0" t="0" r="0" b="3175"/>
                <wp:wrapNone/>
                <wp:docPr id="37" name="Text Box 37"/>
                <wp:cNvGraphicFramePr/>
                <a:graphic xmlns:a="http://schemas.openxmlformats.org/drawingml/2006/main">
                  <a:graphicData uri="http://schemas.microsoft.com/office/word/2010/wordprocessingShape">
                    <wps:wsp>
                      <wps:cNvSpPr txBox="1"/>
                      <wps:spPr>
                        <a:xfrm>
                          <a:off x="0" y="0"/>
                          <a:ext cx="1211580" cy="796925"/>
                        </a:xfrm>
                        <a:prstGeom prst="rect">
                          <a:avLst/>
                        </a:prstGeom>
                        <a:noFill/>
                        <a:ln w="6350">
                          <a:noFill/>
                        </a:ln>
                      </wps:spPr>
                      <wps:txbx>
                        <w:txbxContent>
                          <w:p w14:paraId="55412416" w14:textId="77777777" w:rsidR="00163303" w:rsidRPr="008F288C" w:rsidRDefault="00163303" w:rsidP="00163303">
                            <w:pPr>
                              <w:jc w:val="center"/>
                              <w:rPr>
                                <w:color w:val="FFFFFF" w:themeColor="background1"/>
                              </w:rPr>
                            </w:pPr>
                            <w:r>
                              <w:rPr>
                                <w:color w:val="FFFFFF" w:themeColor="background1"/>
                              </w:rPr>
                              <w:t>Reported household</w:t>
                            </w:r>
                            <w:r w:rsidRPr="008F288C">
                              <w:rPr>
                                <w:color w:val="FFFFFF" w:themeColor="background1"/>
                              </w:rPr>
                              <w:t xml:space="preserve">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E759" id="Text Box 37" o:spid="_x0000_s1051" type="#_x0000_t202" style="position:absolute;margin-left:181.4pt;margin-top:264.25pt;width:95.4pt;height:62.7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" filled="f" stroked="f" strokeweight=".5pt">
                <v:textbox>
                  <w:txbxContent>
                    <w:p w14:paraId="55412416" w14:textId="77777777" w:rsidR="00163303" w:rsidRPr="008F288C" w:rsidRDefault="00163303" w:rsidP="00163303">
                      <w:pPr>
                        <w:jc w:val="center"/>
                        <w:rPr>
                          <w:color w:val="FFFFFF" w:themeColor="background1"/>
                        </w:rPr>
                      </w:pPr>
                      <w:r>
                        <w:rPr>
                          <w:color w:val="FFFFFF" w:themeColor="background1"/>
                        </w:rPr>
                        <w:t>Reported household</w:t>
                      </w:r>
                      <w:r w:rsidRPr="008F288C">
                        <w:rPr>
                          <w:color w:val="FFFFFF" w:themeColor="background1"/>
                        </w:rPr>
                        <w:t xml:space="preserve"> consumption of the nutrient</w:t>
                      </w:r>
                    </w:p>
                  </w:txbxContent>
                </v:textbox>
                <w10:wrap anchorx="margin"/>
              </v:shape>
            </w:pict>
          </mc:Fallback>
        </mc:AlternateContent>
      </w:r>
      <w:r w:rsidRPr="00163303">
        <w:rPr>
          <w:b/>
          <w:bCs/>
          <w:noProof/>
          <w:u w:val="single"/>
        </w:rPr>
        <mc:AlternateContent>
          <mc:Choice Requires="wps">
            <w:drawing>
              <wp:anchor distT="0" distB="0" distL="114300" distR="114300" simplePos="0" relativeHeight="251827200" behindDoc="0" locked="0" layoutInCell="1" allowOverlap="1" wp14:anchorId="026BB98B" wp14:editId="53B42E8C">
                <wp:simplePos x="0" y="0"/>
                <wp:positionH relativeFrom="column">
                  <wp:posOffset>2165143</wp:posOffset>
                </wp:positionH>
                <wp:positionV relativeFrom="paragraph">
                  <wp:posOffset>3098357</wp:posOffset>
                </wp:positionV>
                <wp:extent cx="1509395" cy="1440612"/>
                <wp:effectExtent l="0" t="0" r="0" b="7620"/>
                <wp:wrapNone/>
                <wp:docPr id="36" name="Diamond 36"/>
                <wp:cNvGraphicFramePr/>
                <a:graphic xmlns:a="http://schemas.openxmlformats.org/drawingml/2006/main">
                  <a:graphicData uri="http://schemas.microsoft.com/office/word/2010/wordprocessingShape">
                    <wps:wsp>
                      <wps:cNvSpPr/>
                      <wps:spPr>
                        <a:xfrm>
                          <a:off x="0" y="0"/>
                          <a:ext cx="1509395" cy="1440612"/>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DB4A80" id="Diamond 36" o:spid="_x0000_s1026" type="#_x0000_t4" style="position:absolute;margin-left:170.5pt;margin-top:243.95pt;width:118.85pt;height:113.4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" fillcolor="#4472c4 [3204]" stroked="f"/>
            </w:pict>
          </mc:Fallback>
        </mc:AlternateContent>
      </w:r>
      <w:r w:rsidRPr="00163303">
        <w:rPr>
          <w:b/>
          <w:bCs/>
          <w:noProof/>
          <w:u w:val="single"/>
        </w:rPr>
        <mc:AlternateContent>
          <mc:Choice Requires="wps">
            <w:drawing>
              <wp:anchor distT="45720" distB="45720" distL="114300" distR="114300" simplePos="0" relativeHeight="251815936" behindDoc="0" locked="0" layoutInCell="1" allowOverlap="1" wp14:anchorId="05A45D42" wp14:editId="02082A60">
                <wp:simplePos x="0" y="0"/>
                <wp:positionH relativeFrom="column">
                  <wp:posOffset>2711790</wp:posOffset>
                </wp:positionH>
                <wp:positionV relativeFrom="paragraph">
                  <wp:posOffset>1514652</wp:posOffset>
                </wp:positionV>
                <wp:extent cx="1668780" cy="1404620"/>
                <wp:effectExtent l="0" t="0" r="26670" b="2349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524EDCF2" w14:textId="77777777" w:rsidR="00163303" w:rsidRPr="00BF3939" w:rsidRDefault="00163303" w:rsidP="00163303">
                            <w:pPr>
                              <w:rPr>
                                <w:b/>
                                <w:bCs/>
                              </w:rPr>
                            </w:pPr>
                            <w:r w:rsidRPr="00BF3939">
                              <w:rPr>
                                <w:b/>
                                <w:bCs/>
                              </w:rPr>
                              <w:t>Food Composition Table</w:t>
                            </w:r>
                          </w:p>
                          <w:p w14:paraId="367F0795" w14:textId="77777777" w:rsidR="00163303" w:rsidRDefault="00163303" w:rsidP="00163303">
                            <w:pPr>
                              <w:pStyle w:val="ListParagraph"/>
                              <w:numPr>
                                <w:ilvl w:val="0"/>
                                <w:numId w:val="30"/>
                              </w:numPr>
                              <w:spacing w:after="0"/>
                              <w:ind w:left="0" w:firstLine="0"/>
                            </w:pPr>
                            <w:r>
                              <w:t>USDA Database</w:t>
                            </w:r>
                          </w:p>
                          <w:p w14:paraId="4252A689" w14:textId="77777777" w:rsidR="00163303" w:rsidRDefault="00163303" w:rsidP="00163303">
                            <w:pPr>
                              <w:pStyle w:val="ListParagraph"/>
                              <w:numPr>
                                <w:ilvl w:val="0"/>
                                <w:numId w:val="30"/>
                              </w:numPr>
                              <w:spacing w:after="0"/>
                              <w:ind w:left="0" w:firstLine="0"/>
                            </w:pPr>
                            <w:r>
                              <w:t>Regional Survey</w:t>
                            </w:r>
                          </w:p>
                          <w:p w14:paraId="77CBB394" w14:textId="77777777" w:rsidR="00163303" w:rsidRDefault="00163303" w:rsidP="00163303">
                            <w:pPr>
                              <w:pStyle w:val="ListParagraph"/>
                              <w:numPr>
                                <w:ilvl w:val="0"/>
                                <w:numId w:val="30"/>
                              </w:numPr>
                              <w:spacing w:after="0"/>
                              <w:ind w:left="0" w:firstLine="0"/>
                            </w:pPr>
                            <w: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A45D42" id="_x0000_s1052" type="#_x0000_t202" style="position:absolute;margin-left:213.55pt;margin-top:119.25pt;width:131.4pt;height:110.6pt;z-index:251815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" fillcolor="#c3c3c3 [2166]" strokecolor="#a5a5a5 [3206]" strokeweight=".5pt">
                <v:fill color2="#b6b6b6 [2614]" rotate="t" colors="0 #d2d2d2;.5 #c8c8c8;1 silver" focus="100%" type="gradient">
                  <o:fill v:ext="view" type="gradientUnscaled"/>
                </v:fill>
                <v:textbox style="mso-fit-shape-to-text:t">
                  <w:txbxContent>
                    <w:p w14:paraId="524EDCF2" w14:textId="77777777" w:rsidR="00163303" w:rsidRPr="00BF3939" w:rsidRDefault="00163303" w:rsidP="00163303">
                      <w:pPr>
                        <w:rPr>
                          <w:b/>
                          <w:bCs/>
                        </w:rPr>
                      </w:pPr>
                      <w:r w:rsidRPr="00BF3939">
                        <w:rPr>
                          <w:b/>
                          <w:bCs/>
                        </w:rPr>
                        <w:t>Food Composition Table</w:t>
                      </w:r>
                    </w:p>
                    <w:p w14:paraId="367F0795" w14:textId="77777777" w:rsidR="00163303" w:rsidRDefault="00163303" w:rsidP="00163303">
                      <w:pPr>
                        <w:pStyle w:val="ListParagraph"/>
                        <w:numPr>
                          <w:ilvl w:val="0"/>
                          <w:numId w:val="30"/>
                        </w:numPr>
                        <w:spacing w:after="0"/>
                        <w:ind w:left="0" w:firstLine="0"/>
                      </w:pPr>
                      <w:r>
                        <w:t>USDA Database</w:t>
                      </w:r>
                    </w:p>
                    <w:p w14:paraId="4252A689" w14:textId="77777777" w:rsidR="00163303" w:rsidRDefault="00163303" w:rsidP="00163303">
                      <w:pPr>
                        <w:pStyle w:val="ListParagraph"/>
                        <w:numPr>
                          <w:ilvl w:val="0"/>
                          <w:numId w:val="30"/>
                        </w:numPr>
                        <w:spacing w:after="0"/>
                        <w:ind w:left="0" w:firstLine="0"/>
                      </w:pPr>
                      <w:r>
                        <w:t>Regional Survey</w:t>
                      </w:r>
                    </w:p>
                    <w:p w14:paraId="77CBB394" w14:textId="77777777" w:rsidR="00163303" w:rsidRDefault="00163303" w:rsidP="00163303">
                      <w:pPr>
                        <w:pStyle w:val="ListParagraph"/>
                        <w:numPr>
                          <w:ilvl w:val="0"/>
                          <w:numId w:val="30"/>
                        </w:numPr>
                        <w:spacing w:after="0"/>
                        <w:ind w:left="0" w:firstLine="0"/>
                      </w:pPr>
                      <w:r>
                        <w:t xml:space="preserve">Private data </w:t>
                      </w:r>
                    </w:p>
                  </w:txbxContent>
                </v:textbox>
                <w10:wrap type="square"/>
              </v:shape>
            </w:pict>
          </mc:Fallback>
        </mc:AlternateContent>
      </w:r>
      <w:r w:rsidRPr="00163303">
        <w:rPr>
          <w:b/>
          <w:bCs/>
          <w:noProof/>
          <w:u w:val="single"/>
        </w:rPr>
        <mc:AlternateContent>
          <mc:Choice Requires="wps">
            <w:drawing>
              <wp:anchor distT="0" distB="0" distL="114300" distR="114300" simplePos="0" relativeHeight="251840512" behindDoc="0" locked="0" layoutInCell="1" allowOverlap="1" wp14:anchorId="29DB83C3" wp14:editId="505AA7E4">
                <wp:simplePos x="0" y="0"/>
                <wp:positionH relativeFrom="column">
                  <wp:posOffset>3430802</wp:posOffset>
                </wp:positionH>
                <wp:positionV relativeFrom="paragraph">
                  <wp:posOffset>1091904</wp:posOffset>
                </wp:positionV>
                <wp:extent cx="45719" cy="408180"/>
                <wp:effectExtent l="50800" t="0" r="43815" b="36830"/>
                <wp:wrapNone/>
                <wp:docPr id="52" name="Straight Arrow Connector 52"/>
                <wp:cNvGraphicFramePr/>
                <a:graphic xmlns:a="http://schemas.openxmlformats.org/drawingml/2006/main">
                  <a:graphicData uri="http://schemas.microsoft.com/office/word/2010/wordprocessingShape">
                    <wps:wsp>
                      <wps:cNvCnPr/>
                      <wps:spPr>
                        <a:xfrm flipH="1">
                          <a:off x="0" y="0"/>
                          <a:ext cx="45719" cy="40818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E1238" id="Straight Arrow Connector 52" o:spid="_x0000_s1026" type="#_x0000_t32" style="position:absolute;margin-left:270.15pt;margin-top:86pt;width:3.6pt;height:32.15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" strokecolor="#a5a5a5 [2092]"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39488" behindDoc="0" locked="0" layoutInCell="1" allowOverlap="1" wp14:anchorId="61721782" wp14:editId="29905035">
                <wp:simplePos x="0" y="0"/>
                <wp:positionH relativeFrom="column">
                  <wp:posOffset>3045771</wp:posOffset>
                </wp:positionH>
                <wp:positionV relativeFrom="paragraph">
                  <wp:posOffset>343845</wp:posOffset>
                </wp:positionV>
                <wp:extent cx="1264920" cy="69088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499D15D7" w14:textId="77777777" w:rsidR="00163303" w:rsidRDefault="00163303" w:rsidP="00163303">
                            <w: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21782" id="Text Box 51" o:spid="_x0000_s1053" type="#_x0000_t202" style="position:absolute;margin-left:239.8pt;margin-top:27.05pt;width:99.6pt;height:54.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" filled="f" stroked="f" strokeweight=".5pt">
                <v:textbox>
                  <w:txbxContent>
                    <w:p w14:paraId="499D15D7" w14:textId="77777777" w:rsidR="00163303" w:rsidRDefault="00163303" w:rsidP="00163303">
                      <w:r>
                        <w:t>Adjustments for bioavailability and retention factors</w:t>
                      </w:r>
                    </w:p>
                  </w:txbxContent>
                </v:textbox>
              </v:shape>
            </w:pict>
          </mc:Fallback>
        </mc:AlternateContent>
      </w:r>
      <w:r>
        <w:rPr>
          <w:noProof/>
          <w:color w:val="4472C4" w:themeColor="accent1"/>
        </w:rPr>
        <mc:AlternateContent>
          <mc:Choice Requires="wps">
            <w:drawing>
              <wp:anchor distT="0" distB="0" distL="114300" distR="114300" simplePos="0" relativeHeight="251682815" behindDoc="0" locked="0" layoutInCell="1" allowOverlap="1" wp14:anchorId="4F1B1896" wp14:editId="1F13A0A4">
                <wp:simplePos x="0" y="0"/>
                <wp:positionH relativeFrom="column">
                  <wp:posOffset>2899395</wp:posOffset>
                </wp:positionH>
                <wp:positionV relativeFrom="paragraph">
                  <wp:posOffset>240975</wp:posOffset>
                </wp:positionV>
                <wp:extent cx="1499190" cy="935665"/>
                <wp:effectExtent l="19050" t="0" r="44450" b="36195"/>
                <wp:wrapNone/>
                <wp:docPr id="54" name="Cloud 54"/>
                <wp:cNvGraphicFramePr/>
                <a:graphic xmlns:a="http://schemas.openxmlformats.org/drawingml/2006/main">
                  <a:graphicData uri="http://schemas.microsoft.com/office/word/2010/wordprocessingShape">
                    <wps:wsp>
                      <wps:cNvSpPr/>
                      <wps:spPr>
                        <a:xfrm>
                          <a:off x="0" y="0"/>
                          <a:ext cx="1499190" cy="93566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6E63A" id="Cloud 54" o:spid="_x0000_s1026" style="position:absolute;margin-left:228.3pt;margin-top:18.95pt;width:118.05pt;height:73.65pt;z-index:251682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3,566965;74960,549703;240426,755874;201974,764126;571844,846647;548662,808960;1000397,752669;991131,794016;1184395,497159;1297216,651717;1450536,332551;1400285,390510;1329976,117521;1332613,144898;1009108,85596;1034858,50682;768370,102230;780828,72124;485849,112453;530963,141649;143221,341973;135344,311239" o:connectangles="0,0,0,0,0,0,0,0,0,0,0,0,0,0,0,0,0,0,0,0,0,0"/>
              </v:shape>
            </w:pict>
          </mc:Fallback>
        </mc:AlternateContent>
      </w:r>
      <w:r w:rsidRPr="00163303">
        <w:rPr>
          <w:b/>
          <w:bCs/>
          <w:noProof/>
          <w:u w:val="single"/>
        </w:rPr>
        <mc:AlternateContent>
          <mc:Choice Requires="wps">
            <w:drawing>
              <wp:anchor distT="45720" distB="45720" distL="114300" distR="114300" simplePos="0" relativeHeight="251814912" behindDoc="0" locked="0" layoutInCell="1" allowOverlap="1" wp14:anchorId="0A2BD81F" wp14:editId="3B492BBB">
                <wp:simplePos x="0" y="0"/>
                <wp:positionH relativeFrom="margin">
                  <wp:posOffset>728684</wp:posOffset>
                </wp:positionH>
                <wp:positionV relativeFrom="paragraph">
                  <wp:posOffset>1097605</wp:posOffset>
                </wp:positionV>
                <wp:extent cx="1690370" cy="1404620"/>
                <wp:effectExtent l="0" t="0" r="2413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426EA06" w14:textId="77777777" w:rsidR="00163303" w:rsidRPr="00BF3939" w:rsidRDefault="00163303" w:rsidP="00163303">
                            <w:pPr>
                              <w:rPr>
                                <w:b/>
                                <w:bCs/>
                              </w:rPr>
                            </w:pPr>
                            <w:r w:rsidRPr="00BF3939">
                              <w:rPr>
                                <w:b/>
                                <w:bCs/>
                              </w:rPr>
                              <w:t>Household Survey Data</w:t>
                            </w:r>
                          </w:p>
                          <w:p w14:paraId="43ECE529" w14:textId="77777777" w:rsidR="00163303" w:rsidRDefault="00163303" w:rsidP="00163303">
                            <w:pPr>
                              <w:pStyle w:val="ListParagraph"/>
                              <w:numPr>
                                <w:ilvl w:val="0"/>
                                <w:numId w:val="29"/>
                              </w:numPr>
                              <w:spacing w:after="0"/>
                              <w:ind w:left="0" w:firstLine="0"/>
                            </w:pPr>
                            <w:r>
                              <w:t>Household Expenditure</w:t>
                            </w:r>
                          </w:p>
                          <w:p w14:paraId="72202ED5" w14:textId="77777777" w:rsidR="00163303" w:rsidRDefault="00163303" w:rsidP="00163303">
                            <w:pPr>
                              <w:pStyle w:val="ListParagraph"/>
                              <w:numPr>
                                <w:ilvl w:val="0"/>
                                <w:numId w:val="29"/>
                              </w:numPr>
                              <w:spacing w:after="0"/>
                              <w:ind w:left="0" w:firstLine="0"/>
                            </w:pPr>
                            <w:r>
                              <w:t>Household Consumption Diary or Recall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2BD81F" id="_x0000_s1054" type="#_x0000_t202" style="position:absolute;margin-left:57.4pt;margin-top:86.45pt;width:133.1pt;height:110.6pt;z-index:251814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" fillcolor="#c3c3c3 [2166]" strokecolor="#a5a5a5 [3206]" strokeweight=".5pt">
                <v:fill color2="#b6b6b6 [2614]" rotate="t" colors="0 #d2d2d2;.5 #c8c8c8;1 silver" focus="100%" type="gradient">
                  <o:fill v:ext="view" type="gradientUnscaled"/>
                </v:fill>
                <v:textbox style="mso-fit-shape-to-text:t">
                  <w:txbxContent>
                    <w:p w14:paraId="6426EA06" w14:textId="77777777" w:rsidR="00163303" w:rsidRPr="00BF3939" w:rsidRDefault="00163303" w:rsidP="00163303">
                      <w:pPr>
                        <w:rPr>
                          <w:b/>
                          <w:bCs/>
                        </w:rPr>
                      </w:pPr>
                      <w:r w:rsidRPr="00BF3939">
                        <w:rPr>
                          <w:b/>
                          <w:bCs/>
                        </w:rPr>
                        <w:t>Household Survey Data</w:t>
                      </w:r>
                    </w:p>
                    <w:p w14:paraId="43ECE529" w14:textId="77777777" w:rsidR="00163303" w:rsidRDefault="00163303" w:rsidP="00163303">
                      <w:pPr>
                        <w:pStyle w:val="ListParagraph"/>
                        <w:numPr>
                          <w:ilvl w:val="0"/>
                          <w:numId w:val="29"/>
                        </w:numPr>
                        <w:spacing w:after="0"/>
                        <w:ind w:left="0" w:firstLine="0"/>
                      </w:pPr>
                      <w:r>
                        <w:t>Household Expenditure</w:t>
                      </w:r>
                    </w:p>
                    <w:p w14:paraId="72202ED5" w14:textId="77777777" w:rsidR="00163303" w:rsidRDefault="00163303" w:rsidP="00163303">
                      <w:pPr>
                        <w:pStyle w:val="ListParagraph"/>
                        <w:numPr>
                          <w:ilvl w:val="0"/>
                          <w:numId w:val="29"/>
                        </w:numPr>
                        <w:spacing w:after="0"/>
                        <w:ind w:left="0" w:firstLine="0"/>
                      </w:pPr>
                      <w:r>
                        <w:t>Household Consumption Diary or Recall</w:t>
                      </w:r>
                    </w:p>
                  </w:txbxContent>
                </v:textbox>
                <w10:wrap type="square" anchorx="margin"/>
              </v:shape>
            </w:pict>
          </mc:Fallback>
        </mc:AlternateContent>
      </w:r>
      <w:r w:rsidRPr="00163303">
        <w:rPr>
          <w:b/>
          <w:bCs/>
          <w:noProof/>
          <w:u w:val="single"/>
        </w:rPr>
        <mc:AlternateContent>
          <mc:Choice Requires="wps">
            <w:drawing>
              <wp:anchor distT="45720" distB="45720" distL="114300" distR="114300" simplePos="0" relativeHeight="251834368" behindDoc="0" locked="0" layoutInCell="1" allowOverlap="1" wp14:anchorId="427C8DCC" wp14:editId="722DB142">
                <wp:simplePos x="0" y="0"/>
                <wp:positionH relativeFrom="page">
                  <wp:posOffset>457200</wp:posOffset>
                </wp:positionH>
                <wp:positionV relativeFrom="paragraph">
                  <wp:posOffset>1697990</wp:posOffset>
                </wp:positionV>
                <wp:extent cx="616585" cy="1404620"/>
                <wp:effectExtent l="0" t="0" r="12065" b="2476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4620"/>
                        </a:xfrm>
                        <a:prstGeom prst="rect">
                          <a:avLst/>
                        </a:prstGeom>
                        <a:solidFill>
                          <a:srgbClr val="FFFFFF"/>
                        </a:solidFill>
                        <a:ln w="9525">
                          <a:solidFill>
                            <a:srgbClr val="000000"/>
                          </a:solidFill>
                          <a:miter lim="800000"/>
                          <a:headEnd/>
                          <a:tailEnd/>
                        </a:ln>
                      </wps:spPr>
                      <wps:txbx>
                        <w:txbxContent>
                          <w:p w14:paraId="4CBB5918" w14:textId="77777777" w:rsidR="00163303" w:rsidRPr="00FF1CBE" w:rsidRDefault="00163303" w:rsidP="00163303">
                            <w:pPr>
                              <w:rPr>
                                <w:sz w:val="24"/>
                                <w:szCs w:val="24"/>
                              </w:rPr>
                            </w:pPr>
                            <w:r w:rsidRPr="00FF1CBE">
                              <w:rPr>
                                <w:sz w:val="24"/>
                                <w:szCs w:val="24"/>
                              </w:rPr>
                              <w:t>S</w:t>
                            </w:r>
                            <w:r>
                              <w:rPr>
                                <w:sz w:val="24"/>
                                <w:szCs w:val="24"/>
                              </w:rPr>
                              <w:t>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C8DCC" id="_x0000_s1055" type="#_x0000_t202" style="position:absolute;margin-left:36pt;margin-top:133.7pt;width:48.55pt;height:110.6pt;z-index:2518343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">
                <v:textbox style="mso-fit-shape-to-text:t">
                  <w:txbxContent>
                    <w:p w14:paraId="4CBB5918" w14:textId="77777777" w:rsidR="00163303" w:rsidRPr="00FF1CBE" w:rsidRDefault="00163303" w:rsidP="00163303">
                      <w:pPr>
                        <w:rPr>
                          <w:sz w:val="24"/>
                          <w:szCs w:val="24"/>
                        </w:rPr>
                      </w:pPr>
                      <w:r w:rsidRPr="00FF1CBE">
                        <w:rPr>
                          <w:sz w:val="24"/>
                          <w:szCs w:val="24"/>
                        </w:rPr>
                        <w:t>S</w:t>
                      </w:r>
                      <w:r>
                        <w:rPr>
                          <w:sz w:val="24"/>
                          <w:szCs w:val="24"/>
                        </w:rPr>
                        <w:t>TART</w:t>
                      </w:r>
                    </w:p>
                  </w:txbxContent>
                </v:textbox>
                <w10:wrap type="square" anchorx="page"/>
              </v:shape>
            </w:pict>
          </mc:Fallback>
        </mc:AlternateContent>
      </w:r>
    </w:p>
    <w:p w14:paraId="331DEFB2" w14:textId="74B01640" w:rsidR="0076287E" w:rsidRDefault="0076287E" w:rsidP="0076287E">
      <w:pPr>
        <w:rPr>
          <w:b/>
          <w:bCs/>
          <w:u w:val="single"/>
        </w:rPr>
      </w:pPr>
      <w:bookmarkStart w:id="2" w:name="_Hlk40202478"/>
      <w:bookmarkEnd w:id="0"/>
      <w:r>
        <w:rPr>
          <w:b/>
          <w:bCs/>
          <w:u w:val="single"/>
        </w:rPr>
        <w:lastRenderedPageBreak/>
        <w:t>Map to</w:t>
      </w:r>
      <w:r w:rsidRPr="007D3DA7">
        <w:rPr>
          <w:b/>
          <w:bCs/>
          <w:u w:val="single"/>
        </w:rPr>
        <w:t xml:space="preserve"> measure energy/nutrient inadequacy for individuals</w:t>
      </w:r>
      <w:r>
        <w:rPr>
          <w:b/>
          <w:bCs/>
          <w:u w:val="single"/>
        </w:rPr>
        <w:t xml:space="preserve"> and inequality staring with individual-level survey </w:t>
      </w:r>
      <w:commentRangeStart w:id="3"/>
      <w:r>
        <w:rPr>
          <w:b/>
          <w:bCs/>
          <w:u w:val="single"/>
        </w:rPr>
        <w:t>data:</w:t>
      </w:r>
      <w:commentRangeEnd w:id="3"/>
      <w:r w:rsidR="00DA20D0">
        <w:rPr>
          <w:rStyle w:val="CommentReference"/>
        </w:rPr>
        <w:commentReference w:id="3"/>
      </w:r>
    </w:p>
    <w:p w14:paraId="43F0EC15" w14:textId="77777777" w:rsidR="0076287E" w:rsidRPr="007D3DA7" w:rsidRDefault="0076287E" w:rsidP="0076287E">
      <w:pPr>
        <w:rPr>
          <w:b/>
          <w:bCs/>
          <w:u w:val="single"/>
        </w:rPr>
      </w:pPr>
    </w:p>
    <w:p w14:paraId="1F90674B" w14:textId="19E6E865" w:rsidR="00805155" w:rsidRDefault="009B66E4" w:rsidP="00343D7E">
      <w:pPr>
        <w:spacing w:after="0" w:line="276" w:lineRule="auto"/>
        <w:rPr>
          <w:b/>
          <w:bCs/>
        </w:rPr>
        <w:sectPr w:rsidR="00805155" w:rsidSect="004A51D7">
          <w:pgSz w:w="15840" w:h="12240" w:orient="landscape"/>
          <w:pgMar w:top="720" w:right="720" w:bottom="720" w:left="720" w:header="720" w:footer="720" w:gutter="0"/>
          <w:cols w:space="720"/>
          <w:docGrid w:linePitch="360"/>
        </w:sectPr>
      </w:pPr>
      <w:r w:rsidRPr="00805155">
        <w:rPr>
          <w:b/>
          <w:bCs/>
          <w:noProof/>
        </w:rPr>
        <mc:AlternateContent>
          <mc:Choice Requires="wps">
            <w:drawing>
              <wp:anchor distT="0" distB="0" distL="114300" distR="114300" simplePos="0" relativeHeight="251804672" behindDoc="0" locked="0" layoutInCell="1" allowOverlap="1" wp14:anchorId="4EDF9B0A" wp14:editId="771961AF">
                <wp:simplePos x="0" y="0"/>
                <wp:positionH relativeFrom="margin">
                  <wp:posOffset>6453963</wp:posOffset>
                </wp:positionH>
                <wp:positionV relativeFrom="paragraph">
                  <wp:posOffset>3916754</wp:posOffset>
                </wp:positionV>
                <wp:extent cx="1467293" cy="106325"/>
                <wp:effectExtent l="0" t="57150" r="19050" b="27305"/>
                <wp:wrapNone/>
                <wp:docPr id="14" name="Straight Arrow Connector 14"/>
                <wp:cNvGraphicFramePr/>
                <a:graphic xmlns:a="http://schemas.openxmlformats.org/drawingml/2006/main">
                  <a:graphicData uri="http://schemas.microsoft.com/office/word/2010/wordprocessingShape">
                    <wps:wsp>
                      <wps:cNvCnPr/>
                      <wps:spPr>
                        <a:xfrm flipV="1">
                          <a:off x="0" y="0"/>
                          <a:ext cx="1467293" cy="1063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9797F" id="Straight Arrow Connector 14" o:spid="_x0000_s1026" type="#_x0000_t32" style="position:absolute;margin-left:508.2pt;margin-top:308.4pt;width:115.55pt;height:8.35pt;flip:y;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" strokecolor="#ed7d31 [3205]" strokeweight=".5pt">
                <v:stroke endarrow="block" joinstyle="miter"/>
                <w10:wrap anchorx="margin"/>
              </v:shape>
            </w:pict>
          </mc:Fallback>
        </mc:AlternateContent>
      </w:r>
      <w:r w:rsidRPr="00805155">
        <w:rPr>
          <w:b/>
          <w:bCs/>
          <w:noProof/>
        </w:rPr>
        <mc:AlternateContent>
          <mc:Choice Requires="wps">
            <w:drawing>
              <wp:anchor distT="0" distB="0" distL="114300" distR="114300" simplePos="0" relativeHeight="251869184" behindDoc="0" locked="0" layoutInCell="1" allowOverlap="1" wp14:anchorId="797AA63A" wp14:editId="326F17BE">
                <wp:simplePos x="0" y="0"/>
                <wp:positionH relativeFrom="column">
                  <wp:posOffset>8006316</wp:posOffset>
                </wp:positionH>
                <wp:positionV relativeFrom="paragraph">
                  <wp:posOffset>3363861</wp:posOffset>
                </wp:positionV>
                <wp:extent cx="146036" cy="499730"/>
                <wp:effectExtent l="57150" t="0" r="26035" b="53340"/>
                <wp:wrapNone/>
                <wp:docPr id="205" name="Straight Arrow Connector 205"/>
                <wp:cNvGraphicFramePr/>
                <a:graphic xmlns:a="http://schemas.openxmlformats.org/drawingml/2006/main">
                  <a:graphicData uri="http://schemas.microsoft.com/office/word/2010/wordprocessingShape">
                    <wps:wsp>
                      <wps:cNvCnPr/>
                      <wps:spPr>
                        <a:xfrm flipH="1">
                          <a:off x="0" y="0"/>
                          <a:ext cx="146036" cy="49973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61536" id="Straight Arrow Connector 205" o:spid="_x0000_s1026" type="#_x0000_t32" style="position:absolute;margin-left:630.4pt;margin-top:264.85pt;width:11.5pt;height:39.35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" strokecolor="#ed7d31 [3205]" strokeweight=".5pt">
                <v:stroke endarrow="block" joinstyle="miter"/>
              </v:shape>
            </w:pict>
          </mc:Fallback>
        </mc:AlternateContent>
      </w:r>
      <w:r w:rsidRPr="00805155">
        <w:rPr>
          <w:b/>
          <w:bCs/>
          <w:noProof/>
        </w:rPr>
        <mc:AlternateContent>
          <mc:Choice Requires="wps">
            <w:drawing>
              <wp:anchor distT="45720" distB="45720" distL="114300" distR="114300" simplePos="0" relativeHeight="251806720" behindDoc="0" locked="0" layoutInCell="1" allowOverlap="1" wp14:anchorId="484D45AB" wp14:editId="55C3C8B7">
                <wp:simplePos x="0" y="0"/>
                <wp:positionH relativeFrom="margin">
                  <wp:align>right</wp:align>
                </wp:positionH>
                <wp:positionV relativeFrom="paragraph">
                  <wp:posOffset>5086069</wp:posOffset>
                </wp:positionV>
                <wp:extent cx="562610" cy="325755"/>
                <wp:effectExtent l="0" t="0" r="27940" b="1714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25755"/>
                        </a:xfrm>
                        <a:prstGeom prst="rect">
                          <a:avLst/>
                        </a:prstGeom>
                        <a:solidFill>
                          <a:srgbClr val="FFFFFF"/>
                        </a:solidFill>
                        <a:ln w="9525">
                          <a:solidFill>
                            <a:srgbClr val="000000"/>
                          </a:solidFill>
                          <a:miter lim="800000"/>
                          <a:headEnd/>
                          <a:tailEnd/>
                        </a:ln>
                      </wps:spPr>
                      <wps:txbx>
                        <w:txbxContent>
                          <w:p w14:paraId="296FEA79" w14:textId="77777777" w:rsidR="00805155" w:rsidRPr="00FF1CBE" w:rsidRDefault="00805155" w:rsidP="00805155">
                            <w:pPr>
                              <w:rPr>
                                <w:sz w:val="24"/>
                                <w:szCs w:val="24"/>
                              </w:rPr>
                            </w:pPr>
                            <w:r>
                              <w:rPr>
                                <w:sz w:val="24"/>
                                <w:szCs w:val="24"/>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D45AB" id="_x0000_s1056" type="#_x0000_t202" style="position:absolute;margin-left:-6.9pt;margin-top:400.5pt;width:44.3pt;height:25.65pt;z-index:251806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">
                <v:textbox>
                  <w:txbxContent>
                    <w:p w14:paraId="296FEA79" w14:textId="77777777" w:rsidR="00805155" w:rsidRPr="00FF1CBE" w:rsidRDefault="00805155" w:rsidP="00805155">
                      <w:pPr>
                        <w:rPr>
                          <w:sz w:val="24"/>
                          <w:szCs w:val="24"/>
                        </w:rPr>
                      </w:pPr>
                      <w:r>
                        <w:rPr>
                          <w:sz w:val="24"/>
                          <w:szCs w:val="24"/>
                        </w:rPr>
                        <w:t>END</w:t>
                      </w:r>
                    </w:p>
                  </w:txbxContent>
                </v:textbox>
                <w10:wrap type="square" anchorx="margin"/>
              </v:shape>
            </w:pict>
          </mc:Fallback>
        </mc:AlternateContent>
      </w:r>
      <w:r w:rsidRPr="00805155">
        <w:rPr>
          <w:b/>
          <w:bCs/>
          <w:noProof/>
        </w:rPr>
        <mc:AlternateContent>
          <mc:Choice Requires="wps">
            <w:drawing>
              <wp:anchor distT="0" distB="0" distL="114300" distR="114300" simplePos="0" relativeHeight="251803648" behindDoc="0" locked="0" layoutInCell="1" allowOverlap="1" wp14:anchorId="5C6078FD" wp14:editId="367DD7DA">
                <wp:simplePos x="0" y="0"/>
                <wp:positionH relativeFrom="margin">
                  <wp:align>right</wp:align>
                </wp:positionH>
                <wp:positionV relativeFrom="paragraph">
                  <wp:posOffset>4023079</wp:posOffset>
                </wp:positionV>
                <wp:extent cx="1286510" cy="870763"/>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1286510" cy="870763"/>
                        </a:xfrm>
                        <a:prstGeom prst="rect">
                          <a:avLst/>
                        </a:prstGeom>
                        <a:noFill/>
                        <a:ln w="6350">
                          <a:noFill/>
                        </a:ln>
                      </wps:spPr>
                      <wps:txbx>
                        <w:txbxContent>
                          <w:p w14:paraId="3BFFACD7" w14:textId="0501F3B6" w:rsidR="00805155" w:rsidRPr="00CB60A3" w:rsidRDefault="009B66E4" w:rsidP="009B66E4">
                            <w:pPr>
                              <w:rPr>
                                <w:color w:val="FFFFFF" w:themeColor="background1"/>
                              </w:rPr>
                            </w:pPr>
                            <w:r>
                              <w:rPr>
                                <w:color w:val="FFFFFF" w:themeColor="background1"/>
                              </w:rPr>
                              <w:t xml:space="preserve">Measure of inequality between </w:t>
                            </w:r>
                            <w:proofErr w:type="spellStart"/>
                            <w:r>
                              <w:rPr>
                                <w:color w:val="FFFFFF" w:themeColor="background1"/>
                              </w:rPr>
                              <w:t>individual_i</w:t>
                            </w:r>
                            <w:proofErr w:type="spellEnd"/>
                            <w:r>
                              <w:rPr>
                                <w:color w:val="FFFFFF" w:themeColor="background1"/>
                              </w:rPr>
                              <w:t xml:space="preserve"> and </w:t>
                            </w:r>
                            <w:proofErr w:type="spellStart"/>
                            <w:r>
                              <w:rPr>
                                <w:color w:val="FFFFFF" w:themeColor="background1"/>
                              </w:rPr>
                              <w:t>individual_j</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078FD" id="Text Box 13" o:spid="_x0000_s1057" type="#_x0000_t202" style="position:absolute;margin-left:50.1pt;margin-top:316.8pt;width:101.3pt;height:68.55pt;z-index:251803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" filled="f" stroked="f" strokeweight=".5pt">
                <v:textbox>
                  <w:txbxContent>
                    <w:p w14:paraId="3BFFACD7" w14:textId="0501F3B6" w:rsidR="00805155" w:rsidRPr="00CB60A3" w:rsidRDefault="009B66E4" w:rsidP="009B66E4">
                      <w:pPr>
                        <w:rPr>
                          <w:color w:val="FFFFFF" w:themeColor="background1"/>
                        </w:rPr>
                      </w:pPr>
                      <w:r>
                        <w:rPr>
                          <w:color w:val="FFFFFF" w:themeColor="background1"/>
                        </w:rPr>
                        <w:t xml:space="preserve">Measure of inequality between </w:t>
                      </w:r>
                      <w:proofErr w:type="spellStart"/>
                      <w:r>
                        <w:rPr>
                          <w:color w:val="FFFFFF" w:themeColor="background1"/>
                        </w:rPr>
                        <w:t>individual_i</w:t>
                      </w:r>
                      <w:proofErr w:type="spellEnd"/>
                      <w:r>
                        <w:rPr>
                          <w:color w:val="FFFFFF" w:themeColor="background1"/>
                        </w:rPr>
                        <w:t xml:space="preserve"> and </w:t>
                      </w:r>
                      <w:proofErr w:type="spellStart"/>
                      <w:r>
                        <w:rPr>
                          <w:color w:val="FFFFFF" w:themeColor="background1"/>
                        </w:rPr>
                        <w:t>individual_j</w:t>
                      </w:r>
                      <w:proofErr w:type="spellEnd"/>
                    </w:p>
                  </w:txbxContent>
                </v:textbox>
                <w10:wrap anchorx="margin"/>
              </v:shape>
            </w:pict>
          </mc:Fallback>
        </mc:AlternateContent>
      </w:r>
      <w:r>
        <w:rPr>
          <w:b/>
          <w:bCs/>
          <w:noProof/>
        </w:rPr>
        <mc:AlternateContent>
          <mc:Choice Requires="wps">
            <w:drawing>
              <wp:anchor distT="0" distB="0" distL="114300" distR="114300" simplePos="0" relativeHeight="251680765" behindDoc="0" locked="0" layoutInCell="1" allowOverlap="1" wp14:anchorId="148FBDA4" wp14:editId="3757A192">
                <wp:simplePos x="0" y="0"/>
                <wp:positionH relativeFrom="margin">
                  <wp:align>right</wp:align>
                </wp:positionH>
                <wp:positionV relativeFrom="paragraph">
                  <wp:posOffset>3874224</wp:posOffset>
                </wp:positionV>
                <wp:extent cx="1363183" cy="1073888"/>
                <wp:effectExtent l="19050" t="0" r="46990" b="12065"/>
                <wp:wrapNone/>
                <wp:docPr id="206" name="Flowchart: Preparation 206"/>
                <wp:cNvGraphicFramePr/>
                <a:graphic xmlns:a="http://schemas.openxmlformats.org/drawingml/2006/main">
                  <a:graphicData uri="http://schemas.microsoft.com/office/word/2010/wordprocessingShape">
                    <wps:wsp>
                      <wps:cNvSpPr/>
                      <wps:spPr>
                        <a:xfrm>
                          <a:off x="0" y="0"/>
                          <a:ext cx="1363183" cy="1073888"/>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3D05B" id="Flowchart: Preparation 206" o:spid="_x0000_s1026" type="#_x0000_t117" style="position:absolute;margin-left:56.15pt;margin-top:305.05pt;width:107.35pt;height:84.55pt;z-index:25168076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" fillcolor="#70ad47 [3209]" strokecolor="#70ad47 [3209]" strokeweight="1pt">
                <w10:wrap anchorx="margin"/>
              </v:shape>
            </w:pict>
          </mc:Fallback>
        </mc:AlternateContent>
      </w:r>
      <w:r w:rsidRPr="009B66E4">
        <w:rPr>
          <w:b/>
          <w:bCs/>
          <w:noProof/>
        </w:rPr>
        <mc:AlternateContent>
          <mc:Choice Requires="wps">
            <w:drawing>
              <wp:anchor distT="0" distB="0" distL="114300" distR="114300" simplePos="0" relativeHeight="251867136" behindDoc="0" locked="0" layoutInCell="1" allowOverlap="1" wp14:anchorId="3F8641D2" wp14:editId="461DFC0E">
                <wp:simplePos x="0" y="0"/>
                <wp:positionH relativeFrom="column">
                  <wp:posOffset>7888959</wp:posOffset>
                </wp:positionH>
                <wp:positionV relativeFrom="paragraph">
                  <wp:posOffset>2533945</wp:posOffset>
                </wp:positionV>
                <wp:extent cx="1137285" cy="797442"/>
                <wp:effectExtent l="0" t="0" r="0" b="3175"/>
                <wp:wrapNone/>
                <wp:docPr id="204" name="Text Box 204"/>
                <wp:cNvGraphicFramePr/>
                <a:graphic xmlns:a="http://schemas.openxmlformats.org/drawingml/2006/main">
                  <a:graphicData uri="http://schemas.microsoft.com/office/word/2010/wordprocessingShape">
                    <wps:wsp>
                      <wps:cNvSpPr txBox="1"/>
                      <wps:spPr>
                        <a:xfrm>
                          <a:off x="0" y="0"/>
                          <a:ext cx="1137285" cy="797442"/>
                        </a:xfrm>
                        <a:prstGeom prst="rect">
                          <a:avLst/>
                        </a:prstGeom>
                        <a:noFill/>
                        <a:ln w="6350">
                          <a:noFill/>
                        </a:ln>
                      </wps:spPr>
                      <wps:txbx>
                        <w:txbxContent>
                          <w:p w14:paraId="48FA19D0" w14:textId="5F9BC171" w:rsidR="009B66E4" w:rsidRPr="008F288C" w:rsidRDefault="009B66E4" w:rsidP="009B66E4">
                            <w:pPr>
                              <w:jc w:val="center"/>
                              <w:rPr>
                                <w:color w:val="FFFFFF" w:themeColor="background1"/>
                              </w:rPr>
                            </w:pPr>
                            <w:r>
                              <w:rPr>
                                <w:color w:val="FFFFFF" w:themeColor="background1"/>
                              </w:rPr>
                              <w:t xml:space="preserve">Inadequacy Measure for </w:t>
                            </w:r>
                            <w:proofErr w:type="spellStart"/>
                            <w:r>
                              <w:rPr>
                                <w:color w:val="FFFFFF" w:themeColor="background1"/>
                              </w:rPr>
                              <w:t>Individual_j</w:t>
                            </w:r>
                            <w:proofErr w:type="spellEnd"/>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641D2" id="Text Box 204" o:spid="_x0000_s1058" type="#_x0000_t202" style="position:absolute;margin-left:621.2pt;margin-top:199.5pt;width:89.55pt;height:62.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" filled="f" stroked="f" strokeweight=".5pt">
                <v:textbox>
                  <w:txbxContent>
                    <w:p w14:paraId="48FA19D0" w14:textId="5F9BC171" w:rsidR="009B66E4" w:rsidRPr="008F288C" w:rsidRDefault="009B66E4" w:rsidP="009B66E4">
                      <w:pPr>
                        <w:jc w:val="center"/>
                        <w:rPr>
                          <w:color w:val="FFFFFF" w:themeColor="background1"/>
                        </w:rPr>
                      </w:pPr>
                      <w:r>
                        <w:rPr>
                          <w:color w:val="FFFFFF" w:themeColor="background1"/>
                        </w:rPr>
                        <w:t xml:space="preserve">Inadequacy Measure for </w:t>
                      </w:r>
                      <w:proofErr w:type="spellStart"/>
                      <w:r>
                        <w:rPr>
                          <w:color w:val="FFFFFF" w:themeColor="background1"/>
                        </w:rPr>
                        <w:t>Individual_j</w:t>
                      </w:r>
                      <w:proofErr w:type="spellEnd"/>
                      <w:r>
                        <w:rPr>
                          <w:color w:val="FFFFFF" w:themeColor="background1"/>
                        </w:rPr>
                        <w:t xml:space="preserve"> </w:t>
                      </w:r>
                    </w:p>
                  </w:txbxContent>
                </v:textbox>
              </v:shape>
            </w:pict>
          </mc:Fallback>
        </mc:AlternateContent>
      </w:r>
      <w:r w:rsidRPr="009B66E4">
        <w:rPr>
          <w:b/>
          <w:bCs/>
          <w:noProof/>
        </w:rPr>
        <mc:AlternateContent>
          <mc:Choice Requires="wps">
            <w:drawing>
              <wp:anchor distT="0" distB="0" distL="114300" distR="114300" simplePos="0" relativeHeight="251866112" behindDoc="0" locked="0" layoutInCell="1" allowOverlap="1" wp14:anchorId="2F52E684" wp14:editId="5A8486D7">
                <wp:simplePos x="0" y="0"/>
                <wp:positionH relativeFrom="column">
                  <wp:posOffset>7833980</wp:posOffset>
                </wp:positionH>
                <wp:positionV relativeFrom="paragraph">
                  <wp:posOffset>2311238</wp:posOffset>
                </wp:positionV>
                <wp:extent cx="1325880" cy="1137314"/>
                <wp:effectExtent l="19050" t="0" r="45720" b="24765"/>
                <wp:wrapNone/>
                <wp:docPr id="203" name="Hexagon 203"/>
                <wp:cNvGraphicFramePr/>
                <a:graphic xmlns:a="http://schemas.openxmlformats.org/drawingml/2006/main">
                  <a:graphicData uri="http://schemas.microsoft.com/office/word/2010/wordprocessingShape">
                    <wps:wsp>
                      <wps:cNvSpPr/>
                      <wps:spPr>
                        <a:xfrm>
                          <a:off x="0" y="0"/>
                          <a:ext cx="1325880" cy="1137314"/>
                        </a:xfrm>
                        <a:prstGeom prst="hexagon">
                          <a:avLst/>
                        </a:prstGeom>
                        <a:solidFill>
                          <a:schemeClr val="accent2">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5B06" id="Hexagon 203" o:spid="_x0000_s1026" type="#_x0000_t9" style="position:absolute;margin-left:616.85pt;margin-top:182pt;width:104.4pt;height:89.5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" adj="4632" fillcolor="#ed7d31 [3205]" strokecolor="white [3201]" strokeweight="1.5pt">
                <v:fill opacity="52428f"/>
              </v:shape>
            </w:pict>
          </mc:Fallback>
        </mc:AlternateContent>
      </w:r>
      <w:r w:rsidRPr="00805155">
        <w:rPr>
          <w:b/>
          <w:bCs/>
          <w:noProof/>
        </w:rPr>
        <mc:AlternateContent>
          <mc:Choice Requires="wps">
            <w:drawing>
              <wp:anchor distT="0" distB="0" distL="114300" distR="114300" simplePos="0" relativeHeight="251799552" behindDoc="0" locked="0" layoutInCell="1" allowOverlap="1" wp14:anchorId="1D5BB813" wp14:editId="1607DBC1">
                <wp:simplePos x="0" y="0"/>
                <wp:positionH relativeFrom="column">
                  <wp:posOffset>2853055</wp:posOffset>
                </wp:positionH>
                <wp:positionV relativeFrom="paragraph">
                  <wp:posOffset>3490595</wp:posOffset>
                </wp:positionV>
                <wp:extent cx="1190625" cy="914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4D9E67BB" w14:textId="77777777" w:rsidR="00805155" w:rsidRPr="00A57E47" w:rsidRDefault="00805155" w:rsidP="00805155">
                            <w:pPr>
                              <w:jc w:val="center"/>
                              <w:rPr>
                                <w:color w:val="FFFFFF" w:themeColor="background1"/>
                              </w:rPr>
                            </w:pPr>
                            <w:r w:rsidRPr="00A57E47">
                              <w:rPr>
                                <w:color w:val="FFFFFF" w:themeColor="background1"/>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BB813" id="Text Box 9" o:spid="_x0000_s1059" type="#_x0000_t202" style="position:absolute;margin-left:224.65pt;margin-top:274.85pt;width:93.75pt;height:1in;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" filled="f" stroked="f" strokeweight=".5pt">
                <v:textbox>
                  <w:txbxContent>
                    <w:p w14:paraId="4D9E67BB" w14:textId="77777777" w:rsidR="00805155" w:rsidRPr="00A57E47" w:rsidRDefault="00805155" w:rsidP="00805155">
                      <w:pPr>
                        <w:jc w:val="center"/>
                        <w:rPr>
                          <w:color w:val="FFFFFF" w:themeColor="background1"/>
                        </w:rPr>
                      </w:pPr>
                      <w:r w:rsidRPr="00A57E47">
                        <w:rPr>
                          <w:color w:val="FFFFFF" w:themeColor="background1"/>
                        </w:rPr>
                        <w:t>Reported individual consumption of the nutrient</w:t>
                      </w:r>
                    </w:p>
                  </w:txbxContent>
                </v:textbox>
              </v:shape>
            </w:pict>
          </mc:Fallback>
        </mc:AlternateContent>
      </w:r>
      <w:r w:rsidRPr="00805155">
        <w:rPr>
          <w:b/>
          <w:bCs/>
          <w:noProof/>
        </w:rPr>
        <mc:AlternateContent>
          <mc:Choice Requires="wps">
            <w:drawing>
              <wp:anchor distT="0" distB="0" distL="114300" distR="114300" simplePos="0" relativeHeight="251808768" behindDoc="0" locked="0" layoutInCell="1" allowOverlap="1" wp14:anchorId="43554AFF" wp14:editId="6345027A">
                <wp:simplePos x="0" y="0"/>
                <wp:positionH relativeFrom="column">
                  <wp:posOffset>5225695</wp:posOffset>
                </wp:positionH>
                <wp:positionV relativeFrom="paragraph">
                  <wp:posOffset>637821</wp:posOffset>
                </wp:positionV>
                <wp:extent cx="1264920" cy="69088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48FF7E71" w14:textId="77777777" w:rsidR="00805155" w:rsidRDefault="00805155" w:rsidP="00805155">
                            <w:r>
                              <w:t>Adjustments for pregnancy, lactation,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54AFF" id="Text Box 18" o:spid="_x0000_s1060" type="#_x0000_t202" style="position:absolute;margin-left:411.45pt;margin-top:50.2pt;width:99.6pt;height:5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" filled="f" stroked="f" strokeweight=".5pt">
                <v:textbox>
                  <w:txbxContent>
                    <w:p w14:paraId="48FF7E71" w14:textId="77777777" w:rsidR="00805155" w:rsidRDefault="00805155" w:rsidP="00805155">
                      <w:r>
                        <w:t>Adjustments for pregnancy, lactation, activity</w:t>
                      </w:r>
                    </w:p>
                  </w:txbxContent>
                </v:textbox>
              </v:shape>
            </w:pict>
          </mc:Fallback>
        </mc:AlternateContent>
      </w:r>
      <w:r w:rsidRPr="00805155">
        <w:rPr>
          <w:b/>
          <w:bCs/>
          <w:noProof/>
        </w:rPr>
        <mc:AlternateContent>
          <mc:Choice Requires="wps">
            <w:drawing>
              <wp:anchor distT="0" distB="0" distL="114300" distR="114300" simplePos="0" relativeHeight="251807744" behindDoc="0" locked="0" layoutInCell="1" allowOverlap="1" wp14:anchorId="7A368B9B" wp14:editId="4ED38F1E">
                <wp:simplePos x="0" y="0"/>
                <wp:positionH relativeFrom="column">
                  <wp:posOffset>5027856</wp:posOffset>
                </wp:positionH>
                <wp:positionV relativeFrom="paragraph">
                  <wp:posOffset>521143</wp:posOffset>
                </wp:positionV>
                <wp:extent cx="1498600" cy="935355"/>
                <wp:effectExtent l="19050" t="0" r="44450" b="36195"/>
                <wp:wrapNone/>
                <wp:docPr id="17" name="Cloud 17"/>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0517A2" id="Cloud 17" o:spid="_x0000_s1026" style="position:absolute;margin-left:395.9pt;margin-top:41.05pt;width:118pt;height:73.6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Pr="00805155">
        <w:rPr>
          <w:b/>
          <w:bCs/>
          <w:noProof/>
        </w:rPr>
        <mc:AlternateContent>
          <mc:Choice Requires="wps">
            <w:drawing>
              <wp:anchor distT="0" distB="0" distL="114300" distR="114300" simplePos="0" relativeHeight="251809792" behindDoc="0" locked="0" layoutInCell="1" allowOverlap="1" wp14:anchorId="1C68A6B6" wp14:editId="4E1152CF">
                <wp:simplePos x="0" y="0"/>
                <wp:positionH relativeFrom="column">
                  <wp:posOffset>5725160</wp:posOffset>
                </wp:positionH>
                <wp:positionV relativeFrom="paragraph">
                  <wp:posOffset>1420465</wp:posOffset>
                </wp:positionV>
                <wp:extent cx="45085" cy="680720"/>
                <wp:effectExtent l="50800" t="0" r="43815" b="30480"/>
                <wp:wrapNone/>
                <wp:docPr id="19" name="Straight Arrow Connector 19"/>
                <wp:cNvGraphicFramePr/>
                <a:graphic xmlns:a="http://schemas.openxmlformats.org/drawingml/2006/main">
                  <a:graphicData uri="http://schemas.microsoft.com/office/word/2010/wordprocessingShape">
                    <wps:wsp>
                      <wps:cNvCnPr/>
                      <wps:spPr>
                        <a:xfrm flipH="1">
                          <a:off x="0" y="0"/>
                          <a:ext cx="45085" cy="68072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F817D" id="Straight Arrow Connector 19" o:spid="_x0000_s1026" type="#_x0000_t32" style="position:absolute;margin-left:450.8pt;margin-top:111.85pt;width:3.55pt;height:53.6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" strokecolor="#a5a5a5 [2092]" strokeweight=".5pt">
                <v:stroke endarrow="block" joinstyle="miter"/>
              </v:shape>
            </w:pict>
          </mc:Fallback>
        </mc:AlternateContent>
      </w:r>
      <w:r w:rsidRPr="00805155">
        <w:rPr>
          <w:b/>
          <w:bCs/>
          <w:noProof/>
        </w:rPr>
        <mc:AlternateContent>
          <mc:Choice Requires="wps">
            <w:drawing>
              <wp:anchor distT="0" distB="0" distL="114300" distR="114300" simplePos="0" relativeHeight="251794432" behindDoc="0" locked="0" layoutInCell="1" allowOverlap="1" wp14:anchorId="5E170D61" wp14:editId="0E935DEB">
                <wp:simplePos x="0" y="0"/>
                <wp:positionH relativeFrom="column">
                  <wp:posOffset>1488558</wp:posOffset>
                </wp:positionH>
                <wp:positionV relativeFrom="paragraph">
                  <wp:posOffset>3161842</wp:posOffset>
                </wp:positionV>
                <wp:extent cx="1254642" cy="744279"/>
                <wp:effectExtent l="0" t="0" r="79375" b="55880"/>
                <wp:wrapNone/>
                <wp:docPr id="4" name="Straight Arrow Connector 4"/>
                <wp:cNvGraphicFramePr/>
                <a:graphic xmlns:a="http://schemas.openxmlformats.org/drawingml/2006/main">
                  <a:graphicData uri="http://schemas.microsoft.com/office/word/2010/wordprocessingShape">
                    <wps:wsp>
                      <wps:cNvCnPr/>
                      <wps:spPr>
                        <a:xfrm>
                          <a:off x="0" y="0"/>
                          <a:ext cx="1254642" cy="74427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2F2AC" id="Straight Arrow Connector 4" o:spid="_x0000_s1026" type="#_x0000_t32" style="position:absolute;margin-left:117.2pt;margin-top:248.95pt;width:98.8pt;height:58.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" strokecolor="#ed7d31 [3205]" strokeweight=".5pt">
                <v:stroke endarrow="block" joinstyle="miter"/>
              </v:shape>
            </w:pict>
          </mc:Fallback>
        </mc:AlternateContent>
      </w:r>
      <w:r w:rsidRPr="00805155">
        <w:rPr>
          <w:b/>
          <w:bCs/>
          <w:noProof/>
        </w:rPr>
        <mc:AlternateContent>
          <mc:Choice Requires="wps">
            <w:drawing>
              <wp:anchor distT="0" distB="0" distL="114300" distR="114300" simplePos="0" relativeHeight="251798528" behindDoc="0" locked="0" layoutInCell="1" allowOverlap="1" wp14:anchorId="235654A2" wp14:editId="1502097D">
                <wp:simplePos x="0" y="0"/>
                <wp:positionH relativeFrom="column">
                  <wp:posOffset>2719720</wp:posOffset>
                </wp:positionH>
                <wp:positionV relativeFrom="paragraph">
                  <wp:posOffset>3170261</wp:posOffset>
                </wp:positionV>
                <wp:extent cx="1509395" cy="1469508"/>
                <wp:effectExtent l="19050" t="19050" r="14605" b="35560"/>
                <wp:wrapNone/>
                <wp:docPr id="8" name="Diamond 8"/>
                <wp:cNvGraphicFramePr/>
                <a:graphic xmlns:a="http://schemas.openxmlformats.org/drawingml/2006/main">
                  <a:graphicData uri="http://schemas.microsoft.com/office/word/2010/wordprocessingShape">
                    <wps:wsp>
                      <wps:cNvSpPr/>
                      <wps:spPr>
                        <a:xfrm>
                          <a:off x="0" y="0"/>
                          <a:ext cx="1509395" cy="1469508"/>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9CF1E8" id="Diamond 8" o:spid="_x0000_s1026" type="#_x0000_t4" style="position:absolute;margin-left:214.15pt;margin-top:249.65pt;width:118.85pt;height:115.7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" fillcolor="#ed7d31 [3205]" strokecolor="white [3201]" strokeweight="1.5pt"/>
            </w:pict>
          </mc:Fallback>
        </mc:AlternateContent>
      </w:r>
      <w:r w:rsidRPr="00805155">
        <w:rPr>
          <w:b/>
          <w:bCs/>
          <w:noProof/>
        </w:rPr>
        <mc:AlternateContent>
          <mc:Choice Requires="wps">
            <w:drawing>
              <wp:anchor distT="0" distB="0" distL="114300" distR="114300" simplePos="0" relativeHeight="251811840" behindDoc="0" locked="0" layoutInCell="1" allowOverlap="1" wp14:anchorId="19BB6ACA" wp14:editId="6D26E99E">
                <wp:simplePos x="0" y="0"/>
                <wp:positionH relativeFrom="column">
                  <wp:posOffset>2654876</wp:posOffset>
                </wp:positionH>
                <wp:positionV relativeFrom="paragraph">
                  <wp:posOffset>669364</wp:posOffset>
                </wp:positionV>
                <wp:extent cx="1264920" cy="69088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54AF42B9" w14:textId="77777777" w:rsidR="00805155" w:rsidRDefault="00805155" w:rsidP="00805155">
                            <w: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B6ACA" id="Text Box 21" o:spid="_x0000_s1061" type="#_x0000_t202" style="position:absolute;margin-left:209.05pt;margin-top:52.7pt;width:99.6pt;height:54.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" filled="f" stroked="f" strokeweight=".5pt">
                <v:textbox>
                  <w:txbxContent>
                    <w:p w14:paraId="54AF42B9" w14:textId="77777777" w:rsidR="00805155" w:rsidRDefault="00805155" w:rsidP="00805155">
                      <w:r>
                        <w:t>Adjustments for bioavailability and retention factors</w:t>
                      </w:r>
                    </w:p>
                  </w:txbxContent>
                </v:textbox>
              </v:shape>
            </w:pict>
          </mc:Fallback>
        </mc:AlternateContent>
      </w:r>
      <w:r w:rsidRPr="00805155">
        <w:rPr>
          <w:b/>
          <w:bCs/>
          <w:noProof/>
        </w:rPr>
        <mc:AlternateContent>
          <mc:Choice Requires="wps">
            <w:drawing>
              <wp:anchor distT="0" distB="0" distL="114300" distR="114300" simplePos="0" relativeHeight="251810816" behindDoc="0" locked="0" layoutInCell="1" allowOverlap="1" wp14:anchorId="53BEB3B9" wp14:editId="697FAC76">
                <wp:simplePos x="0" y="0"/>
                <wp:positionH relativeFrom="column">
                  <wp:posOffset>2489939</wp:posOffset>
                </wp:positionH>
                <wp:positionV relativeFrom="paragraph">
                  <wp:posOffset>596472</wp:posOffset>
                </wp:positionV>
                <wp:extent cx="1499190" cy="935665"/>
                <wp:effectExtent l="19050" t="0" r="44450" b="36195"/>
                <wp:wrapNone/>
                <wp:docPr id="20" name="Cloud 20"/>
                <wp:cNvGraphicFramePr/>
                <a:graphic xmlns:a="http://schemas.openxmlformats.org/drawingml/2006/main">
                  <a:graphicData uri="http://schemas.microsoft.com/office/word/2010/wordprocessingShape">
                    <wps:wsp>
                      <wps:cNvSpPr/>
                      <wps:spPr>
                        <a:xfrm>
                          <a:off x="0" y="0"/>
                          <a:ext cx="1499190" cy="93566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D91392" id="Cloud 20" o:spid="_x0000_s1026" style="position:absolute;margin-left:196.05pt;margin-top:46.95pt;width:118.05pt;height:73.65pt;z-index:25181081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3,566965;74960,549703;240426,755874;201974,764126;571844,846647;548662,808960;1000397,752669;991131,794016;1184395,497159;1297216,651717;1450536,332551;1400285,390510;1329976,117521;1332613,144898;1009108,85596;1034858,50682;768370,102230;780828,72124;485849,112453;530963,141649;143221,341973;135344,311239" o:connectangles="0,0,0,0,0,0,0,0,0,0,0,0,0,0,0,0,0,0,0,0,0,0"/>
              </v:shape>
            </w:pict>
          </mc:Fallback>
        </mc:AlternateContent>
      </w:r>
      <w:r w:rsidRPr="00805155">
        <w:rPr>
          <w:b/>
          <w:bCs/>
          <w:noProof/>
        </w:rPr>
        <mc:AlternateContent>
          <mc:Choice Requires="wps">
            <w:drawing>
              <wp:anchor distT="45720" distB="45720" distL="114300" distR="114300" simplePos="0" relativeHeight="251805696" behindDoc="0" locked="0" layoutInCell="1" allowOverlap="1" wp14:anchorId="3BA457EF" wp14:editId="4247E33C">
                <wp:simplePos x="0" y="0"/>
                <wp:positionH relativeFrom="margin">
                  <wp:posOffset>0</wp:posOffset>
                </wp:positionH>
                <wp:positionV relativeFrom="paragraph">
                  <wp:posOffset>2252729</wp:posOffset>
                </wp:positionV>
                <wp:extent cx="616585" cy="1404620"/>
                <wp:effectExtent l="0" t="0" r="12065" b="247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4620"/>
                        </a:xfrm>
                        <a:prstGeom prst="rect">
                          <a:avLst/>
                        </a:prstGeom>
                        <a:solidFill>
                          <a:srgbClr val="FFFFFF"/>
                        </a:solidFill>
                        <a:ln w="9525">
                          <a:solidFill>
                            <a:srgbClr val="000000"/>
                          </a:solidFill>
                          <a:miter lim="800000"/>
                          <a:headEnd/>
                          <a:tailEnd/>
                        </a:ln>
                      </wps:spPr>
                      <wps:txbx>
                        <w:txbxContent>
                          <w:p w14:paraId="5E34BE8C" w14:textId="77777777" w:rsidR="00805155" w:rsidRPr="00FF1CBE" w:rsidRDefault="00805155" w:rsidP="00805155">
                            <w:pPr>
                              <w:rPr>
                                <w:sz w:val="24"/>
                                <w:szCs w:val="24"/>
                              </w:rPr>
                            </w:pPr>
                            <w:r w:rsidRPr="00FF1CBE">
                              <w:rPr>
                                <w:sz w:val="24"/>
                                <w:szCs w:val="24"/>
                              </w:rPr>
                              <w:t>S</w:t>
                            </w:r>
                            <w:r>
                              <w:rPr>
                                <w:sz w:val="24"/>
                                <w:szCs w:val="24"/>
                              </w:rPr>
                              <w:t>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A457EF" id="_x0000_s1062" type="#_x0000_t202" style="position:absolute;margin-left:0;margin-top:177.4pt;width:48.55pt;height:110.6pt;z-index:251805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">
                <v:textbox style="mso-fit-shape-to-text:t">
                  <w:txbxContent>
                    <w:p w14:paraId="5E34BE8C" w14:textId="77777777" w:rsidR="00805155" w:rsidRPr="00FF1CBE" w:rsidRDefault="00805155" w:rsidP="00805155">
                      <w:pPr>
                        <w:rPr>
                          <w:sz w:val="24"/>
                          <w:szCs w:val="24"/>
                        </w:rPr>
                      </w:pPr>
                      <w:r w:rsidRPr="00FF1CBE">
                        <w:rPr>
                          <w:sz w:val="24"/>
                          <w:szCs w:val="24"/>
                        </w:rPr>
                        <w:t>S</w:t>
                      </w:r>
                      <w:r>
                        <w:rPr>
                          <w:sz w:val="24"/>
                          <w:szCs w:val="24"/>
                        </w:rPr>
                        <w:t>TART</w:t>
                      </w:r>
                    </w:p>
                  </w:txbxContent>
                </v:textbox>
                <w10:wrap type="square" anchorx="margin"/>
              </v:shape>
            </w:pict>
          </mc:Fallback>
        </mc:AlternateContent>
      </w:r>
      <w:r w:rsidRPr="00805155">
        <w:rPr>
          <w:b/>
          <w:bCs/>
          <w:noProof/>
        </w:rPr>
        <mc:AlternateContent>
          <mc:Choice Requires="wps">
            <w:drawing>
              <wp:anchor distT="45720" distB="45720" distL="114300" distR="114300" simplePos="0" relativeHeight="251793408" behindDoc="0" locked="0" layoutInCell="1" allowOverlap="1" wp14:anchorId="6E636505" wp14:editId="4951B7A2">
                <wp:simplePos x="0" y="0"/>
                <wp:positionH relativeFrom="margin">
                  <wp:posOffset>797708</wp:posOffset>
                </wp:positionH>
                <wp:positionV relativeFrom="paragraph">
                  <wp:posOffset>2130425</wp:posOffset>
                </wp:positionV>
                <wp:extent cx="1626235" cy="1020445"/>
                <wp:effectExtent l="0" t="0" r="12065"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02044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0EFE17D" w14:textId="77777777" w:rsidR="00805155" w:rsidRDefault="00805155" w:rsidP="00805155">
                            <w:pPr>
                              <w:rPr>
                                <w:b/>
                                <w:bCs/>
                              </w:rPr>
                            </w:pPr>
                            <w:r w:rsidRPr="00BF3939">
                              <w:rPr>
                                <w:b/>
                                <w:bCs/>
                              </w:rPr>
                              <w:t>Individual Survey Data</w:t>
                            </w:r>
                          </w:p>
                          <w:p w14:paraId="6DAA7457" w14:textId="77777777" w:rsidR="00805155" w:rsidRDefault="00805155" w:rsidP="00805155">
                            <w:pPr>
                              <w:pStyle w:val="ListParagraph"/>
                              <w:numPr>
                                <w:ilvl w:val="0"/>
                                <w:numId w:val="29"/>
                              </w:numPr>
                              <w:spacing w:after="0"/>
                              <w:ind w:left="0" w:firstLine="0"/>
                            </w:pPr>
                            <w:r>
                              <w:t>Individual Consumption Diary or Recall</w:t>
                            </w:r>
                          </w:p>
                          <w:p w14:paraId="3F3E1814" w14:textId="77777777" w:rsidR="00805155" w:rsidRDefault="00805155" w:rsidP="00805155">
                            <w:pPr>
                              <w:pStyle w:val="ListParagraph"/>
                              <w:numPr>
                                <w:ilvl w:val="0"/>
                                <w:numId w:val="29"/>
                              </w:numPr>
                              <w:spacing w:after="0"/>
                              <w:ind w:left="0" w:firstLine="0"/>
                            </w:pPr>
                            <w:r>
                              <w:t>Observed Food Weight Record</w:t>
                            </w:r>
                          </w:p>
                          <w:p w14:paraId="4C2E9573" w14:textId="77777777" w:rsidR="00805155" w:rsidRPr="00BF3939" w:rsidRDefault="00805155" w:rsidP="00805155">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36505" id="_x0000_s1063" type="#_x0000_t202" style="position:absolute;margin-left:62.8pt;margin-top:167.75pt;width:128.05pt;height:80.35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" fillcolor="#c3c3c3 [2166]" strokecolor="#a5a5a5 [3206]" strokeweight=".5pt">
                <v:fill color2="#b6b6b6 [2614]" rotate="t" colors="0 #d2d2d2;.5 #c8c8c8;1 silver" focus="100%" type="gradient">
                  <o:fill v:ext="view" type="gradientUnscaled"/>
                </v:fill>
                <v:textbox>
                  <w:txbxContent>
                    <w:p w14:paraId="60EFE17D" w14:textId="77777777" w:rsidR="00805155" w:rsidRDefault="00805155" w:rsidP="00805155">
                      <w:pPr>
                        <w:rPr>
                          <w:b/>
                          <w:bCs/>
                        </w:rPr>
                      </w:pPr>
                      <w:r w:rsidRPr="00BF3939">
                        <w:rPr>
                          <w:b/>
                          <w:bCs/>
                        </w:rPr>
                        <w:t>Individual Survey Data</w:t>
                      </w:r>
                    </w:p>
                    <w:p w14:paraId="6DAA7457" w14:textId="77777777" w:rsidR="00805155" w:rsidRDefault="00805155" w:rsidP="00805155">
                      <w:pPr>
                        <w:pStyle w:val="ListParagraph"/>
                        <w:numPr>
                          <w:ilvl w:val="0"/>
                          <w:numId w:val="29"/>
                        </w:numPr>
                        <w:spacing w:after="0"/>
                        <w:ind w:left="0" w:firstLine="0"/>
                      </w:pPr>
                      <w:r>
                        <w:t>Individual Consumption Diary or Recall</w:t>
                      </w:r>
                    </w:p>
                    <w:p w14:paraId="3F3E1814" w14:textId="77777777" w:rsidR="00805155" w:rsidRDefault="00805155" w:rsidP="00805155">
                      <w:pPr>
                        <w:pStyle w:val="ListParagraph"/>
                        <w:numPr>
                          <w:ilvl w:val="0"/>
                          <w:numId w:val="29"/>
                        </w:numPr>
                        <w:spacing w:after="0"/>
                        <w:ind w:left="0" w:firstLine="0"/>
                      </w:pPr>
                      <w:r>
                        <w:t>Observed Food Weight Record</w:t>
                      </w:r>
                    </w:p>
                    <w:p w14:paraId="4C2E9573" w14:textId="77777777" w:rsidR="00805155" w:rsidRPr="00BF3939" w:rsidRDefault="00805155" w:rsidP="00805155">
                      <w:pPr>
                        <w:rPr>
                          <w:b/>
                          <w:bCs/>
                        </w:rPr>
                      </w:pPr>
                    </w:p>
                  </w:txbxContent>
                </v:textbox>
                <w10:wrap type="square" anchorx="margin"/>
              </v:shape>
            </w:pict>
          </mc:Fallback>
        </mc:AlternateContent>
      </w:r>
      <w:r w:rsidRPr="00805155">
        <w:rPr>
          <w:b/>
          <w:bCs/>
          <w:noProof/>
        </w:rPr>
        <mc:AlternateContent>
          <mc:Choice Requires="wps">
            <w:drawing>
              <wp:anchor distT="0" distB="0" distL="114300" distR="114300" simplePos="0" relativeHeight="251812864" behindDoc="0" locked="0" layoutInCell="1" allowOverlap="1" wp14:anchorId="024CD83C" wp14:editId="7C5BE20C">
                <wp:simplePos x="0" y="0"/>
                <wp:positionH relativeFrom="column">
                  <wp:posOffset>3377565</wp:posOffset>
                </wp:positionH>
                <wp:positionV relativeFrom="paragraph">
                  <wp:posOffset>1534795</wp:posOffset>
                </wp:positionV>
                <wp:extent cx="45085" cy="598805"/>
                <wp:effectExtent l="38100" t="0" r="69215" b="48895"/>
                <wp:wrapNone/>
                <wp:docPr id="22" name="Straight Arrow Connector 22"/>
                <wp:cNvGraphicFramePr/>
                <a:graphic xmlns:a="http://schemas.openxmlformats.org/drawingml/2006/main">
                  <a:graphicData uri="http://schemas.microsoft.com/office/word/2010/wordprocessingShape">
                    <wps:wsp>
                      <wps:cNvCnPr/>
                      <wps:spPr>
                        <a:xfrm>
                          <a:off x="0" y="0"/>
                          <a:ext cx="45085" cy="59880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D5DF3" id="Straight Arrow Connector 22" o:spid="_x0000_s1026" type="#_x0000_t32" style="position:absolute;margin-left:265.95pt;margin-top:120.85pt;width:3.55pt;height:47.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" strokecolor="#a5a5a5 [2092]" strokeweight=".5pt">
                <v:stroke endarrow="block" joinstyle="miter"/>
              </v:shape>
            </w:pict>
          </mc:Fallback>
        </mc:AlternateContent>
      </w:r>
      <w:r w:rsidRPr="00805155">
        <w:rPr>
          <w:b/>
          <w:bCs/>
          <w:noProof/>
        </w:rPr>
        <mc:AlternateContent>
          <mc:Choice Requires="wps">
            <w:drawing>
              <wp:anchor distT="0" distB="0" distL="114300" distR="114300" simplePos="0" relativeHeight="251797504" behindDoc="0" locked="0" layoutInCell="1" allowOverlap="1" wp14:anchorId="25DD7ACA" wp14:editId="2CEDDDD9">
                <wp:simplePos x="0" y="0"/>
                <wp:positionH relativeFrom="column">
                  <wp:posOffset>4226560</wp:posOffset>
                </wp:positionH>
                <wp:positionV relativeFrom="paragraph">
                  <wp:posOffset>4010025</wp:posOffset>
                </wp:positionV>
                <wp:extent cx="899795" cy="46355"/>
                <wp:effectExtent l="0" t="25400" r="27305" b="67945"/>
                <wp:wrapNone/>
                <wp:docPr id="7" name="Straight Arrow Connector 7"/>
                <wp:cNvGraphicFramePr/>
                <a:graphic xmlns:a="http://schemas.openxmlformats.org/drawingml/2006/main">
                  <a:graphicData uri="http://schemas.microsoft.com/office/word/2010/wordprocessingShape">
                    <wps:wsp>
                      <wps:cNvCnPr/>
                      <wps:spPr>
                        <a:xfrm>
                          <a:off x="0" y="0"/>
                          <a:ext cx="899795" cy="4635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D95E8" id="Straight Arrow Connector 7" o:spid="_x0000_s1026" type="#_x0000_t32" style="position:absolute;margin-left:332.8pt;margin-top:315.75pt;width:70.85pt;height:3.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" strokecolor="#ed7d31 [3205]" strokeweight=".5pt">
                <v:stroke endarrow="block" joinstyle="miter"/>
              </v:shape>
            </w:pict>
          </mc:Fallback>
        </mc:AlternateContent>
      </w:r>
      <w:r w:rsidRPr="00805155">
        <w:rPr>
          <w:b/>
          <w:bCs/>
          <w:noProof/>
        </w:rPr>
        <mc:AlternateContent>
          <mc:Choice Requires="wps">
            <w:drawing>
              <wp:anchor distT="0" distB="0" distL="114300" distR="114300" simplePos="0" relativeHeight="251795456" behindDoc="0" locked="0" layoutInCell="1" allowOverlap="1" wp14:anchorId="1CBD390F" wp14:editId="250BE967">
                <wp:simplePos x="0" y="0"/>
                <wp:positionH relativeFrom="column">
                  <wp:posOffset>3477260</wp:posOffset>
                </wp:positionH>
                <wp:positionV relativeFrom="paragraph">
                  <wp:posOffset>3009265</wp:posOffset>
                </wp:positionV>
                <wp:extent cx="45085" cy="160020"/>
                <wp:effectExtent l="38100" t="0" r="43815" b="30480"/>
                <wp:wrapNone/>
                <wp:docPr id="5" name="Straight Arrow Connector 5"/>
                <wp:cNvGraphicFramePr/>
                <a:graphic xmlns:a="http://schemas.openxmlformats.org/drawingml/2006/main">
                  <a:graphicData uri="http://schemas.microsoft.com/office/word/2010/wordprocessingShape">
                    <wps:wsp>
                      <wps:cNvCnPr/>
                      <wps:spPr>
                        <a:xfrm flipH="1">
                          <a:off x="0" y="0"/>
                          <a:ext cx="45085" cy="160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EA755" id="Straight Arrow Connector 5" o:spid="_x0000_s1026" type="#_x0000_t32" style="position:absolute;margin-left:273.8pt;margin-top:236.95pt;width:3.55pt;height:12.6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" strokecolor="#ed7d31 [3205]" strokeweight=".5pt">
                <v:stroke endarrow="block" joinstyle="miter"/>
              </v:shape>
            </w:pict>
          </mc:Fallback>
        </mc:AlternateContent>
      </w:r>
      <w:r w:rsidRPr="00805155">
        <w:rPr>
          <w:b/>
          <w:bCs/>
          <w:noProof/>
        </w:rPr>
        <mc:AlternateContent>
          <mc:Choice Requires="wps">
            <w:drawing>
              <wp:anchor distT="0" distB="0" distL="114300" distR="114300" simplePos="0" relativeHeight="251796480" behindDoc="0" locked="0" layoutInCell="1" allowOverlap="1" wp14:anchorId="7697CE12" wp14:editId="76A6A38A">
                <wp:simplePos x="0" y="0"/>
                <wp:positionH relativeFrom="column">
                  <wp:posOffset>5766435</wp:posOffset>
                </wp:positionH>
                <wp:positionV relativeFrom="paragraph">
                  <wp:posOffset>3163570</wp:posOffset>
                </wp:positionV>
                <wp:extent cx="45085" cy="280035"/>
                <wp:effectExtent l="25400" t="0" r="56515" b="37465"/>
                <wp:wrapNone/>
                <wp:docPr id="6" name="Straight Arrow Connector 6"/>
                <wp:cNvGraphicFramePr/>
                <a:graphic xmlns:a="http://schemas.openxmlformats.org/drawingml/2006/main">
                  <a:graphicData uri="http://schemas.microsoft.com/office/word/2010/wordprocessingShape">
                    <wps:wsp>
                      <wps:cNvCnPr/>
                      <wps:spPr>
                        <a:xfrm>
                          <a:off x="0" y="0"/>
                          <a:ext cx="45085" cy="28003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77E40" id="Straight Arrow Connector 6" o:spid="_x0000_s1026" type="#_x0000_t32" style="position:absolute;margin-left:454.05pt;margin-top:249.1pt;width:3.55pt;height:22.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" strokecolor="#ed7d31 [3205]" strokeweight=".5pt">
                <v:stroke endarrow="block" joinstyle="miter"/>
              </v:shape>
            </w:pict>
          </mc:Fallback>
        </mc:AlternateContent>
      </w:r>
      <w:r w:rsidRPr="00805155">
        <w:rPr>
          <w:b/>
          <w:bCs/>
          <w:noProof/>
        </w:rPr>
        <mc:AlternateContent>
          <mc:Choice Requires="wps">
            <w:drawing>
              <wp:anchor distT="0" distB="0" distL="114300" distR="114300" simplePos="0" relativeHeight="251801600" behindDoc="0" locked="0" layoutInCell="1" allowOverlap="1" wp14:anchorId="378249C6" wp14:editId="51243F8B">
                <wp:simplePos x="0" y="0"/>
                <wp:positionH relativeFrom="column">
                  <wp:posOffset>5217160</wp:posOffset>
                </wp:positionH>
                <wp:positionV relativeFrom="paragraph">
                  <wp:posOffset>3488055</wp:posOffset>
                </wp:positionV>
                <wp:extent cx="1137285" cy="11690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480B6E24" w14:textId="43D5BA09" w:rsidR="00805155" w:rsidRPr="008F288C" w:rsidRDefault="00805155" w:rsidP="00805155">
                            <w:pPr>
                              <w:jc w:val="center"/>
                              <w:rPr>
                                <w:color w:val="FFFFFF" w:themeColor="background1"/>
                              </w:rPr>
                            </w:pPr>
                            <w:proofErr w:type="spellStart"/>
                            <w:r>
                              <w:rPr>
                                <w:color w:val="FFFFFF" w:themeColor="background1"/>
                              </w:rPr>
                              <w:t>Individual</w:t>
                            </w:r>
                            <w:r w:rsidR="009B66E4">
                              <w:rPr>
                                <w:color w:val="FFFFFF" w:themeColor="background1"/>
                              </w:rPr>
                              <w:t>_i</w:t>
                            </w:r>
                            <w:proofErr w:type="spellEnd"/>
                            <w:r>
                              <w:rPr>
                                <w:color w:val="FFFFFF" w:themeColor="background1"/>
                              </w:rPr>
                              <w:t xml:space="preserve"> inadequacy measure for r</w:t>
                            </w:r>
                            <w:r w:rsidRPr="008F288C">
                              <w:rPr>
                                <w:color w:val="FFFFFF" w:themeColor="background1"/>
                              </w:rPr>
                              <w:t>eported</w:t>
                            </w:r>
                            <w:r>
                              <w:rPr>
                                <w:color w:val="FFFFFF" w:themeColor="background1"/>
                              </w:rPr>
                              <w:t xml:space="preserve"> </w:t>
                            </w:r>
                            <w:r w:rsidRPr="008F288C">
                              <w:rPr>
                                <w:color w:val="FFFFFF" w:themeColor="background1"/>
                              </w:rPr>
                              <w:t xml:space="preserve">nutrient </w:t>
                            </w:r>
                            <w:r>
                              <w:rPr>
                                <w:color w:val="FFFFFF" w:themeColor="background1"/>
                              </w:rPr>
                              <w:t>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249C6" id="Text Box 11" o:spid="_x0000_s1064" type="#_x0000_t202" style="position:absolute;margin-left:410.8pt;margin-top:274.65pt;width:89.55pt;height:92.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" filled="f" stroked="f" strokeweight=".5pt">
                <v:textbox>
                  <w:txbxContent>
                    <w:p w14:paraId="480B6E24" w14:textId="43D5BA09" w:rsidR="00805155" w:rsidRPr="008F288C" w:rsidRDefault="00805155" w:rsidP="00805155">
                      <w:pPr>
                        <w:jc w:val="center"/>
                        <w:rPr>
                          <w:color w:val="FFFFFF" w:themeColor="background1"/>
                        </w:rPr>
                      </w:pPr>
                      <w:proofErr w:type="spellStart"/>
                      <w:r>
                        <w:rPr>
                          <w:color w:val="FFFFFF" w:themeColor="background1"/>
                        </w:rPr>
                        <w:t>Individual</w:t>
                      </w:r>
                      <w:r w:rsidR="009B66E4">
                        <w:rPr>
                          <w:color w:val="FFFFFF" w:themeColor="background1"/>
                        </w:rPr>
                        <w:t>_i</w:t>
                      </w:r>
                      <w:proofErr w:type="spellEnd"/>
                      <w:r>
                        <w:rPr>
                          <w:color w:val="FFFFFF" w:themeColor="background1"/>
                        </w:rPr>
                        <w:t xml:space="preserve"> inadequacy measure for r</w:t>
                      </w:r>
                      <w:r w:rsidRPr="008F288C">
                        <w:rPr>
                          <w:color w:val="FFFFFF" w:themeColor="background1"/>
                        </w:rPr>
                        <w:t>eported</w:t>
                      </w:r>
                      <w:r>
                        <w:rPr>
                          <w:color w:val="FFFFFF" w:themeColor="background1"/>
                        </w:rPr>
                        <w:t xml:space="preserve"> </w:t>
                      </w:r>
                      <w:r w:rsidRPr="008F288C">
                        <w:rPr>
                          <w:color w:val="FFFFFF" w:themeColor="background1"/>
                        </w:rPr>
                        <w:t xml:space="preserve">nutrient </w:t>
                      </w:r>
                      <w:r>
                        <w:rPr>
                          <w:color w:val="FFFFFF" w:themeColor="background1"/>
                        </w:rPr>
                        <w:t>consumption</w:t>
                      </w:r>
                    </w:p>
                  </w:txbxContent>
                </v:textbox>
              </v:shape>
            </w:pict>
          </mc:Fallback>
        </mc:AlternateContent>
      </w:r>
      <w:r w:rsidRPr="00805155">
        <w:rPr>
          <w:b/>
          <w:bCs/>
          <w:noProof/>
        </w:rPr>
        <mc:AlternateContent>
          <mc:Choice Requires="wps">
            <w:drawing>
              <wp:anchor distT="0" distB="0" distL="114300" distR="114300" simplePos="0" relativeHeight="251800576" behindDoc="0" locked="0" layoutInCell="1" allowOverlap="1" wp14:anchorId="4DF3E5EA" wp14:editId="78085139">
                <wp:simplePos x="0" y="0"/>
                <wp:positionH relativeFrom="column">
                  <wp:posOffset>5126355</wp:posOffset>
                </wp:positionH>
                <wp:positionV relativeFrom="paragraph">
                  <wp:posOffset>3442335</wp:posOffset>
                </wp:positionV>
                <wp:extent cx="1325880" cy="1222375"/>
                <wp:effectExtent l="19050" t="0" r="45720" b="15875"/>
                <wp:wrapNone/>
                <wp:docPr id="10" name="Hexagon 10"/>
                <wp:cNvGraphicFramePr/>
                <a:graphic xmlns:a="http://schemas.openxmlformats.org/drawingml/2006/main">
                  <a:graphicData uri="http://schemas.microsoft.com/office/word/2010/wordprocessingShape">
                    <wps:wsp>
                      <wps:cNvSpPr/>
                      <wps:spPr>
                        <a:xfrm>
                          <a:off x="0" y="0"/>
                          <a:ext cx="1325880" cy="122237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015C7" id="Hexagon 10" o:spid="_x0000_s1026" type="#_x0000_t9" style="position:absolute;margin-left:403.65pt;margin-top:271.05pt;width:104.4pt;height:96.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" adj="4978" fillcolor="#ed7d31 [3205]" strokecolor="white [3201]" strokeweight="1.5pt"/>
            </w:pict>
          </mc:Fallback>
        </mc:AlternateContent>
      </w:r>
      <w:r w:rsidRPr="00805155">
        <w:rPr>
          <w:b/>
          <w:bCs/>
          <w:noProof/>
        </w:rPr>
        <mc:AlternateContent>
          <mc:Choice Requires="wps">
            <w:drawing>
              <wp:anchor distT="45720" distB="45720" distL="114300" distR="114300" simplePos="0" relativeHeight="251792384" behindDoc="0" locked="0" layoutInCell="1" allowOverlap="1" wp14:anchorId="1023CF5C" wp14:editId="70CD0134">
                <wp:simplePos x="0" y="0"/>
                <wp:positionH relativeFrom="column">
                  <wp:posOffset>5020310</wp:posOffset>
                </wp:positionH>
                <wp:positionV relativeFrom="paragraph">
                  <wp:posOffset>2136775</wp:posOffset>
                </wp:positionV>
                <wp:extent cx="1466850" cy="1404620"/>
                <wp:effectExtent l="0" t="0" r="19050" b="241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8E6FEA7" w14:textId="77777777" w:rsidR="00805155" w:rsidRPr="00BF3939" w:rsidRDefault="00805155" w:rsidP="00805155">
                            <w:pPr>
                              <w:rPr>
                                <w:b/>
                                <w:bCs/>
                              </w:rPr>
                            </w:pPr>
                            <w:r w:rsidRPr="00BF3939">
                              <w:rPr>
                                <w:b/>
                                <w:bCs/>
                              </w:rPr>
                              <w:t>Individual nutrient requirements</w:t>
                            </w:r>
                          </w:p>
                          <w:p w14:paraId="00C434D3" w14:textId="77777777" w:rsidR="00805155" w:rsidRDefault="00805155" w:rsidP="00805155">
                            <w:pPr>
                              <w:pStyle w:val="ListParagraph"/>
                              <w:numPr>
                                <w:ilvl w:val="0"/>
                                <w:numId w:val="31"/>
                              </w:numPr>
                              <w:spacing w:after="0"/>
                              <w:ind w:left="0" w:firstLine="0"/>
                            </w:pPr>
                            <w:r>
                              <w:t>IOM (US/Canada)</w:t>
                            </w:r>
                          </w:p>
                          <w:p w14:paraId="022B2234" w14:textId="77777777" w:rsidR="00805155" w:rsidRDefault="00805155" w:rsidP="00805155">
                            <w:pPr>
                              <w:pStyle w:val="ListParagraph"/>
                              <w:numPr>
                                <w:ilvl w:val="0"/>
                                <w:numId w:val="31"/>
                              </w:numPr>
                              <w:spacing w:after="0"/>
                              <w:ind w:left="0" w:firstLine="0"/>
                            </w:pPr>
                            <w:r>
                              <w:t>WHO/FAO</w:t>
                            </w:r>
                          </w:p>
                          <w:p w14:paraId="4BCBC410" w14:textId="4CCE7B43" w:rsidR="00805155" w:rsidRDefault="00805155" w:rsidP="00805155">
                            <w:pPr>
                              <w:pStyle w:val="ListParagraph"/>
                              <w:numPr>
                                <w:ilvl w:val="0"/>
                                <w:numId w:val="31"/>
                              </w:numPr>
                              <w:spacing w:after="0"/>
                              <w:ind w:left="0" w:firstLine="0"/>
                            </w:pPr>
                            <w:r>
                              <w:t>Regional</w:t>
                            </w:r>
                            <w:r w:rsidR="009B66E4">
                              <w:t xml:space="preserve">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23CF5C" id="_x0000_s1065" type="#_x0000_t202" style="position:absolute;margin-left:395.3pt;margin-top:168.25pt;width:115.5pt;height:110.6pt;z-index:251792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" fillcolor="#c3c3c3 [2166]" strokecolor="#a5a5a5 [3206]" strokeweight=".5pt">
                <v:fill color2="#b6b6b6 [2614]" rotate="t" colors="0 #d2d2d2;.5 #c8c8c8;1 silver" focus="100%" type="gradient">
                  <o:fill v:ext="view" type="gradientUnscaled"/>
                </v:fill>
                <v:textbox style="mso-fit-shape-to-text:t">
                  <w:txbxContent>
                    <w:p w14:paraId="68E6FEA7" w14:textId="77777777" w:rsidR="00805155" w:rsidRPr="00BF3939" w:rsidRDefault="00805155" w:rsidP="00805155">
                      <w:pPr>
                        <w:rPr>
                          <w:b/>
                          <w:bCs/>
                        </w:rPr>
                      </w:pPr>
                      <w:r w:rsidRPr="00BF3939">
                        <w:rPr>
                          <w:b/>
                          <w:bCs/>
                        </w:rPr>
                        <w:t>Individual nutrient requirements</w:t>
                      </w:r>
                    </w:p>
                    <w:p w14:paraId="00C434D3" w14:textId="77777777" w:rsidR="00805155" w:rsidRDefault="00805155" w:rsidP="00805155">
                      <w:pPr>
                        <w:pStyle w:val="ListParagraph"/>
                        <w:numPr>
                          <w:ilvl w:val="0"/>
                          <w:numId w:val="31"/>
                        </w:numPr>
                        <w:spacing w:after="0"/>
                        <w:ind w:left="0" w:firstLine="0"/>
                      </w:pPr>
                      <w:r>
                        <w:t>IOM (US/Canada)</w:t>
                      </w:r>
                    </w:p>
                    <w:p w14:paraId="022B2234" w14:textId="77777777" w:rsidR="00805155" w:rsidRDefault="00805155" w:rsidP="00805155">
                      <w:pPr>
                        <w:pStyle w:val="ListParagraph"/>
                        <w:numPr>
                          <w:ilvl w:val="0"/>
                          <w:numId w:val="31"/>
                        </w:numPr>
                        <w:spacing w:after="0"/>
                        <w:ind w:left="0" w:firstLine="0"/>
                      </w:pPr>
                      <w:r>
                        <w:t>WHO/FAO</w:t>
                      </w:r>
                    </w:p>
                    <w:p w14:paraId="4BCBC410" w14:textId="4CCE7B43" w:rsidR="00805155" w:rsidRDefault="00805155" w:rsidP="00805155">
                      <w:pPr>
                        <w:pStyle w:val="ListParagraph"/>
                        <w:numPr>
                          <w:ilvl w:val="0"/>
                          <w:numId w:val="31"/>
                        </w:numPr>
                        <w:spacing w:after="0"/>
                        <w:ind w:left="0" w:firstLine="0"/>
                      </w:pPr>
                      <w:r>
                        <w:t>Regional</w:t>
                      </w:r>
                      <w:r w:rsidR="009B66E4">
                        <w:t xml:space="preserve"> (India)</w:t>
                      </w:r>
                    </w:p>
                  </w:txbxContent>
                </v:textbox>
                <w10:wrap type="square"/>
              </v:shape>
            </w:pict>
          </mc:Fallback>
        </mc:AlternateContent>
      </w:r>
      <w:r w:rsidRPr="00805155">
        <w:rPr>
          <w:b/>
          <w:bCs/>
          <w:noProof/>
        </w:rPr>
        <mc:AlternateContent>
          <mc:Choice Requires="wps">
            <w:drawing>
              <wp:anchor distT="45720" distB="45720" distL="114300" distR="114300" simplePos="0" relativeHeight="251791360" behindDoc="0" locked="0" layoutInCell="1" allowOverlap="1" wp14:anchorId="2FAF55DB" wp14:editId="0A347B7D">
                <wp:simplePos x="0" y="0"/>
                <wp:positionH relativeFrom="column">
                  <wp:posOffset>2722275</wp:posOffset>
                </wp:positionH>
                <wp:positionV relativeFrom="paragraph">
                  <wp:posOffset>2136834</wp:posOffset>
                </wp:positionV>
                <wp:extent cx="1668780" cy="1404620"/>
                <wp:effectExtent l="0" t="0" r="26670"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3BBD52" w14:textId="77777777" w:rsidR="00805155" w:rsidRPr="00BF3939" w:rsidRDefault="00805155" w:rsidP="00805155">
                            <w:pPr>
                              <w:rPr>
                                <w:b/>
                                <w:bCs/>
                              </w:rPr>
                            </w:pPr>
                            <w:r w:rsidRPr="00BF3939">
                              <w:rPr>
                                <w:b/>
                                <w:bCs/>
                              </w:rPr>
                              <w:t>Food Composition Table</w:t>
                            </w:r>
                          </w:p>
                          <w:p w14:paraId="2BDAC0F1" w14:textId="77777777" w:rsidR="00805155" w:rsidRDefault="00805155" w:rsidP="00805155">
                            <w:pPr>
                              <w:pStyle w:val="ListParagraph"/>
                              <w:numPr>
                                <w:ilvl w:val="0"/>
                                <w:numId w:val="30"/>
                              </w:numPr>
                              <w:spacing w:after="0"/>
                              <w:ind w:left="0" w:firstLine="0"/>
                            </w:pPr>
                            <w:r>
                              <w:t>USDA Database</w:t>
                            </w:r>
                          </w:p>
                          <w:p w14:paraId="0228A257" w14:textId="77777777" w:rsidR="00805155" w:rsidRDefault="00805155" w:rsidP="00805155">
                            <w:pPr>
                              <w:pStyle w:val="ListParagraph"/>
                              <w:numPr>
                                <w:ilvl w:val="0"/>
                                <w:numId w:val="30"/>
                              </w:numPr>
                              <w:spacing w:after="0"/>
                              <w:ind w:left="0" w:firstLine="0"/>
                            </w:pPr>
                            <w:r>
                              <w:t>Regional Survey</w:t>
                            </w:r>
                          </w:p>
                          <w:p w14:paraId="6BE88D57" w14:textId="77777777" w:rsidR="00805155" w:rsidRDefault="00805155" w:rsidP="00805155">
                            <w:pPr>
                              <w:pStyle w:val="ListParagraph"/>
                              <w:numPr>
                                <w:ilvl w:val="0"/>
                                <w:numId w:val="30"/>
                              </w:numPr>
                              <w:spacing w:after="0"/>
                              <w:ind w:left="0" w:firstLine="0"/>
                            </w:pPr>
                            <w: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AF55DB" id="_x0000_s1066" type="#_x0000_t202" style="position:absolute;margin-left:214.35pt;margin-top:168.25pt;width:131.4pt;height:110.6pt;z-index:251791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" fillcolor="#c3c3c3 [2166]" strokecolor="#a5a5a5 [3206]" strokeweight=".5pt">
                <v:fill color2="#b6b6b6 [2614]" rotate="t" colors="0 #d2d2d2;.5 #c8c8c8;1 silver" focus="100%" type="gradient">
                  <o:fill v:ext="view" type="gradientUnscaled"/>
                </v:fill>
                <v:textbox style="mso-fit-shape-to-text:t">
                  <w:txbxContent>
                    <w:p w14:paraId="413BBD52" w14:textId="77777777" w:rsidR="00805155" w:rsidRPr="00BF3939" w:rsidRDefault="00805155" w:rsidP="00805155">
                      <w:pPr>
                        <w:rPr>
                          <w:b/>
                          <w:bCs/>
                        </w:rPr>
                      </w:pPr>
                      <w:r w:rsidRPr="00BF3939">
                        <w:rPr>
                          <w:b/>
                          <w:bCs/>
                        </w:rPr>
                        <w:t>Food Composition Table</w:t>
                      </w:r>
                    </w:p>
                    <w:p w14:paraId="2BDAC0F1" w14:textId="77777777" w:rsidR="00805155" w:rsidRDefault="00805155" w:rsidP="00805155">
                      <w:pPr>
                        <w:pStyle w:val="ListParagraph"/>
                        <w:numPr>
                          <w:ilvl w:val="0"/>
                          <w:numId w:val="30"/>
                        </w:numPr>
                        <w:spacing w:after="0"/>
                        <w:ind w:left="0" w:firstLine="0"/>
                      </w:pPr>
                      <w:r>
                        <w:t>USDA Database</w:t>
                      </w:r>
                    </w:p>
                    <w:p w14:paraId="0228A257" w14:textId="77777777" w:rsidR="00805155" w:rsidRDefault="00805155" w:rsidP="00805155">
                      <w:pPr>
                        <w:pStyle w:val="ListParagraph"/>
                        <w:numPr>
                          <w:ilvl w:val="0"/>
                          <w:numId w:val="30"/>
                        </w:numPr>
                        <w:spacing w:after="0"/>
                        <w:ind w:left="0" w:firstLine="0"/>
                      </w:pPr>
                      <w:r>
                        <w:t>Regional Survey</w:t>
                      </w:r>
                    </w:p>
                    <w:p w14:paraId="6BE88D57" w14:textId="77777777" w:rsidR="00805155" w:rsidRDefault="00805155" w:rsidP="00805155">
                      <w:pPr>
                        <w:pStyle w:val="ListParagraph"/>
                        <w:numPr>
                          <w:ilvl w:val="0"/>
                          <w:numId w:val="30"/>
                        </w:numPr>
                        <w:spacing w:after="0"/>
                        <w:ind w:left="0" w:firstLine="0"/>
                      </w:pPr>
                      <w:r>
                        <w:t xml:space="preserve">Private data </w:t>
                      </w:r>
                    </w:p>
                  </w:txbxContent>
                </v:textbox>
                <w10:wrap type="square"/>
              </v:shape>
            </w:pict>
          </mc:Fallback>
        </mc:AlternateContent>
      </w:r>
    </w:p>
    <w:p w14:paraId="6E687D05" w14:textId="47F31E6D" w:rsidR="00D64010" w:rsidRPr="009C44A2" w:rsidRDefault="00F842EF" w:rsidP="00343D7E">
      <w:pPr>
        <w:spacing w:after="0" w:line="276" w:lineRule="auto"/>
        <w:rPr>
          <w:sz w:val="20"/>
          <w:szCs w:val="20"/>
        </w:rPr>
      </w:pPr>
      <w:bookmarkStart w:id="4" w:name="_Hlk40354940"/>
      <w:bookmarkEnd w:id="2"/>
      <w:r w:rsidRPr="009C44A2">
        <w:rPr>
          <w:b/>
          <w:bCs/>
          <w:sz w:val="20"/>
          <w:szCs w:val="20"/>
        </w:rPr>
        <w:lastRenderedPageBreak/>
        <w:t>IOM</w:t>
      </w:r>
      <w:r w:rsidR="00B87406" w:rsidRPr="009C44A2">
        <w:rPr>
          <w:b/>
          <w:bCs/>
          <w:sz w:val="20"/>
          <w:szCs w:val="20"/>
        </w:rPr>
        <w:t xml:space="preserve"> </w:t>
      </w:r>
      <w:r w:rsidR="00434FB0" w:rsidRPr="009C44A2">
        <w:rPr>
          <w:b/>
          <w:bCs/>
          <w:sz w:val="20"/>
          <w:szCs w:val="20"/>
        </w:rPr>
        <w:t xml:space="preserve">Nutrient Requirement </w:t>
      </w:r>
      <w:r w:rsidR="00D64010" w:rsidRPr="009C44A2">
        <w:rPr>
          <w:b/>
          <w:bCs/>
          <w:sz w:val="20"/>
          <w:szCs w:val="20"/>
        </w:rPr>
        <w:t>Definition</w:t>
      </w:r>
      <w:r w:rsidR="00B87406" w:rsidRPr="009C44A2">
        <w:rPr>
          <w:b/>
          <w:bCs/>
          <w:sz w:val="20"/>
          <w:szCs w:val="20"/>
        </w:rPr>
        <w:t>s:</w:t>
      </w:r>
    </w:p>
    <w:p w14:paraId="399111F1" w14:textId="77777777" w:rsidR="00D64010" w:rsidRPr="009C44A2" w:rsidRDefault="00D64010" w:rsidP="00343D7E">
      <w:pPr>
        <w:pStyle w:val="ListParagraph"/>
        <w:numPr>
          <w:ilvl w:val="0"/>
          <w:numId w:val="16"/>
        </w:numPr>
        <w:spacing w:after="120" w:line="276" w:lineRule="auto"/>
        <w:rPr>
          <w:sz w:val="20"/>
          <w:szCs w:val="20"/>
        </w:rPr>
      </w:pPr>
      <w:r w:rsidRPr="009C44A2">
        <w:rPr>
          <w:sz w:val="20"/>
          <w:szCs w:val="20"/>
        </w:rPr>
        <w:t xml:space="preserve">Estimated Average Requirement (EAR): The average daily nutrient intake level that is estimated to meet the requirements of half of the healthy individuals in a </w:t>
      </w:r>
      <w:proofErr w:type="gramStart"/>
      <w:r w:rsidRPr="009C44A2">
        <w:rPr>
          <w:sz w:val="20"/>
          <w:szCs w:val="20"/>
        </w:rPr>
        <w:t>particular life</w:t>
      </w:r>
      <w:proofErr w:type="gramEnd"/>
      <w:r w:rsidRPr="009C44A2">
        <w:rPr>
          <w:sz w:val="20"/>
          <w:szCs w:val="20"/>
        </w:rPr>
        <w:t xml:space="preserve"> stage and gender group. It is </w:t>
      </w:r>
      <w:proofErr w:type="gramStart"/>
      <w:r w:rsidRPr="009C44A2">
        <w:rPr>
          <w:sz w:val="20"/>
          <w:szCs w:val="20"/>
        </w:rPr>
        <w:t>actually a</w:t>
      </w:r>
      <w:proofErr w:type="gramEnd"/>
      <w:r w:rsidRPr="009C44A2">
        <w:rPr>
          <w:sz w:val="20"/>
          <w:szCs w:val="20"/>
        </w:rPr>
        <w:t xml:space="preserve"> median. Although it can also be used to examine the probability that usual intake is inadequate for individuals (in conjunction with information on the variability of requirements), it is not meant to be used as a goal for daily intake by individuals.</w:t>
      </w:r>
    </w:p>
    <w:p w14:paraId="0D6A1E66" w14:textId="485B3BBC" w:rsidR="00D64010" w:rsidRPr="009C44A2" w:rsidRDefault="00D64010" w:rsidP="00343D7E">
      <w:pPr>
        <w:pStyle w:val="ListParagraph"/>
        <w:numPr>
          <w:ilvl w:val="1"/>
          <w:numId w:val="16"/>
        </w:numPr>
        <w:spacing w:after="120" w:line="276" w:lineRule="auto"/>
        <w:ind w:left="990"/>
        <w:rPr>
          <w:sz w:val="20"/>
          <w:szCs w:val="20"/>
        </w:rPr>
      </w:pPr>
      <w:bookmarkStart w:id="5" w:name="_Hlk40362199"/>
      <w:r w:rsidRPr="009C44A2">
        <w:rPr>
          <w:sz w:val="20"/>
          <w:szCs w:val="20"/>
        </w:rPr>
        <w:t>Estimated Energy Requirement (EER): Average dietary energy intake that is predicted to maintain energy balance in a healthy adult of a defined age, gender, weight, height, and level of physical activity consistent with good health</w:t>
      </w:r>
      <w:bookmarkEnd w:id="5"/>
      <w:r w:rsidRPr="009C44A2">
        <w:rPr>
          <w:sz w:val="20"/>
          <w:szCs w:val="20"/>
        </w:rPr>
        <w:t xml:space="preserve">. </w:t>
      </w:r>
      <w:ins w:id="6" w:author="Erin Coniker Lentz" w:date="2020-04-24T12:28:00Z">
        <w:r w:rsidR="00751B88" w:rsidRPr="009C44A2">
          <w:rPr>
            <w:sz w:val="20"/>
            <w:szCs w:val="20"/>
          </w:rPr>
          <w:t>Includes a</w:t>
        </w:r>
      </w:ins>
      <w:del w:id="7" w:author="Erin Coniker Lentz" w:date="2020-04-24T12:28:00Z">
        <w:r w:rsidRPr="009C44A2" w:rsidDel="00751B88">
          <w:rPr>
            <w:sz w:val="20"/>
            <w:szCs w:val="20"/>
          </w:rPr>
          <w:delText>A</w:delText>
        </w:r>
      </w:del>
      <w:r w:rsidRPr="009C44A2">
        <w:rPr>
          <w:sz w:val="20"/>
          <w:szCs w:val="20"/>
        </w:rPr>
        <w:t>djustments for needs of children, pregnant and lactating women</w:t>
      </w:r>
      <w:ins w:id="8" w:author="Erin Coniker Lentz" w:date="2020-04-24T12:28:00Z">
        <w:r w:rsidR="00751B88" w:rsidRPr="009C44A2">
          <w:rPr>
            <w:sz w:val="20"/>
            <w:szCs w:val="20"/>
          </w:rPr>
          <w:t>.</w:t>
        </w:r>
      </w:ins>
    </w:p>
    <w:p w14:paraId="3B1CEC59" w14:textId="23B24AED" w:rsidR="00D64010" w:rsidRPr="009C44A2" w:rsidRDefault="00D64010" w:rsidP="00343D7E">
      <w:pPr>
        <w:pStyle w:val="ListParagraph"/>
        <w:numPr>
          <w:ilvl w:val="0"/>
          <w:numId w:val="16"/>
        </w:numPr>
        <w:spacing w:after="120" w:line="276" w:lineRule="auto"/>
        <w:rPr>
          <w:sz w:val="20"/>
          <w:szCs w:val="20"/>
        </w:rPr>
      </w:pPr>
      <w:r w:rsidRPr="009C44A2">
        <w:rPr>
          <w:sz w:val="20"/>
          <w:szCs w:val="20"/>
        </w:rPr>
        <w:t xml:space="preserve">Recommended Daily Allowance (RDA): The average daily nutrient intake level that is estimated to meet the requirement of nearly all (97-98 %) of the healthy individuals in a </w:t>
      </w:r>
      <w:proofErr w:type="gramStart"/>
      <w:r w:rsidRPr="009C44A2">
        <w:rPr>
          <w:sz w:val="20"/>
          <w:szCs w:val="20"/>
        </w:rPr>
        <w:t>particular life</w:t>
      </w:r>
      <w:proofErr w:type="gramEnd"/>
      <w:r w:rsidRPr="009C44A2">
        <w:rPr>
          <w:sz w:val="20"/>
          <w:szCs w:val="20"/>
        </w:rPr>
        <w:t xml:space="preserve"> stage and gender group. It is the EAR + 2SD. The RDA thus exceeds the requirements of nearly all members of the group. It can be used as a guide for daily intake by individuals</w:t>
      </w:r>
      <w:ins w:id="9" w:author="Erin Coniker Lentz" w:date="2020-04-24T12:29:00Z">
        <w:r w:rsidR="00751B88" w:rsidRPr="009C44A2">
          <w:rPr>
            <w:sz w:val="20"/>
            <w:szCs w:val="20"/>
          </w:rPr>
          <w:t xml:space="preserve">. </w:t>
        </w:r>
      </w:ins>
      <w:del w:id="10" w:author="Erin Coniker Lentz" w:date="2020-04-24T12:29:00Z">
        <w:r w:rsidRPr="009C44A2" w:rsidDel="00751B88">
          <w:rPr>
            <w:sz w:val="20"/>
            <w:szCs w:val="20"/>
          </w:rPr>
          <w:delText xml:space="preserve">, and </w:delText>
        </w:r>
      </w:del>
      <w:ins w:id="11" w:author="Erin Coniker Lentz" w:date="2020-04-24T12:29:00Z">
        <w:r w:rsidR="00751B88" w:rsidRPr="009C44A2">
          <w:rPr>
            <w:sz w:val="20"/>
            <w:szCs w:val="20"/>
          </w:rPr>
          <w:t>B</w:t>
        </w:r>
      </w:ins>
      <w:del w:id="12" w:author="Erin Coniker Lentz" w:date="2020-04-24T12:29:00Z">
        <w:r w:rsidRPr="009C44A2" w:rsidDel="00751B88">
          <w:rPr>
            <w:sz w:val="20"/>
            <w:szCs w:val="20"/>
          </w:rPr>
          <w:delText>b</w:delText>
        </w:r>
      </w:del>
      <w:r w:rsidRPr="009C44A2">
        <w:rPr>
          <w:sz w:val="20"/>
          <w:szCs w:val="20"/>
        </w:rPr>
        <w:t>ecause it falls above the requirements of most people, intakes below the RDA cannot be assessed as being inadequate. Usual intake at the RDA should have a low probability of inadequacy.</w:t>
      </w:r>
    </w:p>
    <w:p w14:paraId="5FA3DC23" w14:textId="77777777" w:rsidR="00D64010" w:rsidRPr="009C44A2" w:rsidRDefault="00D64010" w:rsidP="00343D7E">
      <w:pPr>
        <w:pStyle w:val="ListParagraph"/>
        <w:numPr>
          <w:ilvl w:val="0"/>
          <w:numId w:val="16"/>
        </w:numPr>
        <w:spacing w:after="120" w:line="276" w:lineRule="auto"/>
        <w:rPr>
          <w:sz w:val="20"/>
          <w:szCs w:val="20"/>
        </w:rPr>
      </w:pPr>
      <w:r w:rsidRPr="009C44A2">
        <w:rPr>
          <w:sz w:val="20"/>
          <w:szCs w:val="20"/>
        </w:rPr>
        <w:t xml:space="preserve">Adequate Intake (AI): </w:t>
      </w:r>
      <w:bookmarkStart w:id="13" w:name="_Hlk40362018"/>
      <w:r w:rsidRPr="009C44A2">
        <w:rPr>
          <w:sz w:val="20"/>
          <w:szCs w:val="20"/>
        </w:rPr>
        <w:t>The recommended average daily intake level based on observed or experimentally determined approximations or estimates of nutrient intake by a group (or groups) of apparently healthy people that are assumed to be adequate</w:t>
      </w:r>
      <w:bookmarkEnd w:id="13"/>
      <w:r w:rsidRPr="009C44A2">
        <w:rPr>
          <w:sz w:val="20"/>
          <w:szCs w:val="20"/>
        </w:rPr>
        <w:t>; used when an RDA cannot be determined.</w:t>
      </w:r>
    </w:p>
    <w:p w14:paraId="2C410155" w14:textId="77777777" w:rsidR="00D64010" w:rsidRPr="009C44A2" w:rsidRDefault="00D64010" w:rsidP="00343D7E">
      <w:pPr>
        <w:pStyle w:val="ListParagraph"/>
        <w:numPr>
          <w:ilvl w:val="0"/>
          <w:numId w:val="16"/>
        </w:numPr>
        <w:spacing w:after="120" w:line="276" w:lineRule="auto"/>
        <w:rPr>
          <w:sz w:val="20"/>
          <w:szCs w:val="20"/>
        </w:rPr>
      </w:pPr>
      <w:r w:rsidRPr="009C44A2">
        <w:rPr>
          <w:sz w:val="20"/>
          <w:szCs w:val="20"/>
        </w:rPr>
        <w:t>Tolerable Upper Limit (UL): The highest average daily nutrient intake level that is likely to pose no risk of adverse health effects to almost all individuals in the general population. As intake increases above the UL, the potential risk of adverse effects may increase.</w:t>
      </w:r>
    </w:p>
    <w:p w14:paraId="54DCF2D1" w14:textId="1867AEB6" w:rsidR="00D64010" w:rsidRPr="009C44A2" w:rsidRDefault="00D64010" w:rsidP="00F34A56">
      <w:pPr>
        <w:pStyle w:val="ListParagraph"/>
        <w:numPr>
          <w:ilvl w:val="0"/>
          <w:numId w:val="16"/>
        </w:numPr>
        <w:spacing w:after="0" w:line="276" w:lineRule="auto"/>
        <w:rPr>
          <w:sz w:val="20"/>
          <w:szCs w:val="20"/>
        </w:rPr>
      </w:pPr>
      <w:r w:rsidRPr="009C44A2">
        <w:rPr>
          <w:sz w:val="20"/>
          <w:szCs w:val="20"/>
        </w:rPr>
        <w:t xml:space="preserve">Acceptable Macronutrient Distribution Range (AMDR):  The range of intakes of an energy source that is associated with a reduced risk of chronic </w:t>
      </w:r>
      <w:proofErr w:type="gramStart"/>
      <w:r w:rsidRPr="009C44A2">
        <w:rPr>
          <w:sz w:val="20"/>
          <w:szCs w:val="20"/>
        </w:rPr>
        <w:t>disease, yet</w:t>
      </w:r>
      <w:proofErr w:type="gramEnd"/>
      <w:r w:rsidRPr="009C44A2">
        <w:rPr>
          <w:sz w:val="20"/>
          <w:szCs w:val="20"/>
        </w:rPr>
        <w:t xml:space="preserve"> can provide adequate amounts of essential nutrients. The AMDR is expressed as a percentage of total energy intake. The key feature of each AMDR is that it has a lower and upper boundary. Intakes that fall below or above this range increase the potential for an elevated risk of chronic diseases and raise the risk of inadequate consumption of essential nutrients.</w:t>
      </w:r>
    </w:p>
    <w:p w14:paraId="2740D007" w14:textId="54BBF3A0" w:rsidR="00F34A56" w:rsidRDefault="007301D7" w:rsidP="00F34A56">
      <w:pPr>
        <w:pStyle w:val="ListParagraph"/>
        <w:numPr>
          <w:ilvl w:val="0"/>
          <w:numId w:val="16"/>
        </w:numPr>
        <w:spacing w:after="0"/>
      </w:pPr>
      <w:r>
        <w:rPr>
          <w:noProof/>
          <w:sz w:val="20"/>
          <w:szCs w:val="20"/>
        </w:rPr>
        <mc:AlternateContent>
          <mc:Choice Requires="wpi">
            <w:drawing>
              <wp:anchor distT="0" distB="0" distL="114300" distR="114300" simplePos="0" relativeHeight="251853824" behindDoc="0" locked="0" layoutInCell="1" allowOverlap="1" wp14:anchorId="497E284D" wp14:editId="63597E84">
                <wp:simplePos x="0" y="0"/>
                <wp:positionH relativeFrom="column">
                  <wp:posOffset>10563075</wp:posOffset>
                </wp:positionH>
                <wp:positionV relativeFrom="paragraph">
                  <wp:posOffset>2481040</wp:posOffset>
                </wp:positionV>
                <wp:extent cx="360" cy="360"/>
                <wp:effectExtent l="0" t="0" r="0" b="0"/>
                <wp:wrapNone/>
                <wp:docPr id="57" name="Ink 57"/>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295E2E69" id="Ink 57" o:spid="_x0000_s1026" type="#_x0000_t75" style="position:absolute;margin-left:831.05pt;margin-top:194.65pt;width:1.45pt;height:1.4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">
                <v:imagedata r:id="rId9" o:title=""/>
              </v:shape>
            </w:pict>
          </mc:Fallback>
        </mc:AlternateContent>
      </w:r>
      <w:r w:rsidR="00F34A56" w:rsidRPr="009C44A2">
        <w:rPr>
          <w:noProof/>
          <w:sz w:val="20"/>
          <w:szCs w:val="20"/>
        </w:rPr>
        <mc:AlternateContent>
          <mc:Choice Requires="wps">
            <w:drawing>
              <wp:anchor distT="0" distB="0" distL="114300" distR="114300" simplePos="0" relativeHeight="251720704" behindDoc="0" locked="0" layoutInCell="1" allowOverlap="1" wp14:anchorId="6F876603" wp14:editId="7F7D83EC">
                <wp:simplePos x="0" y="0"/>
                <wp:positionH relativeFrom="rightMargin">
                  <wp:posOffset>-5909472</wp:posOffset>
                </wp:positionH>
                <wp:positionV relativeFrom="paragraph">
                  <wp:posOffset>2470785</wp:posOffset>
                </wp:positionV>
                <wp:extent cx="1031240" cy="584200"/>
                <wp:effectExtent l="0" t="0" r="16510" b="25400"/>
                <wp:wrapNone/>
                <wp:docPr id="199" name="Text Box 199"/>
                <wp:cNvGraphicFramePr/>
                <a:graphic xmlns:a="http://schemas.openxmlformats.org/drawingml/2006/main">
                  <a:graphicData uri="http://schemas.microsoft.com/office/word/2010/wordprocessingShape">
                    <wps:wsp>
                      <wps:cNvSpPr txBox="1"/>
                      <wps:spPr>
                        <a:xfrm>
                          <a:off x="0" y="0"/>
                          <a:ext cx="1031240" cy="584200"/>
                        </a:xfrm>
                        <a:prstGeom prst="rect">
                          <a:avLst/>
                        </a:prstGeom>
                        <a:solidFill>
                          <a:schemeClr val="lt1"/>
                        </a:solidFill>
                        <a:ln w="6350">
                          <a:solidFill>
                            <a:prstClr val="black"/>
                          </a:solidFill>
                        </a:ln>
                      </wps:spPr>
                      <wps:txbx>
                        <w:txbxContent>
                          <w:p w14:paraId="059D0B9B" w14:textId="2C787CCD" w:rsidR="00945351" w:rsidRPr="0095575A" w:rsidRDefault="00945351" w:rsidP="0095575A">
                            <w:pPr>
                              <w:spacing w:after="0"/>
                              <w:rPr>
                                <w:b/>
                                <w:bCs/>
                                <w:sz w:val="20"/>
                                <w:szCs w:val="20"/>
                              </w:rPr>
                            </w:pPr>
                            <w:r w:rsidRPr="0095575A">
                              <w:rPr>
                                <w:b/>
                                <w:bCs/>
                                <w:sz w:val="20"/>
                                <w:szCs w:val="20"/>
                              </w:rPr>
                              <w:t>RDA</w:t>
                            </w:r>
                            <w:r w:rsidR="00F34A56">
                              <w:rPr>
                                <w:b/>
                                <w:bCs/>
                                <w:sz w:val="20"/>
                                <w:szCs w:val="20"/>
                              </w:rPr>
                              <w:t xml:space="preserve"> / EER</w:t>
                            </w:r>
                          </w:p>
                          <w:p w14:paraId="74D2F972" w14:textId="644BADB6" w:rsidR="00945351" w:rsidRPr="0095575A" w:rsidRDefault="00945351" w:rsidP="0095575A">
                            <w:pPr>
                              <w:pStyle w:val="ListParagraph"/>
                              <w:numPr>
                                <w:ilvl w:val="0"/>
                                <w:numId w:val="27"/>
                              </w:numPr>
                              <w:spacing w:after="0"/>
                              <w:ind w:left="0" w:firstLine="0"/>
                              <w:rPr>
                                <w:sz w:val="20"/>
                                <w:szCs w:val="20"/>
                              </w:rPr>
                            </w:pPr>
                            <w:r w:rsidRPr="0095575A">
                              <w:rPr>
                                <w:sz w:val="20"/>
                                <w:szCs w:val="20"/>
                              </w:rPr>
                              <w:t>IOM does not recommend</w:t>
                            </w:r>
                            <w:r w:rsidR="00F34A56">
                              <w:rPr>
                                <w:sz w:val="20"/>
                                <w:szCs w:val="20"/>
                              </w:rPr>
                              <w:t xml:space="preserv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76603" id="Text Box 199" o:spid="_x0000_s1067" type="#_x0000_t202" style="position:absolute;left:0;text-align:left;margin-left:-465.3pt;margin-top:194.55pt;width:81.2pt;height:46pt;z-index:2517207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" fillcolor="white [3201]" strokeweight=".5pt">
                <v:textbox>
                  <w:txbxContent>
                    <w:p w14:paraId="059D0B9B" w14:textId="2C787CCD" w:rsidR="00945351" w:rsidRPr="0095575A" w:rsidRDefault="00945351" w:rsidP="0095575A">
                      <w:pPr>
                        <w:spacing w:after="0"/>
                        <w:rPr>
                          <w:b/>
                          <w:bCs/>
                          <w:sz w:val="20"/>
                          <w:szCs w:val="20"/>
                        </w:rPr>
                      </w:pPr>
                      <w:r w:rsidRPr="0095575A">
                        <w:rPr>
                          <w:b/>
                          <w:bCs/>
                          <w:sz w:val="20"/>
                          <w:szCs w:val="20"/>
                        </w:rPr>
                        <w:t>RDA</w:t>
                      </w:r>
                      <w:r w:rsidR="00F34A56">
                        <w:rPr>
                          <w:b/>
                          <w:bCs/>
                          <w:sz w:val="20"/>
                          <w:szCs w:val="20"/>
                        </w:rPr>
                        <w:t xml:space="preserve"> / EER</w:t>
                      </w:r>
                    </w:p>
                    <w:p w14:paraId="74D2F972" w14:textId="644BADB6" w:rsidR="00945351" w:rsidRPr="0095575A" w:rsidRDefault="00945351" w:rsidP="0095575A">
                      <w:pPr>
                        <w:pStyle w:val="ListParagraph"/>
                        <w:numPr>
                          <w:ilvl w:val="0"/>
                          <w:numId w:val="27"/>
                        </w:numPr>
                        <w:spacing w:after="0"/>
                        <w:ind w:left="0" w:firstLine="0"/>
                        <w:rPr>
                          <w:sz w:val="20"/>
                          <w:szCs w:val="20"/>
                        </w:rPr>
                      </w:pPr>
                      <w:r w:rsidRPr="0095575A">
                        <w:rPr>
                          <w:sz w:val="20"/>
                          <w:szCs w:val="20"/>
                        </w:rPr>
                        <w:t>IOM does not recommend</w:t>
                      </w:r>
                      <w:r w:rsidR="00F34A56">
                        <w:rPr>
                          <w:sz w:val="20"/>
                          <w:szCs w:val="20"/>
                        </w:rPr>
                        <w:t xml:space="preserve"> use</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694080" behindDoc="0" locked="0" layoutInCell="1" allowOverlap="1" wp14:anchorId="0D1A3088" wp14:editId="57C08434">
                <wp:simplePos x="0" y="0"/>
                <wp:positionH relativeFrom="rightMargin">
                  <wp:posOffset>-7683338</wp:posOffset>
                </wp:positionH>
                <wp:positionV relativeFrom="paragraph">
                  <wp:posOffset>2411095</wp:posOffset>
                </wp:positionV>
                <wp:extent cx="1753870" cy="737870"/>
                <wp:effectExtent l="0" t="0" r="17780" b="24130"/>
                <wp:wrapNone/>
                <wp:docPr id="44" name="Text Box 44"/>
                <wp:cNvGraphicFramePr/>
                <a:graphic xmlns:a="http://schemas.openxmlformats.org/drawingml/2006/main">
                  <a:graphicData uri="http://schemas.microsoft.com/office/word/2010/wordprocessingShape">
                    <wps:wsp>
                      <wps:cNvSpPr txBox="1"/>
                      <wps:spPr>
                        <a:xfrm>
                          <a:off x="0" y="0"/>
                          <a:ext cx="1753870" cy="737870"/>
                        </a:xfrm>
                        <a:prstGeom prst="rect">
                          <a:avLst/>
                        </a:prstGeom>
                        <a:solidFill>
                          <a:schemeClr val="lt1"/>
                        </a:solidFill>
                        <a:ln w="6350">
                          <a:solidFill>
                            <a:prstClr val="black"/>
                          </a:solidFill>
                        </a:ln>
                      </wps:spPr>
                      <wps:txbx>
                        <w:txbxContent>
                          <w:p w14:paraId="5C754C93" w14:textId="1F919001" w:rsidR="00945351" w:rsidRPr="0095575A" w:rsidRDefault="00945351" w:rsidP="0095575A">
                            <w:pPr>
                              <w:spacing w:after="0"/>
                              <w:rPr>
                                <w:b/>
                                <w:bCs/>
                                <w:sz w:val="20"/>
                                <w:szCs w:val="20"/>
                              </w:rPr>
                            </w:pPr>
                            <w:r w:rsidRPr="0095575A">
                              <w:rPr>
                                <w:b/>
                                <w:bCs/>
                                <w:sz w:val="20"/>
                                <w:szCs w:val="20"/>
                              </w:rPr>
                              <w:t>AMDR</w:t>
                            </w:r>
                          </w:p>
                          <w:p w14:paraId="4FE4E852" w14:textId="7BB6B0F0" w:rsidR="00945351" w:rsidRPr="0095575A" w:rsidRDefault="00945351" w:rsidP="00DA6284">
                            <w:pPr>
                              <w:pStyle w:val="ListParagraph"/>
                              <w:numPr>
                                <w:ilvl w:val="0"/>
                                <w:numId w:val="23"/>
                              </w:numPr>
                              <w:spacing w:after="0"/>
                              <w:ind w:left="0" w:firstLine="0"/>
                              <w:rPr>
                                <w:sz w:val="20"/>
                                <w:szCs w:val="20"/>
                              </w:rPr>
                            </w:pPr>
                            <w:r w:rsidRPr="0095575A">
                              <w:rPr>
                                <w:sz w:val="20"/>
                                <w:szCs w:val="20"/>
                              </w:rPr>
                              <w:t>AI (UL) gives confidence that intake is above (below) the lower (upper) bound of AMDR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A3088" id="Text Box 44" o:spid="_x0000_s1068" type="#_x0000_t202" style="position:absolute;left:0;text-align:left;margin-left:-605pt;margin-top:189.85pt;width:138.1pt;height:58.1pt;z-index:251694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" fillcolor="white [3201]" strokeweight=".5pt">
                <v:textbox>
                  <w:txbxContent>
                    <w:p w14:paraId="5C754C93" w14:textId="1F919001" w:rsidR="00945351" w:rsidRPr="0095575A" w:rsidRDefault="00945351" w:rsidP="0095575A">
                      <w:pPr>
                        <w:spacing w:after="0"/>
                        <w:rPr>
                          <w:b/>
                          <w:bCs/>
                          <w:sz w:val="20"/>
                          <w:szCs w:val="20"/>
                        </w:rPr>
                      </w:pPr>
                      <w:r w:rsidRPr="0095575A">
                        <w:rPr>
                          <w:b/>
                          <w:bCs/>
                          <w:sz w:val="20"/>
                          <w:szCs w:val="20"/>
                        </w:rPr>
                        <w:t>AMDR</w:t>
                      </w:r>
                    </w:p>
                    <w:p w14:paraId="4FE4E852" w14:textId="7BB6B0F0" w:rsidR="00945351" w:rsidRPr="0095575A" w:rsidRDefault="00945351" w:rsidP="00DA6284">
                      <w:pPr>
                        <w:pStyle w:val="ListParagraph"/>
                        <w:numPr>
                          <w:ilvl w:val="0"/>
                          <w:numId w:val="23"/>
                        </w:numPr>
                        <w:spacing w:after="0"/>
                        <w:ind w:left="0" w:firstLine="0"/>
                        <w:rPr>
                          <w:sz w:val="20"/>
                          <w:szCs w:val="20"/>
                        </w:rPr>
                      </w:pPr>
                      <w:r w:rsidRPr="0095575A">
                        <w:rPr>
                          <w:sz w:val="20"/>
                          <w:szCs w:val="20"/>
                        </w:rPr>
                        <w:t>AI (UL) gives confidence that intake is above (below) the lower (upper) bound of AMDR</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16608" behindDoc="0" locked="0" layoutInCell="1" allowOverlap="1" wp14:anchorId="2FB3D078" wp14:editId="3B2BE9EC">
                <wp:simplePos x="0" y="0"/>
                <wp:positionH relativeFrom="rightMargin">
                  <wp:posOffset>-2823210</wp:posOffset>
                </wp:positionH>
                <wp:positionV relativeFrom="paragraph">
                  <wp:posOffset>2497293</wp:posOffset>
                </wp:positionV>
                <wp:extent cx="1690370" cy="566420"/>
                <wp:effectExtent l="0" t="0" r="24130" b="24130"/>
                <wp:wrapNone/>
                <wp:docPr id="195" name="Text Box 195"/>
                <wp:cNvGraphicFramePr/>
                <a:graphic xmlns:a="http://schemas.openxmlformats.org/drawingml/2006/main">
                  <a:graphicData uri="http://schemas.microsoft.com/office/word/2010/wordprocessingShape">
                    <wps:wsp>
                      <wps:cNvSpPr txBox="1"/>
                      <wps:spPr>
                        <a:xfrm>
                          <a:off x="0" y="0"/>
                          <a:ext cx="1690370" cy="566420"/>
                        </a:xfrm>
                        <a:prstGeom prst="rect">
                          <a:avLst/>
                        </a:prstGeom>
                        <a:solidFill>
                          <a:schemeClr val="lt1"/>
                        </a:solidFill>
                        <a:ln w="6350">
                          <a:solidFill>
                            <a:prstClr val="black"/>
                          </a:solidFill>
                        </a:ln>
                      </wps:spPr>
                      <wps:txbx>
                        <w:txbxContent>
                          <w:p w14:paraId="5BF9875F" w14:textId="77777777" w:rsidR="00945351" w:rsidRPr="0095575A" w:rsidRDefault="00945351" w:rsidP="00622432">
                            <w:pPr>
                              <w:spacing w:after="0"/>
                              <w:rPr>
                                <w:b/>
                                <w:bCs/>
                                <w:sz w:val="20"/>
                                <w:szCs w:val="20"/>
                              </w:rPr>
                            </w:pPr>
                            <w:r w:rsidRPr="0095575A">
                              <w:rPr>
                                <w:b/>
                                <w:bCs/>
                                <w:sz w:val="20"/>
                                <w:szCs w:val="20"/>
                              </w:rPr>
                              <w:t>AMDR</w:t>
                            </w:r>
                          </w:p>
                          <w:p w14:paraId="0ECB40C0" w14:textId="5A241A28" w:rsidR="00945351" w:rsidRPr="0095575A" w:rsidRDefault="00945351" w:rsidP="0095575A">
                            <w:pPr>
                              <w:pStyle w:val="ListParagraph"/>
                              <w:numPr>
                                <w:ilvl w:val="0"/>
                                <w:numId w:val="23"/>
                              </w:numPr>
                              <w:spacing w:after="0"/>
                              <w:ind w:left="0" w:firstLine="0"/>
                              <w:rPr>
                                <w:sz w:val="20"/>
                                <w:szCs w:val="20"/>
                              </w:rPr>
                            </w:pPr>
                            <w:r>
                              <w:rPr>
                                <w:sz w:val="20"/>
                                <w:szCs w:val="20"/>
                              </w:rPr>
                              <w:t>Gives proportion of group that is inside/outside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D078" id="Text Box 195" o:spid="_x0000_s1069" type="#_x0000_t202" style="position:absolute;left:0;text-align:left;margin-left:-222.3pt;margin-top:196.65pt;width:133.1pt;height:44.6pt;z-index:251716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" fillcolor="white [3201]" strokeweight=".5pt">
                <v:textbox>
                  <w:txbxContent>
                    <w:p w14:paraId="5BF9875F" w14:textId="77777777" w:rsidR="00945351" w:rsidRPr="0095575A" w:rsidRDefault="00945351" w:rsidP="00622432">
                      <w:pPr>
                        <w:spacing w:after="0"/>
                        <w:rPr>
                          <w:b/>
                          <w:bCs/>
                          <w:sz w:val="20"/>
                          <w:szCs w:val="20"/>
                        </w:rPr>
                      </w:pPr>
                      <w:r w:rsidRPr="0095575A">
                        <w:rPr>
                          <w:b/>
                          <w:bCs/>
                          <w:sz w:val="20"/>
                          <w:szCs w:val="20"/>
                        </w:rPr>
                        <w:t>AMDR</w:t>
                      </w:r>
                    </w:p>
                    <w:p w14:paraId="0ECB40C0" w14:textId="5A241A28" w:rsidR="00945351" w:rsidRPr="0095575A" w:rsidRDefault="00945351" w:rsidP="0095575A">
                      <w:pPr>
                        <w:pStyle w:val="ListParagraph"/>
                        <w:numPr>
                          <w:ilvl w:val="0"/>
                          <w:numId w:val="23"/>
                        </w:numPr>
                        <w:spacing w:after="0"/>
                        <w:ind w:left="0" w:firstLine="0"/>
                        <w:rPr>
                          <w:sz w:val="20"/>
                          <w:szCs w:val="20"/>
                        </w:rPr>
                      </w:pPr>
                      <w:r>
                        <w:rPr>
                          <w:sz w:val="20"/>
                          <w:szCs w:val="20"/>
                        </w:rPr>
                        <w:t>Gives proportion of group that is inside/outside range</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89312" behindDoc="0" locked="0" layoutInCell="1" allowOverlap="1" wp14:anchorId="286A3685" wp14:editId="50F181C4">
                <wp:simplePos x="0" y="0"/>
                <wp:positionH relativeFrom="rightMargin">
                  <wp:posOffset>-1113553</wp:posOffset>
                </wp:positionH>
                <wp:positionV relativeFrom="paragraph">
                  <wp:posOffset>2498681</wp:posOffset>
                </wp:positionV>
                <wp:extent cx="1052195" cy="619760"/>
                <wp:effectExtent l="0" t="0" r="14605" b="27940"/>
                <wp:wrapNone/>
                <wp:docPr id="63" name="Text Box 63"/>
                <wp:cNvGraphicFramePr/>
                <a:graphic xmlns:a="http://schemas.openxmlformats.org/drawingml/2006/main">
                  <a:graphicData uri="http://schemas.microsoft.com/office/word/2010/wordprocessingShape">
                    <wps:wsp>
                      <wps:cNvSpPr txBox="1"/>
                      <wps:spPr>
                        <a:xfrm>
                          <a:off x="0" y="0"/>
                          <a:ext cx="1052195" cy="619760"/>
                        </a:xfrm>
                        <a:prstGeom prst="rect">
                          <a:avLst/>
                        </a:prstGeom>
                        <a:solidFill>
                          <a:schemeClr val="lt1"/>
                        </a:solidFill>
                        <a:ln w="6350">
                          <a:solidFill>
                            <a:prstClr val="black"/>
                          </a:solidFill>
                        </a:ln>
                      </wps:spPr>
                      <wps:txbx>
                        <w:txbxContent>
                          <w:p w14:paraId="3DF7575E" w14:textId="1B602E1B" w:rsidR="00945351" w:rsidRPr="0095575A" w:rsidRDefault="00945351" w:rsidP="0095575A">
                            <w:pPr>
                              <w:spacing w:after="0"/>
                              <w:rPr>
                                <w:b/>
                                <w:bCs/>
                                <w:sz w:val="20"/>
                                <w:szCs w:val="20"/>
                              </w:rPr>
                            </w:pPr>
                            <w:r w:rsidRPr="0095575A">
                              <w:rPr>
                                <w:b/>
                                <w:bCs/>
                                <w:sz w:val="20"/>
                                <w:szCs w:val="20"/>
                              </w:rPr>
                              <w:t>RDA</w:t>
                            </w:r>
                          </w:p>
                          <w:p w14:paraId="2FCF57B7" w14:textId="137B64CD" w:rsidR="00945351" w:rsidRPr="0095575A" w:rsidRDefault="00945351" w:rsidP="0095575A">
                            <w:pPr>
                              <w:pStyle w:val="ListParagraph"/>
                              <w:numPr>
                                <w:ilvl w:val="0"/>
                                <w:numId w:val="27"/>
                              </w:numPr>
                              <w:spacing w:after="0"/>
                              <w:ind w:left="0" w:firstLine="0"/>
                              <w:rPr>
                                <w:sz w:val="20"/>
                                <w:szCs w:val="20"/>
                              </w:rPr>
                            </w:pPr>
                            <w:r w:rsidRPr="0095575A">
                              <w:rPr>
                                <w:sz w:val="20"/>
                                <w:szCs w:val="20"/>
                              </w:rPr>
                              <w:t>IOM does not recommend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A3685" id="Text Box 63" o:spid="_x0000_s1070" type="#_x0000_t202" style="position:absolute;left:0;text-align:left;margin-left:-87.7pt;margin-top:196.75pt;width:82.85pt;height:48.8pt;z-index:251789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" fillcolor="white [3201]" strokeweight=".5pt">
                <v:textbox>
                  <w:txbxContent>
                    <w:p w14:paraId="3DF7575E" w14:textId="1B602E1B" w:rsidR="00945351" w:rsidRPr="0095575A" w:rsidRDefault="00945351" w:rsidP="0095575A">
                      <w:pPr>
                        <w:spacing w:after="0"/>
                        <w:rPr>
                          <w:b/>
                          <w:bCs/>
                          <w:sz w:val="20"/>
                          <w:szCs w:val="20"/>
                        </w:rPr>
                      </w:pPr>
                      <w:r w:rsidRPr="0095575A">
                        <w:rPr>
                          <w:b/>
                          <w:bCs/>
                          <w:sz w:val="20"/>
                          <w:szCs w:val="20"/>
                        </w:rPr>
                        <w:t>RDA</w:t>
                      </w:r>
                    </w:p>
                    <w:p w14:paraId="2FCF57B7" w14:textId="137B64CD" w:rsidR="00945351" w:rsidRPr="0095575A" w:rsidRDefault="00945351" w:rsidP="0095575A">
                      <w:pPr>
                        <w:pStyle w:val="ListParagraph"/>
                        <w:numPr>
                          <w:ilvl w:val="0"/>
                          <w:numId w:val="27"/>
                        </w:numPr>
                        <w:spacing w:after="0"/>
                        <w:ind w:left="0" w:firstLine="0"/>
                        <w:rPr>
                          <w:sz w:val="20"/>
                          <w:szCs w:val="20"/>
                        </w:rPr>
                      </w:pPr>
                      <w:r w:rsidRPr="0095575A">
                        <w:rPr>
                          <w:sz w:val="20"/>
                          <w:szCs w:val="20"/>
                        </w:rPr>
                        <w:t>IOM does not recommend use</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18656" behindDoc="0" locked="0" layoutInCell="1" allowOverlap="1" wp14:anchorId="63A39014" wp14:editId="0A2AC8C6">
                <wp:simplePos x="0" y="0"/>
                <wp:positionH relativeFrom="column">
                  <wp:posOffset>5879805</wp:posOffset>
                </wp:positionH>
                <wp:positionV relativeFrom="paragraph">
                  <wp:posOffset>1674421</wp:posOffset>
                </wp:positionV>
                <wp:extent cx="2912745" cy="747705"/>
                <wp:effectExtent l="0" t="0" r="20955" b="14605"/>
                <wp:wrapNone/>
                <wp:docPr id="197" name="Text Box 197"/>
                <wp:cNvGraphicFramePr/>
                <a:graphic xmlns:a="http://schemas.openxmlformats.org/drawingml/2006/main">
                  <a:graphicData uri="http://schemas.microsoft.com/office/word/2010/wordprocessingShape">
                    <wps:wsp>
                      <wps:cNvSpPr txBox="1"/>
                      <wps:spPr>
                        <a:xfrm>
                          <a:off x="0" y="0"/>
                          <a:ext cx="2912745" cy="747705"/>
                        </a:xfrm>
                        <a:prstGeom prst="rect">
                          <a:avLst/>
                        </a:prstGeom>
                        <a:solidFill>
                          <a:schemeClr val="lt1"/>
                        </a:solidFill>
                        <a:ln w="6350">
                          <a:solidFill>
                            <a:prstClr val="black"/>
                          </a:solidFill>
                        </a:ln>
                      </wps:spPr>
                      <wps:txbx>
                        <w:txbxContent>
                          <w:p w14:paraId="40736F46" w14:textId="77777777" w:rsidR="00945351" w:rsidRPr="0095575A" w:rsidRDefault="00945351" w:rsidP="0095575A">
                            <w:pPr>
                              <w:spacing w:after="0"/>
                              <w:rPr>
                                <w:b/>
                                <w:bCs/>
                                <w:sz w:val="20"/>
                                <w:szCs w:val="20"/>
                              </w:rPr>
                            </w:pPr>
                            <w:r w:rsidRPr="0095575A">
                              <w:rPr>
                                <w:b/>
                                <w:bCs/>
                                <w:sz w:val="20"/>
                                <w:szCs w:val="20"/>
                              </w:rPr>
                              <w:t>BMI</w:t>
                            </w:r>
                          </w:p>
                          <w:p w14:paraId="2780AA7F" w14:textId="617BCD79" w:rsidR="00945351" w:rsidRPr="0095575A" w:rsidRDefault="00945351" w:rsidP="00F34A56">
                            <w:pPr>
                              <w:pStyle w:val="ListParagraph"/>
                              <w:numPr>
                                <w:ilvl w:val="0"/>
                                <w:numId w:val="25"/>
                              </w:numPr>
                              <w:spacing w:after="0"/>
                              <w:ind w:left="0" w:firstLine="0"/>
                              <w:rPr>
                                <w:sz w:val="20"/>
                                <w:szCs w:val="20"/>
                              </w:rPr>
                            </w:pPr>
                            <w:r w:rsidRPr="0095575A">
                              <w:rPr>
                                <w:sz w:val="20"/>
                                <w:szCs w:val="20"/>
                              </w:rPr>
                              <w:t xml:space="preserve"> </w:t>
                            </w:r>
                            <w:r>
                              <w:rPr>
                                <w:sz w:val="20"/>
                                <w:szCs w:val="20"/>
                              </w:rPr>
                              <w:t>Proportion of group with BMI below, within, and above the range reflect proportions with inadequate, adequate, and excessive energy intakes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39014" id="Text Box 197" o:spid="_x0000_s1071" type="#_x0000_t202" style="position:absolute;left:0;text-align:left;margin-left:463pt;margin-top:131.85pt;width:229.35pt;height:58.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" fillcolor="white [3201]" strokeweight=".5pt">
                <v:textbox>
                  <w:txbxContent>
                    <w:p w14:paraId="40736F46" w14:textId="77777777" w:rsidR="00945351" w:rsidRPr="0095575A" w:rsidRDefault="00945351" w:rsidP="0095575A">
                      <w:pPr>
                        <w:spacing w:after="0"/>
                        <w:rPr>
                          <w:b/>
                          <w:bCs/>
                          <w:sz w:val="20"/>
                          <w:szCs w:val="20"/>
                        </w:rPr>
                      </w:pPr>
                      <w:r w:rsidRPr="0095575A">
                        <w:rPr>
                          <w:b/>
                          <w:bCs/>
                          <w:sz w:val="20"/>
                          <w:szCs w:val="20"/>
                        </w:rPr>
                        <w:t>BMI</w:t>
                      </w:r>
                    </w:p>
                    <w:p w14:paraId="2780AA7F" w14:textId="617BCD79" w:rsidR="00945351" w:rsidRPr="0095575A" w:rsidRDefault="00945351" w:rsidP="00F34A56">
                      <w:pPr>
                        <w:pStyle w:val="ListParagraph"/>
                        <w:numPr>
                          <w:ilvl w:val="0"/>
                          <w:numId w:val="25"/>
                        </w:numPr>
                        <w:spacing w:after="0"/>
                        <w:ind w:left="0" w:firstLine="0"/>
                        <w:rPr>
                          <w:sz w:val="20"/>
                          <w:szCs w:val="20"/>
                        </w:rPr>
                      </w:pPr>
                      <w:r w:rsidRPr="0095575A">
                        <w:rPr>
                          <w:sz w:val="20"/>
                          <w:szCs w:val="20"/>
                        </w:rPr>
                        <w:t xml:space="preserve"> </w:t>
                      </w:r>
                      <w:r>
                        <w:rPr>
                          <w:sz w:val="20"/>
                          <w:szCs w:val="20"/>
                        </w:rPr>
                        <w:t>Proportion of group with BMI below, within, and above the range reflect proportions with inadequate, adequate, and excessive energy intakes</w:t>
                      </w:r>
                    </w:p>
                  </w:txbxContent>
                </v:textbox>
              </v:shape>
            </w:pict>
          </mc:Fallback>
        </mc:AlternateContent>
      </w:r>
      <w:r w:rsidR="00F34A56" w:rsidRPr="009C44A2">
        <w:rPr>
          <w:noProof/>
          <w:sz w:val="20"/>
          <w:szCs w:val="20"/>
        </w:rPr>
        <mc:AlternateContent>
          <mc:Choice Requires="wps">
            <w:drawing>
              <wp:anchor distT="0" distB="0" distL="114300" distR="114300" simplePos="0" relativeHeight="251715584" behindDoc="0" locked="0" layoutInCell="1" allowOverlap="1" wp14:anchorId="718F22CE" wp14:editId="71AD5B79">
                <wp:simplePos x="0" y="0"/>
                <wp:positionH relativeFrom="rightMargin">
                  <wp:posOffset>-4774019</wp:posOffset>
                </wp:positionH>
                <wp:positionV relativeFrom="paragraph">
                  <wp:posOffset>2439965</wp:posOffset>
                </wp:positionV>
                <wp:extent cx="1913861" cy="733647"/>
                <wp:effectExtent l="0" t="0" r="10795" b="28575"/>
                <wp:wrapNone/>
                <wp:docPr id="194" name="Text Box 194"/>
                <wp:cNvGraphicFramePr/>
                <a:graphic xmlns:a="http://schemas.openxmlformats.org/drawingml/2006/main">
                  <a:graphicData uri="http://schemas.microsoft.com/office/word/2010/wordprocessingShape">
                    <wps:wsp>
                      <wps:cNvSpPr txBox="1"/>
                      <wps:spPr>
                        <a:xfrm>
                          <a:off x="0" y="0"/>
                          <a:ext cx="1913861" cy="733647"/>
                        </a:xfrm>
                        <a:prstGeom prst="rect">
                          <a:avLst/>
                        </a:prstGeom>
                        <a:solidFill>
                          <a:schemeClr val="lt1"/>
                        </a:solidFill>
                        <a:ln w="6350">
                          <a:solidFill>
                            <a:prstClr val="black"/>
                          </a:solidFill>
                        </a:ln>
                      </wps:spPr>
                      <wps:txbx>
                        <w:txbxContent>
                          <w:p w14:paraId="5784A922" w14:textId="77777777" w:rsidR="00945351" w:rsidRPr="0095575A" w:rsidRDefault="00945351" w:rsidP="00622432">
                            <w:pPr>
                              <w:spacing w:after="0"/>
                              <w:rPr>
                                <w:b/>
                                <w:bCs/>
                                <w:sz w:val="20"/>
                                <w:szCs w:val="20"/>
                              </w:rPr>
                            </w:pPr>
                            <w:r w:rsidRPr="0095575A">
                              <w:rPr>
                                <w:b/>
                                <w:bCs/>
                                <w:sz w:val="20"/>
                                <w:szCs w:val="20"/>
                              </w:rPr>
                              <w:t>Nutrients with an AI</w:t>
                            </w:r>
                          </w:p>
                          <w:p w14:paraId="1759680D" w14:textId="46D46DC8" w:rsidR="00945351" w:rsidRPr="0095575A" w:rsidRDefault="00945351" w:rsidP="0095575A">
                            <w:pPr>
                              <w:pStyle w:val="ListParagraph"/>
                              <w:numPr>
                                <w:ilvl w:val="0"/>
                                <w:numId w:val="21"/>
                              </w:numPr>
                              <w:spacing w:after="0"/>
                              <w:ind w:left="0" w:firstLine="0"/>
                              <w:rPr>
                                <w:b/>
                                <w:bCs/>
                                <w:sz w:val="20"/>
                                <w:szCs w:val="20"/>
                              </w:rPr>
                            </w:pPr>
                            <w:r>
                              <w:rPr>
                                <w:b/>
                                <w:bCs/>
                                <w:sz w:val="20"/>
                                <w:szCs w:val="20"/>
                              </w:rPr>
                              <w:t xml:space="preserve"> </w:t>
                            </w:r>
                            <w:r>
                              <w:rPr>
                                <w:sz w:val="20"/>
                                <w:szCs w:val="20"/>
                              </w:rPr>
                              <w:t>Groups with m</w:t>
                            </w:r>
                            <w:r w:rsidRPr="00622432">
                              <w:rPr>
                                <w:sz w:val="20"/>
                                <w:szCs w:val="20"/>
                              </w:rPr>
                              <w:t>ean/</w:t>
                            </w:r>
                            <w:r>
                              <w:rPr>
                                <w:sz w:val="20"/>
                                <w:szCs w:val="20"/>
                              </w:rPr>
                              <w:t xml:space="preserve"> </w:t>
                            </w:r>
                            <w:r w:rsidRPr="00622432">
                              <w:rPr>
                                <w:sz w:val="20"/>
                                <w:szCs w:val="20"/>
                              </w:rPr>
                              <w:t xml:space="preserve">median </w:t>
                            </w:r>
                            <w:r>
                              <w:rPr>
                                <w:sz w:val="20"/>
                                <w:szCs w:val="20"/>
                              </w:rPr>
                              <w:t>intake</w:t>
                            </w:r>
                            <w:r w:rsidRPr="00622432">
                              <w:rPr>
                                <w:sz w:val="20"/>
                                <w:szCs w:val="20"/>
                              </w:rPr>
                              <w:t xml:space="preserve"> above AI assumed to </w:t>
                            </w:r>
                            <w:r>
                              <w:rPr>
                                <w:sz w:val="20"/>
                                <w:szCs w:val="20"/>
                              </w:rPr>
                              <w:t>have</w:t>
                            </w:r>
                            <w:r w:rsidRPr="00622432">
                              <w:rPr>
                                <w:sz w:val="20"/>
                                <w:szCs w:val="20"/>
                              </w:rPr>
                              <w:t xml:space="preserve"> low prevalence of inadequa</w:t>
                            </w:r>
                            <w:r>
                              <w:rPr>
                                <w:sz w:val="20"/>
                                <w:szCs w:val="20"/>
                              </w:rPr>
                              <w:t>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F22CE" id="Text Box 194" o:spid="_x0000_s1072" type="#_x0000_t202" style="position:absolute;left:0;text-align:left;margin-left:-375.9pt;margin-top:192.1pt;width:150.7pt;height:57.75pt;z-index:2517155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" fillcolor="white [3201]" strokeweight=".5pt">
                <v:textbox>
                  <w:txbxContent>
                    <w:p w14:paraId="5784A922" w14:textId="77777777" w:rsidR="00945351" w:rsidRPr="0095575A" w:rsidRDefault="00945351" w:rsidP="00622432">
                      <w:pPr>
                        <w:spacing w:after="0"/>
                        <w:rPr>
                          <w:b/>
                          <w:bCs/>
                          <w:sz w:val="20"/>
                          <w:szCs w:val="20"/>
                        </w:rPr>
                      </w:pPr>
                      <w:r w:rsidRPr="0095575A">
                        <w:rPr>
                          <w:b/>
                          <w:bCs/>
                          <w:sz w:val="20"/>
                          <w:szCs w:val="20"/>
                        </w:rPr>
                        <w:t>Nutrients with an AI</w:t>
                      </w:r>
                    </w:p>
                    <w:p w14:paraId="1759680D" w14:textId="46D46DC8" w:rsidR="00945351" w:rsidRPr="0095575A" w:rsidRDefault="00945351" w:rsidP="0095575A">
                      <w:pPr>
                        <w:pStyle w:val="ListParagraph"/>
                        <w:numPr>
                          <w:ilvl w:val="0"/>
                          <w:numId w:val="21"/>
                        </w:numPr>
                        <w:spacing w:after="0"/>
                        <w:ind w:left="0" w:firstLine="0"/>
                        <w:rPr>
                          <w:b/>
                          <w:bCs/>
                          <w:sz w:val="20"/>
                          <w:szCs w:val="20"/>
                        </w:rPr>
                      </w:pPr>
                      <w:r>
                        <w:rPr>
                          <w:b/>
                          <w:bCs/>
                          <w:sz w:val="20"/>
                          <w:szCs w:val="20"/>
                        </w:rPr>
                        <w:t xml:space="preserve"> </w:t>
                      </w:r>
                      <w:r>
                        <w:rPr>
                          <w:sz w:val="20"/>
                          <w:szCs w:val="20"/>
                        </w:rPr>
                        <w:t>Groups with m</w:t>
                      </w:r>
                      <w:r w:rsidRPr="00622432">
                        <w:rPr>
                          <w:sz w:val="20"/>
                          <w:szCs w:val="20"/>
                        </w:rPr>
                        <w:t>ean/</w:t>
                      </w:r>
                      <w:r>
                        <w:rPr>
                          <w:sz w:val="20"/>
                          <w:szCs w:val="20"/>
                        </w:rPr>
                        <w:t xml:space="preserve"> </w:t>
                      </w:r>
                      <w:r w:rsidRPr="00622432">
                        <w:rPr>
                          <w:sz w:val="20"/>
                          <w:szCs w:val="20"/>
                        </w:rPr>
                        <w:t xml:space="preserve">median </w:t>
                      </w:r>
                      <w:r>
                        <w:rPr>
                          <w:sz w:val="20"/>
                          <w:szCs w:val="20"/>
                        </w:rPr>
                        <w:t>intake</w:t>
                      </w:r>
                      <w:r w:rsidRPr="00622432">
                        <w:rPr>
                          <w:sz w:val="20"/>
                          <w:szCs w:val="20"/>
                        </w:rPr>
                        <w:t xml:space="preserve"> above AI assumed to </w:t>
                      </w:r>
                      <w:r>
                        <w:rPr>
                          <w:sz w:val="20"/>
                          <w:szCs w:val="20"/>
                        </w:rPr>
                        <w:t>have</w:t>
                      </w:r>
                      <w:r w:rsidRPr="00622432">
                        <w:rPr>
                          <w:sz w:val="20"/>
                          <w:szCs w:val="20"/>
                        </w:rPr>
                        <w:t xml:space="preserve"> low prevalence of inadequa</w:t>
                      </w:r>
                      <w:r>
                        <w:rPr>
                          <w:sz w:val="20"/>
                          <w:szCs w:val="20"/>
                        </w:rPr>
                        <w:t>cy</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19680" behindDoc="0" locked="0" layoutInCell="1" allowOverlap="1" wp14:anchorId="37ECD529" wp14:editId="0909EB40">
                <wp:simplePos x="0" y="0"/>
                <wp:positionH relativeFrom="margin">
                  <wp:posOffset>4375238</wp:posOffset>
                </wp:positionH>
                <wp:positionV relativeFrom="paragraph">
                  <wp:posOffset>1693294</wp:posOffset>
                </wp:positionV>
                <wp:extent cx="1466850" cy="726440"/>
                <wp:effectExtent l="0" t="0" r="19050" b="16510"/>
                <wp:wrapNone/>
                <wp:docPr id="198" name="Text Box 198"/>
                <wp:cNvGraphicFramePr/>
                <a:graphic xmlns:a="http://schemas.openxmlformats.org/drawingml/2006/main">
                  <a:graphicData uri="http://schemas.microsoft.com/office/word/2010/wordprocessingShape">
                    <wps:wsp>
                      <wps:cNvSpPr txBox="1"/>
                      <wps:spPr>
                        <a:xfrm>
                          <a:off x="0" y="0"/>
                          <a:ext cx="1466850" cy="726440"/>
                        </a:xfrm>
                        <a:prstGeom prst="rect">
                          <a:avLst/>
                        </a:prstGeom>
                        <a:solidFill>
                          <a:schemeClr val="lt1"/>
                        </a:solidFill>
                        <a:ln w="6350">
                          <a:solidFill>
                            <a:prstClr val="black"/>
                          </a:solidFill>
                        </a:ln>
                      </wps:spPr>
                      <wps:txbx>
                        <w:txbxContent>
                          <w:p w14:paraId="04DD6BBA" w14:textId="77777777" w:rsidR="00945351" w:rsidRPr="0095575A" w:rsidRDefault="00945351" w:rsidP="0095575A">
                            <w:pPr>
                              <w:spacing w:after="0"/>
                              <w:rPr>
                                <w:b/>
                                <w:bCs/>
                                <w:sz w:val="20"/>
                                <w:szCs w:val="20"/>
                              </w:rPr>
                            </w:pPr>
                            <w:r w:rsidRPr="0095575A">
                              <w:rPr>
                                <w:b/>
                                <w:bCs/>
                                <w:sz w:val="20"/>
                                <w:szCs w:val="20"/>
                              </w:rPr>
                              <w:t>Nutrients with UL</w:t>
                            </w:r>
                          </w:p>
                          <w:p w14:paraId="3D7A678E" w14:textId="1EE92A4B" w:rsidR="00945351" w:rsidRPr="0095575A" w:rsidRDefault="00945351" w:rsidP="0095575A">
                            <w:pPr>
                              <w:pStyle w:val="ListParagraph"/>
                              <w:numPr>
                                <w:ilvl w:val="0"/>
                                <w:numId w:val="26"/>
                              </w:numPr>
                              <w:spacing w:after="0"/>
                              <w:ind w:left="0" w:firstLine="0"/>
                              <w:rPr>
                                <w:sz w:val="20"/>
                                <w:szCs w:val="20"/>
                              </w:rPr>
                            </w:pPr>
                            <w:r>
                              <w:rPr>
                                <w:sz w:val="20"/>
                                <w:szCs w:val="20"/>
                              </w:rPr>
                              <w:t>Proportion of group with intake above UL is at</w:t>
                            </w:r>
                            <w:r w:rsidRPr="0095575A">
                              <w:rPr>
                                <w:sz w:val="20"/>
                                <w:szCs w:val="20"/>
                              </w:rPr>
                              <w:t xml:space="preserve"> risk of adverse effects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CD529" id="Text Box 198" o:spid="_x0000_s1073" type="#_x0000_t202" style="position:absolute;left:0;text-align:left;margin-left:344.5pt;margin-top:133.35pt;width:115.5pt;height:57.2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" fillcolor="white [3201]" strokeweight=".5pt">
                <v:textbox>
                  <w:txbxContent>
                    <w:p w14:paraId="04DD6BBA" w14:textId="77777777" w:rsidR="00945351" w:rsidRPr="0095575A" w:rsidRDefault="00945351" w:rsidP="0095575A">
                      <w:pPr>
                        <w:spacing w:after="0"/>
                        <w:rPr>
                          <w:b/>
                          <w:bCs/>
                          <w:sz w:val="20"/>
                          <w:szCs w:val="20"/>
                        </w:rPr>
                      </w:pPr>
                      <w:r w:rsidRPr="0095575A">
                        <w:rPr>
                          <w:b/>
                          <w:bCs/>
                          <w:sz w:val="20"/>
                          <w:szCs w:val="20"/>
                        </w:rPr>
                        <w:t>Nutrients with UL</w:t>
                      </w:r>
                    </w:p>
                    <w:p w14:paraId="3D7A678E" w14:textId="1EE92A4B" w:rsidR="00945351" w:rsidRPr="0095575A" w:rsidRDefault="00945351" w:rsidP="0095575A">
                      <w:pPr>
                        <w:pStyle w:val="ListParagraph"/>
                        <w:numPr>
                          <w:ilvl w:val="0"/>
                          <w:numId w:val="26"/>
                        </w:numPr>
                        <w:spacing w:after="0"/>
                        <w:ind w:left="0" w:firstLine="0"/>
                        <w:rPr>
                          <w:sz w:val="20"/>
                          <w:szCs w:val="20"/>
                        </w:rPr>
                      </w:pPr>
                      <w:r>
                        <w:rPr>
                          <w:sz w:val="20"/>
                          <w:szCs w:val="20"/>
                        </w:rPr>
                        <w:t>Proportion of group with intake above UL is at</w:t>
                      </w:r>
                      <w:r w:rsidRPr="0095575A">
                        <w:rPr>
                          <w:sz w:val="20"/>
                          <w:szCs w:val="20"/>
                        </w:rPr>
                        <w:t xml:space="preserve"> risk of adverse effects</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14560" behindDoc="0" locked="0" layoutInCell="1" allowOverlap="1" wp14:anchorId="32F1427B" wp14:editId="72E1A88E">
                <wp:simplePos x="0" y="0"/>
                <wp:positionH relativeFrom="margin">
                  <wp:posOffset>4369981</wp:posOffset>
                </wp:positionH>
                <wp:positionV relativeFrom="paragraph">
                  <wp:posOffset>483575</wp:posOffset>
                </wp:positionV>
                <wp:extent cx="4709160" cy="1169581"/>
                <wp:effectExtent l="0" t="0" r="15240" b="12065"/>
                <wp:wrapNone/>
                <wp:docPr id="193" name="Text Box 193"/>
                <wp:cNvGraphicFramePr/>
                <a:graphic xmlns:a="http://schemas.openxmlformats.org/drawingml/2006/main">
                  <a:graphicData uri="http://schemas.microsoft.com/office/word/2010/wordprocessingShape">
                    <wps:wsp>
                      <wps:cNvSpPr txBox="1"/>
                      <wps:spPr>
                        <a:xfrm>
                          <a:off x="0" y="0"/>
                          <a:ext cx="4709160" cy="1169581"/>
                        </a:xfrm>
                        <a:prstGeom prst="rect">
                          <a:avLst/>
                        </a:prstGeom>
                        <a:solidFill>
                          <a:schemeClr val="lt1"/>
                        </a:solidFill>
                        <a:ln w="6350">
                          <a:solidFill>
                            <a:prstClr val="black"/>
                          </a:solidFill>
                        </a:ln>
                      </wps:spPr>
                      <wps:txbx>
                        <w:txbxContent>
                          <w:p w14:paraId="5B91E327" w14:textId="3FCADDB8" w:rsidR="00945351" w:rsidRDefault="00945351" w:rsidP="0095575A">
                            <w:pPr>
                              <w:spacing w:after="0"/>
                              <w:rPr>
                                <w:b/>
                                <w:bCs/>
                                <w:sz w:val="20"/>
                                <w:szCs w:val="20"/>
                              </w:rPr>
                            </w:pPr>
                            <w:r w:rsidRPr="0095575A">
                              <w:rPr>
                                <w:b/>
                                <w:bCs/>
                                <w:sz w:val="20"/>
                                <w:szCs w:val="20"/>
                              </w:rPr>
                              <w:t>Nutrients with an EAR</w:t>
                            </w:r>
                          </w:p>
                          <w:p w14:paraId="74E35FA1" w14:textId="435DC6BF" w:rsidR="00945351" w:rsidRPr="00622432" w:rsidRDefault="00945351" w:rsidP="00622432">
                            <w:pPr>
                              <w:pStyle w:val="ListParagraph"/>
                              <w:numPr>
                                <w:ilvl w:val="0"/>
                                <w:numId w:val="28"/>
                              </w:numPr>
                              <w:spacing w:after="0"/>
                              <w:ind w:left="0" w:firstLine="0"/>
                              <w:rPr>
                                <w:b/>
                                <w:bCs/>
                                <w:sz w:val="20"/>
                                <w:szCs w:val="20"/>
                              </w:rPr>
                            </w:pPr>
                            <w:r>
                              <w:rPr>
                                <w:b/>
                                <w:bCs/>
                                <w:sz w:val="20"/>
                                <w:szCs w:val="20"/>
                              </w:rPr>
                              <w:t xml:space="preserve"> </w:t>
                            </w:r>
                            <w:r>
                              <w:rPr>
                                <w:sz w:val="20"/>
                                <w:szCs w:val="20"/>
                              </w:rPr>
                              <w:t>Probability method averages probabilities (from z-scores) across individuals to estimate group’s prevalence of inadequacy. Intakes and requirements independent</w:t>
                            </w:r>
                          </w:p>
                          <w:p w14:paraId="64A8A2A6" w14:textId="5C69C5F8" w:rsidR="00945351" w:rsidRPr="00622432" w:rsidRDefault="00945351" w:rsidP="00622432">
                            <w:pPr>
                              <w:pStyle w:val="ListParagraph"/>
                              <w:numPr>
                                <w:ilvl w:val="0"/>
                                <w:numId w:val="28"/>
                              </w:numPr>
                              <w:spacing w:after="0"/>
                              <w:ind w:left="0" w:firstLine="0"/>
                              <w:rPr>
                                <w:b/>
                                <w:bCs/>
                                <w:sz w:val="20"/>
                                <w:szCs w:val="20"/>
                              </w:rPr>
                            </w:pPr>
                            <w:r>
                              <w:rPr>
                                <w:sz w:val="20"/>
                                <w:szCs w:val="20"/>
                              </w:rPr>
                              <w:t xml:space="preserve"> Cut-point method assumes proportion of group with intakes below the EAR will be </w:t>
                            </w:r>
                            <w:proofErr w:type="gramStart"/>
                            <w:r>
                              <w:rPr>
                                <w:sz w:val="20"/>
                                <w:szCs w:val="20"/>
                              </w:rPr>
                              <w:t>similar to</w:t>
                            </w:r>
                            <w:proofErr w:type="gramEnd"/>
                            <w:r>
                              <w:rPr>
                                <w:sz w:val="20"/>
                                <w:szCs w:val="20"/>
                              </w:rPr>
                              <w:t xml:space="preserve"> proportion of group that does not meet requirement. Intakes and requirements independent, symmetrical (not true for iron), distribution of intakes more variables than distribution of requirements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1427B" id="Text Box 193" o:spid="_x0000_s1074" type="#_x0000_t202" style="position:absolute;left:0;text-align:left;margin-left:344.1pt;margin-top:38.1pt;width:370.8pt;height:92.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" fillcolor="white [3201]" strokeweight=".5pt">
                <v:textbox>
                  <w:txbxContent>
                    <w:p w14:paraId="5B91E327" w14:textId="3FCADDB8" w:rsidR="00945351" w:rsidRDefault="00945351" w:rsidP="0095575A">
                      <w:pPr>
                        <w:spacing w:after="0"/>
                        <w:rPr>
                          <w:b/>
                          <w:bCs/>
                          <w:sz w:val="20"/>
                          <w:szCs w:val="20"/>
                        </w:rPr>
                      </w:pPr>
                      <w:r w:rsidRPr="0095575A">
                        <w:rPr>
                          <w:b/>
                          <w:bCs/>
                          <w:sz w:val="20"/>
                          <w:szCs w:val="20"/>
                        </w:rPr>
                        <w:t>Nutrients with an EAR</w:t>
                      </w:r>
                    </w:p>
                    <w:p w14:paraId="74E35FA1" w14:textId="435DC6BF" w:rsidR="00945351" w:rsidRPr="00622432" w:rsidRDefault="00945351" w:rsidP="00622432">
                      <w:pPr>
                        <w:pStyle w:val="ListParagraph"/>
                        <w:numPr>
                          <w:ilvl w:val="0"/>
                          <w:numId w:val="28"/>
                        </w:numPr>
                        <w:spacing w:after="0"/>
                        <w:ind w:left="0" w:firstLine="0"/>
                        <w:rPr>
                          <w:b/>
                          <w:bCs/>
                          <w:sz w:val="20"/>
                          <w:szCs w:val="20"/>
                        </w:rPr>
                      </w:pPr>
                      <w:r>
                        <w:rPr>
                          <w:b/>
                          <w:bCs/>
                          <w:sz w:val="20"/>
                          <w:szCs w:val="20"/>
                        </w:rPr>
                        <w:t xml:space="preserve"> </w:t>
                      </w:r>
                      <w:r>
                        <w:rPr>
                          <w:sz w:val="20"/>
                          <w:szCs w:val="20"/>
                        </w:rPr>
                        <w:t>Probability method averages probabilities (from z-scores) across individuals to estimate group’s prevalence of inadequacy. Intakes and requirements independent</w:t>
                      </w:r>
                    </w:p>
                    <w:p w14:paraId="64A8A2A6" w14:textId="5C69C5F8" w:rsidR="00945351" w:rsidRPr="00622432" w:rsidRDefault="00945351" w:rsidP="00622432">
                      <w:pPr>
                        <w:pStyle w:val="ListParagraph"/>
                        <w:numPr>
                          <w:ilvl w:val="0"/>
                          <w:numId w:val="28"/>
                        </w:numPr>
                        <w:spacing w:after="0"/>
                        <w:ind w:left="0" w:firstLine="0"/>
                        <w:rPr>
                          <w:b/>
                          <w:bCs/>
                          <w:sz w:val="20"/>
                          <w:szCs w:val="20"/>
                        </w:rPr>
                      </w:pPr>
                      <w:r>
                        <w:rPr>
                          <w:sz w:val="20"/>
                          <w:szCs w:val="20"/>
                        </w:rPr>
                        <w:t xml:space="preserve"> Cut-point method assumes proportion of group with intakes below the EAR will be </w:t>
                      </w:r>
                      <w:proofErr w:type="gramStart"/>
                      <w:r>
                        <w:rPr>
                          <w:sz w:val="20"/>
                          <w:szCs w:val="20"/>
                        </w:rPr>
                        <w:t>similar to</w:t>
                      </w:r>
                      <w:proofErr w:type="gramEnd"/>
                      <w:r>
                        <w:rPr>
                          <w:sz w:val="20"/>
                          <w:szCs w:val="20"/>
                        </w:rPr>
                        <w:t xml:space="preserve"> proportion of group that does not meet requirement. Intakes and requirements independent, symmetrical (not true for iron), distribution of intakes more variables than distribution of requirements </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09440" behindDoc="0" locked="0" layoutInCell="1" allowOverlap="1" wp14:anchorId="751788C3" wp14:editId="3A12806D">
                <wp:simplePos x="0" y="0"/>
                <wp:positionH relativeFrom="rightMargin">
                  <wp:posOffset>-7655442</wp:posOffset>
                </wp:positionH>
                <wp:positionV relativeFrom="paragraph">
                  <wp:posOffset>1631891</wp:posOffset>
                </wp:positionV>
                <wp:extent cx="2030730" cy="744279"/>
                <wp:effectExtent l="0" t="0" r="26670" b="17780"/>
                <wp:wrapNone/>
                <wp:docPr id="58" name="Text Box 58"/>
                <wp:cNvGraphicFramePr/>
                <a:graphic xmlns:a="http://schemas.openxmlformats.org/drawingml/2006/main">
                  <a:graphicData uri="http://schemas.microsoft.com/office/word/2010/wordprocessingShape">
                    <wps:wsp>
                      <wps:cNvSpPr txBox="1"/>
                      <wps:spPr>
                        <a:xfrm>
                          <a:off x="0" y="0"/>
                          <a:ext cx="2030730" cy="744279"/>
                        </a:xfrm>
                        <a:prstGeom prst="rect">
                          <a:avLst/>
                        </a:prstGeom>
                        <a:solidFill>
                          <a:schemeClr val="lt1"/>
                        </a:solidFill>
                        <a:ln w="6350">
                          <a:solidFill>
                            <a:prstClr val="black"/>
                          </a:solidFill>
                        </a:ln>
                      </wps:spPr>
                      <wps:txbx>
                        <w:txbxContent>
                          <w:p w14:paraId="7DA8402B" w14:textId="72695D0C" w:rsidR="00945351" w:rsidRPr="0095575A" w:rsidRDefault="00945351" w:rsidP="00186026">
                            <w:pPr>
                              <w:spacing w:after="0"/>
                              <w:rPr>
                                <w:b/>
                                <w:bCs/>
                                <w:sz w:val="20"/>
                                <w:szCs w:val="20"/>
                              </w:rPr>
                            </w:pPr>
                            <w:r w:rsidRPr="0095575A">
                              <w:rPr>
                                <w:b/>
                                <w:bCs/>
                                <w:sz w:val="20"/>
                                <w:szCs w:val="20"/>
                              </w:rPr>
                              <w:t>BMI</w:t>
                            </w:r>
                          </w:p>
                          <w:p w14:paraId="4F23787D" w14:textId="61C7B788" w:rsidR="00945351" w:rsidRPr="0095575A" w:rsidRDefault="00945351" w:rsidP="00186026">
                            <w:pPr>
                              <w:pStyle w:val="ListParagraph"/>
                              <w:numPr>
                                <w:ilvl w:val="0"/>
                                <w:numId w:val="25"/>
                              </w:numPr>
                              <w:spacing w:after="0"/>
                              <w:ind w:left="0" w:firstLine="0"/>
                              <w:rPr>
                                <w:sz w:val="20"/>
                                <w:szCs w:val="20"/>
                              </w:rPr>
                            </w:pPr>
                            <w:r w:rsidRPr="0095575A">
                              <w:rPr>
                                <w:sz w:val="20"/>
                                <w:szCs w:val="20"/>
                              </w:rPr>
                              <w:t xml:space="preserve"> BMI between 18.5-25 kg/m^2 for adults indicates that energy intake is adequate relative to expenditure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788C3" id="Text Box 58" o:spid="_x0000_s1075" type="#_x0000_t202" style="position:absolute;left:0;text-align:left;margin-left:-602.8pt;margin-top:128.5pt;width:159.9pt;height:58.6pt;z-index:2517094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" fillcolor="white [3201]" strokeweight=".5pt">
                <v:textbox>
                  <w:txbxContent>
                    <w:p w14:paraId="7DA8402B" w14:textId="72695D0C" w:rsidR="00945351" w:rsidRPr="0095575A" w:rsidRDefault="00945351" w:rsidP="00186026">
                      <w:pPr>
                        <w:spacing w:after="0"/>
                        <w:rPr>
                          <w:b/>
                          <w:bCs/>
                          <w:sz w:val="20"/>
                          <w:szCs w:val="20"/>
                        </w:rPr>
                      </w:pPr>
                      <w:r w:rsidRPr="0095575A">
                        <w:rPr>
                          <w:b/>
                          <w:bCs/>
                          <w:sz w:val="20"/>
                          <w:szCs w:val="20"/>
                        </w:rPr>
                        <w:t>BMI</w:t>
                      </w:r>
                    </w:p>
                    <w:p w14:paraId="4F23787D" w14:textId="61C7B788" w:rsidR="00945351" w:rsidRPr="0095575A" w:rsidRDefault="00945351" w:rsidP="00186026">
                      <w:pPr>
                        <w:pStyle w:val="ListParagraph"/>
                        <w:numPr>
                          <w:ilvl w:val="0"/>
                          <w:numId w:val="25"/>
                        </w:numPr>
                        <w:spacing w:after="0"/>
                        <w:ind w:left="0" w:firstLine="0"/>
                        <w:rPr>
                          <w:sz w:val="20"/>
                          <w:szCs w:val="20"/>
                        </w:rPr>
                      </w:pPr>
                      <w:r w:rsidRPr="0095575A">
                        <w:rPr>
                          <w:sz w:val="20"/>
                          <w:szCs w:val="20"/>
                        </w:rPr>
                        <w:t xml:space="preserve"> BMI between 18.5-25 kg/m^2 for adults indicates that energy intake is adequate relative to expenditure</w:t>
                      </w:r>
                    </w:p>
                  </w:txbxContent>
                </v:textbox>
                <w10:wrap anchorx="margin"/>
              </v:shape>
            </w:pict>
          </mc:Fallback>
        </mc:AlternateContent>
      </w:r>
      <w:r w:rsidR="00F34A56" w:rsidRPr="009C44A2">
        <w:rPr>
          <w:noProof/>
          <w:sz w:val="20"/>
          <w:szCs w:val="20"/>
        </w:rPr>
        <mc:AlternateContent>
          <mc:Choice Requires="wps">
            <w:drawing>
              <wp:anchor distT="45720" distB="45720" distL="114300" distR="114300" simplePos="0" relativeHeight="251713536" behindDoc="0" locked="0" layoutInCell="1" allowOverlap="1" wp14:anchorId="2A57B5AA" wp14:editId="5F217239">
                <wp:simplePos x="0" y="0"/>
                <wp:positionH relativeFrom="margin">
                  <wp:posOffset>4316730</wp:posOffset>
                </wp:positionH>
                <wp:positionV relativeFrom="paragraph">
                  <wp:posOffset>227965</wp:posOffset>
                </wp:positionV>
                <wp:extent cx="4794250" cy="3008630"/>
                <wp:effectExtent l="0" t="0" r="25400" b="203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3008630"/>
                        </a:xfrm>
                        <a:prstGeom prst="rect">
                          <a:avLst/>
                        </a:prstGeom>
                        <a:solidFill>
                          <a:schemeClr val="bg1">
                            <a:lumMod val="8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321A5ECD" w14:textId="24AB3591" w:rsidR="00945351" w:rsidRPr="00F34A56" w:rsidRDefault="00945351" w:rsidP="0095575A">
                            <w:pPr>
                              <w:spacing w:after="0"/>
                              <w:jc w:val="center"/>
                              <w:rPr>
                                <w:b/>
                                <w:bCs/>
                                <w:sz w:val="24"/>
                                <w:szCs w:val="24"/>
                              </w:rPr>
                            </w:pPr>
                            <w:r w:rsidRPr="00F34A56">
                              <w:rPr>
                                <w:b/>
                                <w:bCs/>
                                <w:sz w:val="24"/>
                                <w:szCs w:val="24"/>
                              </w:rPr>
                              <w:t xml:space="preserve">Group Intake Inadequacy </w:t>
                            </w:r>
                          </w:p>
                          <w:p w14:paraId="38B3AC8C" w14:textId="77777777" w:rsidR="00945351" w:rsidRPr="0041025B" w:rsidRDefault="00945351" w:rsidP="0095575A">
                            <w:pPr>
                              <w:spacing w:after="0"/>
                              <w:jc w:val="center"/>
                              <w:rPr>
                                <w:b/>
                                <w:bCs/>
                                <w:sz w:val="28"/>
                                <w:szCs w:val="28"/>
                              </w:rPr>
                            </w:pPr>
                          </w:p>
                          <w:p w14:paraId="5FEF5B09" w14:textId="77777777" w:rsidR="00945351" w:rsidRDefault="00945351" w:rsidP="0095575A">
                            <w:pPr>
                              <w:spacing w:after="0"/>
                              <w:jc w:val="center"/>
                              <w:rPr>
                                <w:noProof/>
                                <w:sz w:val="28"/>
                                <w:szCs w:val="28"/>
                              </w:rPr>
                            </w:pPr>
                          </w:p>
                          <w:p w14:paraId="7C8462D9" w14:textId="77777777" w:rsidR="00945351" w:rsidRDefault="00945351" w:rsidP="0095575A">
                            <w:pPr>
                              <w:spacing w:after="0"/>
                              <w:jc w:val="center"/>
                              <w:rPr>
                                <w:noProof/>
                                <w:sz w:val="28"/>
                                <w:szCs w:val="28"/>
                              </w:rPr>
                            </w:pPr>
                          </w:p>
                          <w:p w14:paraId="7DD12553" w14:textId="77777777" w:rsidR="00945351" w:rsidRPr="004A51D7" w:rsidRDefault="00945351" w:rsidP="0095575A">
                            <w:pPr>
                              <w:spacing w:after="0"/>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7B5AA" id="_x0000_s1076" type="#_x0000_t202" style="position:absolute;left:0;text-align:left;margin-left:339.9pt;margin-top:17.95pt;width:377.5pt;height:236.9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" fillcolor="#d8d8d8 [2732]" strokecolor="#4472c4 [3204]" strokeweight="1pt">
                <v:textbox>
                  <w:txbxContent>
                    <w:p w14:paraId="321A5ECD" w14:textId="24AB3591" w:rsidR="00945351" w:rsidRPr="00F34A56" w:rsidRDefault="00945351" w:rsidP="0095575A">
                      <w:pPr>
                        <w:spacing w:after="0"/>
                        <w:jc w:val="center"/>
                        <w:rPr>
                          <w:b/>
                          <w:bCs/>
                          <w:sz w:val="24"/>
                          <w:szCs w:val="24"/>
                        </w:rPr>
                      </w:pPr>
                      <w:r w:rsidRPr="00F34A56">
                        <w:rPr>
                          <w:b/>
                          <w:bCs/>
                          <w:sz w:val="24"/>
                          <w:szCs w:val="24"/>
                        </w:rPr>
                        <w:t xml:space="preserve">Group Intake Inadequacy </w:t>
                      </w:r>
                    </w:p>
                    <w:p w14:paraId="38B3AC8C" w14:textId="77777777" w:rsidR="00945351" w:rsidRPr="0041025B" w:rsidRDefault="00945351" w:rsidP="0095575A">
                      <w:pPr>
                        <w:spacing w:after="0"/>
                        <w:jc w:val="center"/>
                        <w:rPr>
                          <w:b/>
                          <w:bCs/>
                          <w:sz w:val="28"/>
                          <w:szCs w:val="28"/>
                        </w:rPr>
                      </w:pPr>
                    </w:p>
                    <w:p w14:paraId="5FEF5B09" w14:textId="77777777" w:rsidR="00945351" w:rsidRDefault="00945351" w:rsidP="0095575A">
                      <w:pPr>
                        <w:spacing w:after="0"/>
                        <w:jc w:val="center"/>
                        <w:rPr>
                          <w:noProof/>
                          <w:sz w:val="28"/>
                          <w:szCs w:val="28"/>
                        </w:rPr>
                      </w:pPr>
                    </w:p>
                    <w:p w14:paraId="7C8462D9" w14:textId="77777777" w:rsidR="00945351" w:rsidRDefault="00945351" w:rsidP="0095575A">
                      <w:pPr>
                        <w:spacing w:after="0"/>
                        <w:jc w:val="center"/>
                        <w:rPr>
                          <w:noProof/>
                          <w:sz w:val="28"/>
                          <w:szCs w:val="28"/>
                        </w:rPr>
                      </w:pPr>
                    </w:p>
                    <w:p w14:paraId="7DD12553" w14:textId="77777777" w:rsidR="00945351" w:rsidRPr="004A51D7" w:rsidRDefault="00945351" w:rsidP="0095575A">
                      <w:pPr>
                        <w:spacing w:after="0"/>
                        <w:jc w:val="center"/>
                        <w:rPr>
                          <w:sz w:val="28"/>
                          <w:szCs w:val="28"/>
                        </w:rPr>
                      </w:pPr>
                    </w:p>
                  </w:txbxContent>
                </v:textbox>
                <w10:wrap type="square" anchorx="margin"/>
              </v:shape>
            </w:pict>
          </mc:Fallback>
        </mc:AlternateContent>
      </w:r>
      <w:r w:rsidR="00F34A56" w:rsidRPr="009C44A2">
        <w:rPr>
          <w:noProof/>
          <w:sz w:val="20"/>
          <w:szCs w:val="20"/>
        </w:rPr>
        <mc:AlternateContent>
          <mc:Choice Requires="wps">
            <w:drawing>
              <wp:anchor distT="45720" distB="45720" distL="114300" distR="114300" simplePos="0" relativeHeight="251683840" behindDoc="0" locked="0" layoutInCell="1" allowOverlap="1" wp14:anchorId="275A4FE3" wp14:editId="46225C7A">
                <wp:simplePos x="0" y="0"/>
                <wp:positionH relativeFrom="margin">
                  <wp:posOffset>95250</wp:posOffset>
                </wp:positionH>
                <wp:positionV relativeFrom="paragraph">
                  <wp:posOffset>227965</wp:posOffset>
                </wp:positionV>
                <wp:extent cx="4178300" cy="2997835"/>
                <wp:effectExtent l="0" t="0" r="12700" b="120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2997835"/>
                        </a:xfrm>
                        <a:prstGeom prst="rect">
                          <a:avLst/>
                        </a:prstGeom>
                        <a:solidFill>
                          <a:schemeClr val="bg1">
                            <a:lumMod val="8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12B548E7" w14:textId="43D9932A" w:rsidR="00945351" w:rsidRPr="0095575A" w:rsidRDefault="00945351" w:rsidP="00A57E4D">
                            <w:pPr>
                              <w:spacing w:after="0"/>
                              <w:jc w:val="center"/>
                              <w:rPr>
                                <w:b/>
                                <w:bCs/>
                                <w:sz w:val="24"/>
                                <w:szCs w:val="24"/>
                              </w:rPr>
                            </w:pPr>
                            <w:r w:rsidRPr="0095575A">
                              <w:rPr>
                                <w:b/>
                                <w:bCs/>
                                <w:sz w:val="24"/>
                                <w:szCs w:val="24"/>
                              </w:rPr>
                              <w:t xml:space="preserve">Individual Intake Inadequacy </w:t>
                            </w:r>
                          </w:p>
                          <w:p w14:paraId="4FBA8DED" w14:textId="77777777" w:rsidR="00945351" w:rsidRPr="0095575A" w:rsidRDefault="00945351" w:rsidP="00A57E4D">
                            <w:pPr>
                              <w:spacing w:after="0"/>
                              <w:jc w:val="center"/>
                              <w:rPr>
                                <w:b/>
                                <w:bCs/>
                                <w:sz w:val="20"/>
                                <w:szCs w:val="20"/>
                              </w:rPr>
                            </w:pPr>
                          </w:p>
                          <w:p w14:paraId="42E3916E" w14:textId="77777777" w:rsidR="00945351" w:rsidRPr="0095575A" w:rsidRDefault="00945351" w:rsidP="00A57E4D">
                            <w:pPr>
                              <w:spacing w:after="0"/>
                              <w:jc w:val="center"/>
                              <w:rPr>
                                <w:noProof/>
                                <w:sz w:val="20"/>
                                <w:szCs w:val="20"/>
                              </w:rPr>
                            </w:pPr>
                          </w:p>
                          <w:p w14:paraId="2F4F0054" w14:textId="77777777" w:rsidR="00945351" w:rsidRPr="0095575A" w:rsidRDefault="00945351" w:rsidP="00A57E4D">
                            <w:pPr>
                              <w:spacing w:after="0"/>
                              <w:jc w:val="center"/>
                              <w:rPr>
                                <w:noProof/>
                                <w:sz w:val="20"/>
                                <w:szCs w:val="20"/>
                              </w:rPr>
                            </w:pPr>
                          </w:p>
                          <w:p w14:paraId="04CC686B" w14:textId="78F2934E" w:rsidR="00945351" w:rsidRPr="0095575A" w:rsidRDefault="00945351" w:rsidP="00186026">
                            <w:pPr>
                              <w:spacing w:after="0"/>
                              <w:jc w:val="cente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A4FE3" id="_x0000_s1077" type="#_x0000_t202" style="position:absolute;left:0;text-align:left;margin-left:7.5pt;margin-top:17.95pt;width:329pt;height:236.0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" fillcolor="#d8d8d8 [2732]" strokecolor="#4472c4 [3204]" strokeweight="1pt">
                <v:textbox>
                  <w:txbxContent>
                    <w:p w14:paraId="12B548E7" w14:textId="43D9932A" w:rsidR="00945351" w:rsidRPr="0095575A" w:rsidRDefault="00945351" w:rsidP="00A57E4D">
                      <w:pPr>
                        <w:spacing w:after="0"/>
                        <w:jc w:val="center"/>
                        <w:rPr>
                          <w:b/>
                          <w:bCs/>
                          <w:sz w:val="24"/>
                          <w:szCs w:val="24"/>
                        </w:rPr>
                      </w:pPr>
                      <w:r w:rsidRPr="0095575A">
                        <w:rPr>
                          <w:b/>
                          <w:bCs/>
                          <w:sz w:val="24"/>
                          <w:szCs w:val="24"/>
                        </w:rPr>
                        <w:t xml:space="preserve">Individual Intake Inadequacy </w:t>
                      </w:r>
                    </w:p>
                    <w:p w14:paraId="4FBA8DED" w14:textId="77777777" w:rsidR="00945351" w:rsidRPr="0095575A" w:rsidRDefault="00945351" w:rsidP="00A57E4D">
                      <w:pPr>
                        <w:spacing w:after="0"/>
                        <w:jc w:val="center"/>
                        <w:rPr>
                          <w:b/>
                          <w:bCs/>
                          <w:sz w:val="20"/>
                          <w:szCs w:val="20"/>
                        </w:rPr>
                      </w:pPr>
                    </w:p>
                    <w:p w14:paraId="42E3916E" w14:textId="77777777" w:rsidR="00945351" w:rsidRPr="0095575A" w:rsidRDefault="00945351" w:rsidP="00A57E4D">
                      <w:pPr>
                        <w:spacing w:after="0"/>
                        <w:jc w:val="center"/>
                        <w:rPr>
                          <w:noProof/>
                          <w:sz w:val="20"/>
                          <w:szCs w:val="20"/>
                        </w:rPr>
                      </w:pPr>
                    </w:p>
                    <w:p w14:paraId="2F4F0054" w14:textId="77777777" w:rsidR="00945351" w:rsidRPr="0095575A" w:rsidRDefault="00945351" w:rsidP="00A57E4D">
                      <w:pPr>
                        <w:spacing w:after="0"/>
                        <w:jc w:val="center"/>
                        <w:rPr>
                          <w:noProof/>
                          <w:sz w:val="20"/>
                          <w:szCs w:val="20"/>
                        </w:rPr>
                      </w:pPr>
                    </w:p>
                    <w:p w14:paraId="04CC686B" w14:textId="78F2934E" w:rsidR="00945351" w:rsidRPr="0095575A" w:rsidRDefault="00945351" w:rsidP="00186026">
                      <w:pPr>
                        <w:spacing w:after="0"/>
                        <w:jc w:val="center"/>
                        <w:rPr>
                          <w:sz w:val="20"/>
                          <w:szCs w:val="20"/>
                        </w:rPr>
                      </w:pPr>
                    </w:p>
                  </w:txbxContent>
                </v:textbox>
                <w10:wrap type="square" anchorx="margin"/>
              </v:shape>
            </w:pict>
          </mc:Fallback>
        </mc:AlternateContent>
      </w:r>
      <w:r w:rsidR="00F34A56" w:rsidRPr="009C44A2">
        <w:rPr>
          <w:noProof/>
          <w:sz w:val="20"/>
          <w:szCs w:val="20"/>
        </w:rPr>
        <mc:AlternateContent>
          <mc:Choice Requires="wps">
            <w:drawing>
              <wp:anchor distT="0" distB="0" distL="114300" distR="114300" simplePos="0" relativeHeight="251693056" behindDoc="0" locked="0" layoutInCell="1" allowOverlap="1" wp14:anchorId="49747258" wp14:editId="0EFF3FCF">
                <wp:simplePos x="0" y="0"/>
                <wp:positionH relativeFrom="rightMargin">
                  <wp:posOffset>-9027042</wp:posOffset>
                </wp:positionH>
                <wp:positionV relativeFrom="paragraph">
                  <wp:posOffset>2386803</wp:posOffset>
                </wp:positionV>
                <wp:extent cx="1307805" cy="754380"/>
                <wp:effectExtent l="0" t="0" r="26035" b="26670"/>
                <wp:wrapNone/>
                <wp:docPr id="43" name="Text Box 43"/>
                <wp:cNvGraphicFramePr/>
                <a:graphic xmlns:a="http://schemas.openxmlformats.org/drawingml/2006/main">
                  <a:graphicData uri="http://schemas.microsoft.com/office/word/2010/wordprocessingShape">
                    <wps:wsp>
                      <wps:cNvSpPr txBox="1"/>
                      <wps:spPr>
                        <a:xfrm>
                          <a:off x="0" y="0"/>
                          <a:ext cx="1307805" cy="754380"/>
                        </a:xfrm>
                        <a:prstGeom prst="rect">
                          <a:avLst/>
                        </a:prstGeom>
                        <a:solidFill>
                          <a:schemeClr val="lt1"/>
                        </a:solidFill>
                        <a:ln w="6350">
                          <a:solidFill>
                            <a:prstClr val="black"/>
                          </a:solidFill>
                        </a:ln>
                      </wps:spPr>
                      <wps:txbx>
                        <w:txbxContent>
                          <w:p w14:paraId="1385260A" w14:textId="3D313B70" w:rsidR="00945351" w:rsidRPr="0095575A" w:rsidRDefault="00945351" w:rsidP="0095575A">
                            <w:pPr>
                              <w:spacing w:after="0"/>
                              <w:rPr>
                                <w:b/>
                                <w:bCs/>
                                <w:sz w:val="20"/>
                                <w:szCs w:val="20"/>
                              </w:rPr>
                            </w:pPr>
                            <w:r w:rsidRPr="0095575A">
                              <w:rPr>
                                <w:b/>
                                <w:bCs/>
                                <w:sz w:val="20"/>
                                <w:szCs w:val="20"/>
                              </w:rPr>
                              <w:t>Nutrients with an AI</w:t>
                            </w:r>
                          </w:p>
                          <w:p w14:paraId="24C1FE92" w14:textId="273FC22E" w:rsidR="00945351" w:rsidRPr="0095575A" w:rsidRDefault="00945351" w:rsidP="0063746E">
                            <w:pPr>
                              <w:pStyle w:val="ListParagraph"/>
                              <w:numPr>
                                <w:ilvl w:val="0"/>
                                <w:numId w:val="21"/>
                              </w:numPr>
                              <w:spacing w:after="0"/>
                              <w:ind w:left="0" w:firstLine="0"/>
                              <w:rPr>
                                <w:b/>
                                <w:bCs/>
                                <w:sz w:val="20"/>
                                <w:szCs w:val="20"/>
                              </w:rPr>
                            </w:pPr>
                            <w:r w:rsidRPr="0095575A">
                              <w:rPr>
                                <w:b/>
                                <w:bCs/>
                                <w:sz w:val="20"/>
                                <w:szCs w:val="20"/>
                              </w:rPr>
                              <w:t xml:space="preserve"> </w:t>
                            </w:r>
                            <w:r>
                              <w:rPr>
                                <w:sz w:val="20"/>
                                <w:szCs w:val="20"/>
                              </w:rPr>
                              <w:t>Intake at or</w:t>
                            </w:r>
                            <w:r w:rsidRPr="0095575A">
                              <w:rPr>
                                <w:sz w:val="20"/>
                                <w:szCs w:val="20"/>
                              </w:rPr>
                              <w:t xml:space="preserve"> above AI </w:t>
                            </w:r>
                            <w:r>
                              <w:rPr>
                                <w:sz w:val="20"/>
                                <w:szCs w:val="20"/>
                              </w:rPr>
                              <w:t>has low probability of inadequacy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47258" id="Text Box 43" o:spid="_x0000_s1078" type="#_x0000_t202" style="position:absolute;left:0;text-align:left;margin-left:-710.8pt;margin-top:187.95pt;width:103pt;height:59.4pt;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" fillcolor="white [3201]" strokeweight=".5pt">
                <v:textbox>
                  <w:txbxContent>
                    <w:p w14:paraId="1385260A" w14:textId="3D313B70" w:rsidR="00945351" w:rsidRPr="0095575A" w:rsidRDefault="00945351" w:rsidP="0095575A">
                      <w:pPr>
                        <w:spacing w:after="0"/>
                        <w:rPr>
                          <w:b/>
                          <w:bCs/>
                          <w:sz w:val="20"/>
                          <w:szCs w:val="20"/>
                        </w:rPr>
                      </w:pPr>
                      <w:r w:rsidRPr="0095575A">
                        <w:rPr>
                          <w:b/>
                          <w:bCs/>
                          <w:sz w:val="20"/>
                          <w:szCs w:val="20"/>
                        </w:rPr>
                        <w:t>Nutrients with an AI</w:t>
                      </w:r>
                    </w:p>
                    <w:p w14:paraId="24C1FE92" w14:textId="273FC22E" w:rsidR="00945351" w:rsidRPr="0095575A" w:rsidRDefault="00945351" w:rsidP="0063746E">
                      <w:pPr>
                        <w:pStyle w:val="ListParagraph"/>
                        <w:numPr>
                          <w:ilvl w:val="0"/>
                          <w:numId w:val="21"/>
                        </w:numPr>
                        <w:spacing w:after="0"/>
                        <w:ind w:left="0" w:firstLine="0"/>
                        <w:rPr>
                          <w:b/>
                          <w:bCs/>
                          <w:sz w:val="20"/>
                          <w:szCs w:val="20"/>
                        </w:rPr>
                      </w:pPr>
                      <w:r w:rsidRPr="0095575A">
                        <w:rPr>
                          <w:b/>
                          <w:bCs/>
                          <w:sz w:val="20"/>
                          <w:szCs w:val="20"/>
                        </w:rPr>
                        <w:t xml:space="preserve"> </w:t>
                      </w:r>
                      <w:r>
                        <w:rPr>
                          <w:sz w:val="20"/>
                          <w:szCs w:val="20"/>
                        </w:rPr>
                        <w:t>Intake at or</w:t>
                      </w:r>
                      <w:r w:rsidRPr="0095575A">
                        <w:rPr>
                          <w:sz w:val="20"/>
                          <w:szCs w:val="20"/>
                        </w:rPr>
                        <w:t xml:space="preserve"> above AI </w:t>
                      </w:r>
                      <w:r>
                        <w:rPr>
                          <w:sz w:val="20"/>
                          <w:szCs w:val="20"/>
                        </w:rPr>
                        <w:t>has low probability of inadequacy</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10464" behindDoc="0" locked="0" layoutInCell="1" allowOverlap="1" wp14:anchorId="540096E8" wp14:editId="44488D89">
                <wp:simplePos x="0" y="0"/>
                <wp:positionH relativeFrom="rightMargin">
                  <wp:posOffset>-9013190</wp:posOffset>
                </wp:positionH>
                <wp:positionV relativeFrom="paragraph">
                  <wp:posOffset>1626073</wp:posOffset>
                </wp:positionV>
                <wp:extent cx="1286510" cy="737870"/>
                <wp:effectExtent l="0" t="0" r="27940" b="24130"/>
                <wp:wrapNone/>
                <wp:docPr id="61" name="Text Box 61"/>
                <wp:cNvGraphicFramePr/>
                <a:graphic xmlns:a="http://schemas.openxmlformats.org/drawingml/2006/main">
                  <a:graphicData uri="http://schemas.microsoft.com/office/word/2010/wordprocessingShape">
                    <wps:wsp>
                      <wps:cNvSpPr txBox="1"/>
                      <wps:spPr>
                        <a:xfrm>
                          <a:off x="0" y="0"/>
                          <a:ext cx="1286510" cy="737870"/>
                        </a:xfrm>
                        <a:prstGeom prst="rect">
                          <a:avLst/>
                        </a:prstGeom>
                        <a:solidFill>
                          <a:schemeClr val="lt1"/>
                        </a:solidFill>
                        <a:ln w="6350">
                          <a:solidFill>
                            <a:prstClr val="black"/>
                          </a:solidFill>
                        </a:ln>
                      </wps:spPr>
                      <wps:txbx>
                        <w:txbxContent>
                          <w:p w14:paraId="77D66F3F" w14:textId="4501CB9C" w:rsidR="00945351" w:rsidRPr="0095575A" w:rsidRDefault="00945351" w:rsidP="00186026">
                            <w:pPr>
                              <w:spacing w:after="0"/>
                              <w:rPr>
                                <w:b/>
                                <w:bCs/>
                                <w:sz w:val="20"/>
                                <w:szCs w:val="20"/>
                              </w:rPr>
                            </w:pPr>
                            <w:r w:rsidRPr="0095575A">
                              <w:rPr>
                                <w:b/>
                                <w:bCs/>
                                <w:sz w:val="20"/>
                                <w:szCs w:val="20"/>
                              </w:rPr>
                              <w:t>Nutrients with UL</w:t>
                            </w:r>
                          </w:p>
                          <w:p w14:paraId="70ECF516" w14:textId="0BFB34D8" w:rsidR="00945351" w:rsidRPr="0095575A" w:rsidRDefault="00945351" w:rsidP="00186026">
                            <w:pPr>
                              <w:pStyle w:val="ListParagraph"/>
                              <w:numPr>
                                <w:ilvl w:val="0"/>
                                <w:numId w:val="26"/>
                              </w:numPr>
                              <w:spacing w:after="0"/>
                              <w:ind w:left="0" w:firstLine="0"/>
                              <w:rPr>
                                <w:sz w:val="20"/>
                                <w:szCs w:val="20"/>
                              </w:rPr>
                            </w:pPr>
                            <w:r w:rsidRPr="0095575A">
                              <w:rPr>
                                <w:sz w:val="20"/>
                                <w:szCs w:val="20"/>
                              </w:rPr>
                              <w:t>Usual intake below UL indicates low risk of adverse effects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096E8" id="Text Box 61" o:spid="_x0000_s1079" type="#_x0000_t202" style="position:absolute;left:0;text-align:left;margin-left:-709.7pt;margin-top:128.05pt;width:101.3pt;height:58.1pt;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" fillcolor="white [3201]" strokeweight=".5pt">
                <v:textbox>
                  <w:txbxContent>
                    <w:p w14:paraId="77D66F3F" w14:textId="4501CB9C" w:rsidR="00945351" w:rsidRPr="0095575A" w:rsidRDefault="00945351" w:rsidP="00186026">
                      <w:pPr>
                        <w:spacing w:after="0"/>
                        <w:rPr>
                          <w:b/>
                          <w:bCs/>
                          <w:sz w:val="20"/>
                          <w:szCs w:val="20"/>
                        </w:rPr>
                      </w:pPr>
                      <w:r w:rsidRPr="0095575A">
                        <w:rPr>
                          <w:b/>
                          <w:bCs/>
                          <w:sz w:val="20"/>
                          <w:szCs w:val="20"/>
                        </w:rPr>
                        <w:t>Nutrients with UL</w:t>
                      </w:r>
                    </w:p>
                    <w:p w14:paraId="70ECF516" w14:textId="0BFB34D8" w:rsidR="00945351" w:rsidRPr="0095575A" w:rsidRDefault="00945351" w:rsidP="00186026">
                      <w:pPr>
                        <w:pStyle w:val="ListParagraph"/>
                        <w:numPr>
                          <w:ilvl w:val="0"/>
                          <w:numId w:val="26"/>
                        </w:numPr>
                        <w:spacing w:after="0"/>
                        <w:ind w:left="0" w:firstLine="0"/>
                        <w:rPr>
                          <w:sz w:val="20"/>
                          <w:szCs w:val="20"/>
                        </w:rPr>
                      </w:pPr>
                      <w:r w:rsidRPr="0095575A">
                        <w:rPr>
                          <w:sz w:val="20"/>
                          <w:szCs w:val="20"/>
                        </w:rPr>
                        <w:t>Usual intake below UL indicates low risk of adverse effects</w:t>
                      </w:r>
                    </w:p>
                  </w:txbxContent>
                </v:textbox>
                <w10:wrap anchorx="margin"/>
              </v:shape>
            </w:pict>
          </mc:Fallback>
        </mc:AlternateContent>
      </w:r>
      <w:r w:rsidR="00D64010" w:rsidRPr="009C44A2">
        <w:rPr>
          <w:sz w:val="20"/>
          <w:szCs w:val="20"/>
        </w:rPr>
        <w:t xml:space="preserve">Requirement </w:t>
      </w:r>
      <w:r w:rsidR="00F34A56" w:rsidRPr="009C44A2">
        <w:rPr>
          <w:sz w:val="20"/>
          <w:szCs w:val="20"/>
        </w:rPr>
        <w:t>d</w:t>
      </w:r>
      <w:r w:rsidR="00D64010" w:rsidRPr="009C44A2">
        <w:rPr>
          <w:sz w:val="20"/>
          <w:szCs w:val="20"/>
        </w:rPr>
        <w:t xml:space="preserve">istribution is the variability in </w:t>
      </w:r>
      <w:ins w:id="14" w:author="Erin Coniker Lentz" w:date="2020-04-24T12:30:00Z">
        <w:r w:rsidR="00751B88" w:rsidRPr="009C44A2">
          <w:rPr>
            <w:sz w:val="20"/>
            <w:szCs w:val="20"/>
          </w:rPr>
          <w:t xml:space="preserve">a </w:t>
        </w:r>
      </w:ins>
      <w:r w:rsidR="00D64010" w:rsidRPr="009C44A2">
        <w:rPr>
          <w:sz w:val="20"/>
          <w:szCs w:val="20"/>
        </w:rPr>
        <w:t>requirement across individuals</w:t>
      </w:r>
      <w:r w:rsidR="00F34A56" w:rsidRPr="009C44A2">
        <w:rPr>
          <w:noProof/>
          <w:sz w:val="20"/>
          <w:szCs w:val="20"/>
        </w:rPr>
        <mc:AlternateContent>
          <mc:Choice Requires="wps">
            <w:drawing>
              <wp:anchor distT="0" distB="0" distL="114300" distR="114300" simplePos="0" relativeHeight="251688960" behindDoc="0" locked="0" layoutInCell="1" allowOverlap="1" wp14:anchorId="3E472C95" wp14:editId="6AC966EE">
                <wp:simplePos x="0" y="0"/>
                <wp:positionH relativeFrom="rightMargin">
                  <wp:posOffset>-9016350</wp:posOffset>
                </wp:positionH>
                <wp:positionV relativeFrom="paragraph">
                  <wp:posOffset>507838</wp:posOffset>
                </wp:positionV>
                <wp:extent cx="3274060" cy="1080135"/>
                <wp:effectExtent l="0" t="0" r="21590" b="24765"/>
                <wp:wrapNone/>
                <wp:docPr id="39" name="Text Box 39"/>
                <wp:cNvGraphicFramePr/>
                <a:graphic xmlns:a="http://schemas.openxmlformats.org/drawingml/2006/main">
                  <a:graphicData uri="http://schemas.microsoft.com/office/word/2010/wordprocessingShape">
                    <wps:wsp>
                      <wps:cNvSpPr txBox="1"/>
                      <wps:spPr>
                        <a:xfrm>
                          <a:off x="0" y="0"/>
                          <a:ext cx="3274060" cy="1080135"/>
                        </a:xfrm>
                        <a:prstGeom prst="rect">
                          <a:avLst/>
                        </a:prstGeom>
                        <a:solidFill>
                          <a:schemeClr val="lt1"/>
                        </a:solidFill>
                        <a:ln w="6350">
                          <a:solidFill>
                            <a:prstClr val="black"/>
                          </a:solidFill>
                        </a:ln>
                      </wps:spPr>
                      <wps:txbx>
                        <w:txbxContent>
                          <w:p w14:paraId="52C50FAD" w14:textId="08710408" w:rsidR="00945351" w:rsidRPr="0095575A" w:rsidRDefault="00945351" w:rsidP="0063746E">
                            <w:pPr>
                              <w:spacing w:after="0"/>
                              <w:rPr>
                                <w:b/>
                                <w:bCs/>
                                <w:sz w:val="20"/>
                                <w:szCs w:val="20"/>
                              </w:rPr>
                            </w:pPr>
                            <w:r w:rsidRPr="0095575A">
                              <w:rPr>
                                <w:b/>
                                <w:bCs/>
                                <w:sz w:val="20"/>
                                <w:szCs w:val="20"/>
                              </w:rPr>
                              <w:t>Nutrients with an EAR</w:t>
                            </w:r>
                          </w:p>
                          <w:p w14:paraId="00C1C112" w14:textId="385D8A15" w:rsidR="00945351" w:rsidRPr="0095575A" w:rsidRDefault="00945351" w:rsidP="0063746E">
                            <w:pPr>
                              <w:spacing w:after="0"/>
                              <w:rPr>
                                <w:rFonts w:eastAsiaTheme="minorEastAsia"/>
                                <w:sz w:val="20"/>
                                <w:szCs w:val="20"/>
                              </w:rPr>
                            </w:pPr>
                            <m:oMathPara>
                              <m:oMathParaPr>
                                <m:jc m:val="left"/>
                              </m:oMathParaPr>
                              <m:oMath>
                                <m:r>
                                  <w:rPr>
                                    <w:rFonts w:ascii="Cambria Math" w:hAnsi="Cambria Math"/>
                                    <w:sz w:val="20"/>
                                    <w:szCs w:val="20"/>
                                  </w:rPr>
                                  <m:t>z score=</m:t>
                                </m:r>
                                <m:f>
                                  <m:fPr>
                                    <m:ctrlPr>
                                      <w:rPr>
                                        <w:rFonts w:ascii="Cambria Math" w:hAnsi="Cambria Math"/>
                                        <w:i/>
                                        <w:sz w:val="20"/>
                                        <w:szCs w:val="20"/>
                                      </w:rPr>
                                    </m:ctrlPr>
                                  </m:fPr>
                                  <m:num>
                                    <m:r>
                                      <w:rPr>
                                        <w:rFonts w:ascii="Cambria Math" w:hAnsi="Cambria Math"/>
                                        <w:sz w:val="20"/>
                                        <w:szCs w:val="20"/>
                                      </w:rPr>
                                      <m:t>mean observed intake-EAR</m:t>
                                    </m:r>
                                  </m:num>
                                  <m:den>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(SD requirement)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 xml:space="preserve">(within person SD) </m:t>
                                                </m:r>
                                              </m:e>
                                              <m:sup>
                                                <m:r>
                                                  <w:rPr>
                                                    <w:rFonts w:ascii="Cambria Math" w:hAnsi="Cambria Math"/>
                                                    <w:sz w:val="20"/>
                                                    <w:szCs w:val="20"/>
                                                  </w:rPr>
                                                  <m:t>2</m:t>
                                                </m:r>
                                              </m:sup>
                                            </m:sSup>
                                          </m:num>
                                          <m:den>
                                            <m:r>
                                              <w:rPr>
                                                <w:rFonts w:ascii="Cambria Math" w:hAnsi="Cambria Math"/>
                                                <w:sz w:val="20"/>
                                                <w:szCs w:val="20"/>
                                              </w:rPr>
                                              <m:t>number of days of intake records</m:t>
                                            </m:r>
                                          </m:den>
                                        </m:f>
                                      </m:e>
                                    </m:rad>
                                  </m:den>
                                </m:f>
                              </m:oMath>
                            </m:oMathPara>
                          </w:p>
                          <w:p w14:paraId="77872AC2" w14:textId="49C34879" w:rsidR="00945351" w:rsidRPr="00070869" w:rsidRDefault="00945351" w:rsidP="0063746E">
                            <w:pPr>
                              <w:pStyle w:val="ListParagraph"/>
                              <w:numPr>
                                <w:ilvl w:val="0"/>
                                <w:numId w:val="22"/>
                              </w:numPr>
                              <w:spacing w:after="0"/>
                              <w:ind w:left="0" w:firstLine="0"/>
                              <w:rPr>
                                <w:b/>
                                <w:bCs/>
                                <w:sz w:val="20"/>
                                <w:szCs w:val="20"/>
                              </w:rPr>
                            </w:pPr>
                            <w:r w:rsidRPr="0095575A">
                              <w:rPr>
                                <w:sz w:val="20"/>
                                <w:szCs w:val="20"/>
                              </w:rPr>
                              <w:t xml:space="preserve"> Z-score correlates with probability of adequacy</w:t>
                            </w:r>
                          </w:p>
                          <w:p w14:paraId="63C0213F" w14:textId="78865A12" w:rsidR="00945351" w:rsidRPr="0095575A" w:rsidRDefault="00945351" w:rsidP="0063746E">
                            <w:pPr>
                              <w:pStyle w:val="ListParagraph"/>
                              <w:numPr>
                                <w:ilvl w:val="0"/>
                                <w:numId w:val="22"/>
                              </w:numPr>
                              <w:spacing w:after="0"/>
                              <w:ind w:left="0" w:firstLine="0"/>
                              <w:rPr>
                                <w:b/>
                                <w:bCs/>
                                <w:sz w:val="20"/>
                                <w:szCs w:val="20"/>
                              </w:rPr>
                            </w:pPr>
                            <w:r>
                              <w:rPr>
                                <w:b/>
                                <w:bCs/>
                                <w:sz w:val="20"/>
                                <w:szCs w:val="20"/>
                              </w:rPr>
                              <w:t xml:space="preserve"> </w:t>
                            </w:r>
                            <w:r>
                              <w:rPr>
                                <w:sz w:val="20"/>
                                <w:szCs w:val="20"/>
                              </w:rPr>
                              <w:t>Intake below the EAR likely needs to be improved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72C95" id="Text Box 39" o:spid="_x0000_s1080" type="#_x0000_t202" style="position:absolute;left:0;text-align:left;margin-left:-709.95pt;margin-top:40pt;width:257.8pt;height:85.05pt;z-index:251688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" fillcolor="white [3201]" strokeweight=".5pt">
                <v:textbox>
                  <w:txbxContent>
                    <w:p w14:paraId="52C50FAD" w14:textId="08710408" w:rsidR="00945351" w:rsidRPr="0095575A" w:rsidRDefault="00945351" w:rsidP="0063746E">
                      <w:pPr>
                        <w:spacing w:after="0"/>
                        <w:rPr>
                          <w:b/>
                          <w:bCs/>
                          <w:sz w:val="20"/>
                          <w:szCs w:val="20"/>
                        </w:rPr>
                      </w:pPr>
                      <w:r w:rsidRPr="0095575A">
                        <w:rPr>
                          <w:b/>
                          <w:bCs/>
                          <w:sz w:val="20"/>
                          <w:szCs w:val="20"/>
                        </w:rPr>
                        <w:t>Nutrients with an EAR</w:t>
                      </w:r>
                    </w:p>
                    <w:p w14:paraId="00C1C112" w14:textId="385D8A15" w:rsidR="00945351" w:rsidRPr="0095575A" w:rsidRDefault="00945351" w:rsidP="0063746E">
                      <w:pPr>
                        <w:spacing w:after="0"/>
                        <w:rPr>
                          <w:rFonts w:eastAsiaTheme="minorEastAsia"/>
                          <w:sz w:val="20"/>
                          <w:szCs w:val="20"/>
                        </w:rPr>
                      </w:pPr>
                      <m:oMathPara>
                        <m:oMathParaPr>
                          <m:jc m:val="left"/>
                        </m:oMathParaPr>
                        <m:oMath>
                          <m:r>
                            <w:rPr>
                              <w:rFonts w:ascii="Cambria Math" w:hAnsi="Cambria Math"/>
                              <w:sz w:val="20"/>
                              <w:szCs w:val="20"/>
                            </w:rPr>
                            <m:t>z score=</m:t>
                          </m:r>
                          <m:f>
                            <m:fPr>
                              <m:ctrlPr>
                                <w:rPr>
                                  <w:rFonts w:ascii="Cambria Math" w:hAnsi="Cambria Math"/>
                                  <w:i/>
                                  <w:sz w:val="20"/>
                                  <w:szCs w:val="20"/>
                                </w:rPr>
                              </m:ctrlPr>
                            </m:fPr>
                            <m:num>
                              <m:r>
                                <w:rPr>
                                  <w:rFonts w:ascii="Cambria Math" w:hAnsi="Cambria Math"/>
                                  <w:sz w:val="20"/>
                                  <w:szCs w:val="20"/>
                                </w:rPr>
                                <m:t>mean observed intake-EAR</m:t>
                              </m:r>
                            </m:num>
                            <m:den>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(SD requirement)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 xml:space="preserve">(within person SD) </m:t>
                                          </m:r>
                                        </m:e>
                                        <m:sup>
                                          <m:r>
                                            <w:rPr>
                                              <w:rFonts w:ascii="Cambria Math" w:hAnsi="Cambria Math"/>
                                              <w:sz w:val="20"/>
                                              <w:szCs w:val="20"/>
                                            </w:rPr>
                                            <m:t>2</m:t>
                                          </m:r>
                                        </m:sup>
                                      </m:sSup>
                                    </m:num>
                                    <m:den>
                                      <m:r>
                                        <w:rPr>
                                          <w:rFonts w:ascii="Cambria Math" w:hAnsi="Cambria Math"/>
                                          <w:sz w:val="20"/>
                                          <w:szCs w:val="20"/>
                                        </w:rPr>
                                        <m:t>number of days of intake records</m:t>
                                      </m:r>
                                    </m:den>
                                  </m:f>
                                </m:e>
                              </m:rad>
                            </m:den>
                          </m:f>
                        </m:oMath>
                      </m:oMathPara>
                    </w:p>
                    <w:p w14:paraId="77872AC2" w14:textId="49C34879" w:rsidR="00945351" w:rsidRPr="00070869" w:rsidRDefault="00945351" w:rsidP="0063746E">
                      <w:pPr>
                        <w:pStyle w:val="ListParagraph"/>
                        <w:numPr>
                          <w:ilvl w:val="0"/>
                          <w:numId w:val="22"/>
                        </w:numPr>
                        <w:spacing w:after="0"/>
                        <w:ind w:left="0" w:firstLine="0"/>
                        <w:rPr>
                          <w:b/>
                          <w:bCs/>
                          <w:sz w:val="20"/>
                          <w:szCs w:val="20"/>
                        </w:rPr>
                      </w:pPr>
                      <w:r w:rsidRPr="0095575A">
                        <w:rPr>
                          <w:sz w:val="20"/>
                          <w:szCs w:val="20"/>
                        </w:rPr>
                        <w:t xml:space="preserve"> Z-score correlates with probability of adequacy</w:t>
                      </w:r>
                    </w:p>
                    <w:p w14:paraId="63C0213F" w14:textId="78865A12" w:rsidR="00945351" w:rsidRPr="0095575A" w:rsidRDefault="00945351" w:rsidP="0063746E">
                      <w:pPr>
                        <w:pStyle w:val="ListParagraph"/>
                        <w:numPr>
                          <w:ilvl w:val="0"/>
                          <w:numId w:val="22"/>
                        </w:numPr>
                        <w:spacing w:after="0"/>
                        <w:ind w:left="0" w:firstLine="0"/>
                        <w:rPr>
                          <w:b/>
                          <w:bCs/>
                          <w:sz w:val="20"/>
                          <w:szCs w:val="20"/>
                        </w:rPr>
                      </w:pPr>
                      <w:r>
                        <w:rPr>
                          <w:b/>
                          <w:bCs/>
                          <w:sz w:val="20"/>
                          <w:szCs w:val="20"/>
                        </w:rPr>
                        <w:t xml:space="preserve"> </w:t>
                      </w:r>
                      <w:r>
                        <w:rPr>
                          <w:sz w:val="20"/>
                          <w:szCs w:val="20"/>
                        </w:rPr>
                        <w:t>Intake below the EAR likely needs to be improved</w:t>
                      </w:r>
                    </w:p>
                  </w:txbxContent>
                </v:textbox>
                <w10:wrap anchorx="margin"/>
              </v:shape>
            </w:pict>
          </mc:Fallback>
        </mc:AlternateContent>
      </w:r>
      <w:r w:rsidR="00F34A56" w:rsidRPr="009C44A2">
        <w:rPr>
          <w:sz w:val="20"/>
          <w:szCs w:val="20"/>
        </w:rPr>
        <w:t>. I</w:t>
      </w:r>
      <w:r w:rsidR="00D64010" w:rsidRPr="009C44A2">
        <w:rPr>
          <w:sz w:val="20"/>
          <w:szCs w:val="20"/>
        </w:rPr>
        <w:t xml:space="preserve">ntake </w:t>
      </w:r>
      <w:r w:rsidR="00F34A56" w:rsidRPr="009C44A2">
        <w:rPr>
          <w:sz w:val="20"/>
          <w:szCs w:val="20"/>
        </w:rPr>
        <w:t>d</w:t>
      </w:r>
      <w:r w:rsidR="00D64010" w:rsidRPr="009C44A2">
        <w:rPr>
          <w:sz w:val="20"/>
          <w:szCs w:val="20"/>
        </w:rPr>
        <w:t>istribution is the reported variability in nutrient intake within an individual</w:t>
      </w:r>
      <w:ins w:id="15" w:author="Erin Coniker Lentz" w:date="2020-04-24T12:30:00Z">
        <w:r w:rsidR="00751B88" w:rsidRPr="009C44A2">
          <w:rPr>
            <w:sz w:val="20"/>
            <w:szCs w:val="20"/>
          </w:rPr>
          <w:t>.</w:t>
        </w:r>
      </w:ins>
      <w:r w:rsidR="00D64010">
        <w:t xml:space="preserve"> </w:t>
      </w:r>
    </w:p>
    <w:bookmarkEnd w:id="4"/>
    <w:p w14:paraId="616E806A" w14:textId="52EE8E7C" w:rsidR="00751B88" w:rsidRDefault="00751B88" w:rsidP="00F33B41">
      <w:pPr>
        <w:pStyle w:val="ListParagraph"/>
        <w:spacing w:after="0"/>
        <w:ind w:left="0"/>
        <w:rPr>
          <w:b/>
          <w:bCs/>
        </w:rPr>
      </w:pPr>
    </w:p>
    <w:p w14:paraId="24DD014B" w14:textId="77777777" w:rsidR="007A1F53" w:rsidRDefault="007A1F53" w:rsidP="00F33B41">
      <w:pPr>
        <w:pStyle w:val="ListParagraph"/>
        <w:spacing w:after="0"/>
        <w:ind w:left="0"/>
        <w:rPr>
          <w:ins w:id="16" w:author="Erin Coniker Lentz" w:date="2020-04-24T12:32:00Z"/>
          <w:b/>
          <w:bCs/>
        </w:rPr>
      </w:pPr>
    </w:p>
    <w:p w14:paraId="73FB6C6F" w14:textId="3EF53E94" w:rsidR="00F33B41" w:rsidRPr="009C44A2" w:rsidRDefault="00F33B41" w:rsidP="00F33B41">
      <w:pPr>
        <w:pStyle w:val="ListParagraph"/>
        <w:spacing w:after="0"/>
        <w:ind w:left="0"/>
        <w:rPr>
          <w:rFonts w:cstheme="minorHAnsi"/>
          <w:b/>
          <w:bCs/>
          <w:sz w:val="20"/>
          <w:szCs w:val="20"/>
        </w:rPr>
      </w:pPr>
      <w:r w:rsidRPr="009C44A2">
        <w:rPr>
          <w:rFonts w:cstheme="minorHAnsi"/>
          <w:b/>
          <w:bCs/>
          <w:sz w:val="20"/>
          <w:szCs w:val="20"/>
        </w:rPr>
        <w:t xml:space="preserve">IOM Requirements </w:t>
      </w:r>
    </w:p>
    <w:tbl>
      <w:tblPr>
        <w:tblStyle w:val="TableGrid"/>
        <w:tblW w:w="0" w:type="auto"/>
        <w:tblLook w:val="04A0" w:firstRow="1" w:lastRow="0" w:firstColumn="1" w:lastColumn="0" w:noHBand="0" w:noVBand="1"/>
      </w:tblPr>
      <w:tblGrid>
        <w:gridCol w:w="1241"/>
        <w:gridCol w:w="1112"/>
        <w:gridCol w:w="1152"/>
        <w:gridCol w:w="1096"/>
        <w:gridCol w:w="3409"/>
        <w:gridCol w:w="1131"/>
        <w:gridCol w:w="1210"/>
        <w:gridCol w:w="1434"/>
        <w:gridCol w:w="1170"/>
        <w:gridCol w:w="1435"/>
      </w:tblGrid>
      <w:tr w:rsidR="004E730D" w:rsidRPr="009C44A2" w14:paraId="052F52A5" w14:textId="70042DF0" w:rsidTr="009C44A2">
        <w:tc>
          <w:tcPr>
            <w:tcW w:w="1241" w:type="dxa"/>
          </w:tcPr>
          <w:p w14:paraId="123C377E" w14:textId="77777777" w:rsidR="004E730D" w:rsidRPr="009C44A2" w:rsidRDefault="004E730D" w:rsidP="00F34A56">
            <w:pPr>
              <w:spacing w:line="276" w:lineRule="auto"/>
              <w:rPr>
                <w:rFonts w:cstheme="minorHAnsi"/>
                <w:b/>
                <w:bCs/>
                <w:sz w:val="20"/>
                <w:szCs w:val="20"/>
              </w:rPr>
            </w:pPr>
            <w:r w:rsidRPr="009C44A2">
              <w:rPr>
                <w:rFonts w:cstheme="minorHAnsi"/>
                <w:b/>
                <w:bCs/>
                <w:sz w:val="20"/>
                <w:szCs w:val="20"/>
              </w:rPr>
              <w:t>Life Stage Group</w:t>
            </w:r>
          </w:p>
        </w:tc>
        <w:tc>
          <w:tcPr>
            <w:tcW w:w="1112" w:type="dxa"/>
          </w:tcPr>
          <w:p w14:paraId="2B29938C" w14:textId="37B61A8E" w:rsidR="004E730D" w:rsidRPr="009C44A2" w:rsidRDefault="004E730D" w:rsidP="00F34A56">
            <w:pPr>
              <w:spacing w:line="276" w:lineRule="auto"/>
              <w:rPr>
                <w:rFonts w:cstheme="minorHAnsi"/>
                <w:b/>
                <w:bCs/>
                <w:sz w:val="20"/>
                <w:szCs w:val="20"/>
              </w:rPr>
            </w:pPr>
            <w:r w:rsidRPr="009C44A2">
              <w:rPr>
                <w:rFonts w:cstheme="minorHAnsi"/>
                <w:b/>
                <w:bCs/>
                <w:sz w:val="20"/>
                <w:szCs w:val="20"/>
              </w:rPr>
              <w:t>Age</w:t>
            </w:r>
          </w:p>
        </w:tc>
        <w:tc>
          <w:tcPr>
            <w:tcW w:w="1152" w:type="dxa"/>
          </w:tcPr>
          <w:p w14:paraId="750E333B" w14:textId="6E05C424" w:rsidR="004E730D" w:rsidRPr="009C44A2" w:rsidRDefault="004E730D" w:rsidP="00F34A56">
            <w:pPr>
              <w:spacing w:line="276" w:lineRule="auto"/>
              <w:rPr>
                <w:rFonts w:cstheme="minorHAnsi"/>
                <w:b/>
                <w:bCs/>
                <w:sz w:val="20"/>
                <w:szCs w:val="20"/>
              </w:rPr>
            </w:pPr>
            <w:r w:rsidRPr="009C44A2">
              <w:rPr>
                <w:rFonts w:cstheme="minorHAnsi"/>
                <w:b/>
                <w:bCs/>
                <w:sz w:val="20"/>
                <w:szCs w:val="20"/>
              </w:rPr>
              <w:t>Ref Weight (kg, M/F)</w:t>
            </w:r>
          </w:p>
        </w:tc>
        <w:tc>
          <w:tcPr>
            <w:tcW w:w="1096" w:type="dxa"/>
          </w:tcPr>
          <w:p w14:paraId="3CD04250" w14:textId="5958DC68" w:rsidR="004E730D" w:rsidRPr="009C44A2" w:rsidRDefault="004E730D" w:rsidP="00F34A56">
            <w:pPr>
              <w:spacing w:line="276" w:lineRule="auto"/>
              <w:rPr>
                <w:rFonts w:cstheme="minorHAnsi"/>
                <w:b/>
                <w:bCs/>
                <w:sz w:val="20"/>
                <w:szCs w:val="20"/>
              </w:rPr>
            </w:pPr>
            <w:r w:rsidRPr="009C44A2">
              <w:rPr>
                <w:rFonts w:cstheme="minorHAnsi"/>
                <w:b/>
                <w:bCs/>
                <w:sz w:val="20"/>
                <w:szCs w:val="20"/>
              </w:rPr>
              <w:t>Ref Height (cm, M/F)</w:t>
            </w:r>
          </w:p>
        </w:tc>
        <w:tc>
          <w:tcPr>
            <w:tcW w:w="3409" w:type="dxa"/>
          </w:tcPr>
          <w:p w14:paraId="1C8CD5D9" w14:textId="28113CBA" w:rsidR="004E730D" w:rsidRPr="009C44A2" w:rsidRDefault="004E730D" w:rsidP="00F34A56">
            <w:pPr>
              <w:spacing w:line="276" w:lineRule="auto"/>
              <w:rPr>
                <w:rFonts w:cstheme="minorHAnsi"/>
                <w:b/>
                <w:bCs/>
                <w:sz w:val="20"/>
                <w:szCs w:val="20"/>
              </w:rPr>
            </w:pPr>
            <w:r w:rsidRPr="009C44A2">
              <w:rPr>
                <w:rFonts w:cstheme="minorHAnsi"/>
                <w:b/>
                <w:bCs/>
                <w:sz w:val="20"/>
                <w:szCs w:val="20"/>
              </w:rPr>
              <w:t>Estimated Energy Requirement</w:t>
            </w:r>
            <w:r w:rsidRPr="009C44A2">
              <w:rPr>
                <w:rStyle w:val="FootnoteReference"/>
                <w:rFonts w:cstheme="minorHAnsi"/>
                <w:b/>
                <w:bCs/>
                <w:sz w:val="20"/>
                <w:szCs w:val="20"/>
              </w:rPr>
              <w:footnoteReference w:id="1"/>
            </w:r>
            <w:r w:rsidRPr="009C44A2">
              <w:rPr>
                <w:rFonts w:cstheme="minorHAnsi"/>
                <w:b/>
                <w:bCs/>
                <w:sz w:val="20"/>
                <w:szCs w:val="20"/>
              </w:rPr>
              <w:t xml:space="preserve"> (kcal/day)</w:t>
            </w:r>
          </w:p>
        </w:tc>
        <w:tc>
          <w:tcPr>
            <w:tcW w:w="1131" w:type="dxa"/>
          </w:tcPr>
          <w:p w14:paraId="61F4B70D" w14:textId="469865FB" w:rsidR="004E730D" w:rsidRPr="009C44A2" w:rsidRDefault="004E730D" w:rsidP="00F34A56">
            <w:pPr>
              <w:spacing w:line="276" w:lineRule="auto"/>
              <w:rPr>
                <w:rFonts w:cstheme="minorHAnsi"/>
                <w:b/>
                <w:bCs/>
                <w:sz w:val="20"/>
                <w:szCs w:val="20"/>
              </w:rPr>
            </w:pPr>
            <w:r w:rsidRPr="009C44A2">
              <w:rPr>
                <w:rFonts w:cstheme="minorHAnsi"/>
                <w:b/>
                <w:bCs/>
                <w:sz w:val="20"/>
                <w:szCs w:val="20"/>
              </w:rPr>
              <w:t>AMDR Fat (% energy)</w:t>
            </w:r>
          </w:p>
        </w:tc>
        <w:tc>
          <w:tcPr>
            <w:tcW w:w="1210" w:type="dxa"/>
          </w:tcPr>
          <w:p w14:paraId="041F6A08" w14:textId="7C09C1C5" w:rsidR="004E730D" w:rsidRPr="009C44A2" w:rsidRDefault="004E730D" w:rsidP="00F34A56">
            <w:pPr>
              <w:spacing w:line="276" w:lineRule="auto"/>
              <w:rPr>
                <w:rFonts w:cstheme="minorHAnsi"/>
                <w:b/>
                <w:bCs/>
                <w:sz w:val="20"/>
                <w:szCs w:val="20"/>
              </w:rPr>
            </w:pPr>
            <w:r w:rsidRPr="009C44A2">
              <w:rPr>
                <w:rFonts w:cstheme="minorHAnsi"/>
                <w:b/>
                <w:bCs/>
                <w:sz w:val="20"/>
                <w:szCs w:val="20"/>
              </w:rPr>
              <w:t>AMDR Carb (% energy)</w:t>
            </w:r>
          </w:p>
        </w:tc>
        <w:tc>
          <w:tcPr>
            <w:tcW w:w="1434" w:type="dxa"/>
          </w:tcPr>
          <w:p w14:paraId="4433757F" w14:textId="74E5C155" w:rsidR="004E730D" w:rsidRPr="009C44A2" w:rsidRDefault="004E730D" w:rsidP="00F34A56">
            <w:pPr>
              <w:spacing w:line="276" w:lineRule="auto"/>
              <w:rPr>
                <w:rFonts w:cstheme="minorHAnsi"/>
                <w:b/>
                <w:bCs/>
                <w:sz w:val="20"/>
                <w:szCs w:val="20"/>
              </w:rPr>
            </w:pPr>
            <w:r w:rsidRPr="009C44A2">
              <w:rPr>
                <w:rFonts w:cstheme="minorHAnsi"/>
                <w:b/>
                <w:bCs/>
                <w:sz w:val="20"/>
                <w:szCs w:val="20"/>
              </w:rPr>
              <w:t>AMDR Protein (% energy)</w:t>
            </w:r>
          </w:p>
        </w:tc>
        <w:tc>
          <w:tcPr>
            <w:tcW w:w="1170" w:type="dxa"/>
          </w:tcPr>
          <w:p w14:paraId="1113DAFC" w14:textId="4E066E22" w:rsidR="004E730D" w:rsidRPr="009C44A2" w:rsidRDefault="004E730D" w:rsidP="00F34A56">
            <w:pPr>
              <w:spacing w:line="276" w:lineRule="auto"/>
              <w:rPr>
                <w:rFonts w:cstheme="minorHAnsi"/>
                <w:b/>
                <w:bCs/>
                <w:sz w:val="20"/>
                <w:szCs w:val="20"/>
              </w:rPr>
            </w:pPr>
            <w:r w:rsidRPr="009C44A2">
              <w:rPr>
                <w:rFonts w:cstheme="minorHAnsi"/>
                <w:b/>
                <w:bCs/>
                <w:sz w:val="20"/>
                <w:szCs w:val="20"/>
              </w:rPr>
              <w:t>Protein (EAR, g/kg)</w:t>
            </w:r>
          </w:p>
        </w:tc>
        <w:tc>
          <w:tcPr>
            <w:tcW w:w="1435" w:type="dxa"/>
          </w:tcPr>
          <w:p w14:paraId="6B634AFE" w14:textId="517BAFCB" w:rsidR="004E730D" w:rsidRPr="009C44A2" w:rsidRDefault="004E730D" w:rsidP="00F34A56">
            <w:pPr>
              <w:spacing w:line="276" w:lineRule="auto"/>
              <w:rPr>
                <w:rFonts w:cstheme="minorHAnsi"/>
                <w:b/>
                <w:bCs/>
                <w:sz w:val="20"/>
                <w:szCs w:val="20"/>
              </w:rPr>
            </w:pPr>
            <w:r w:rsidRPr="009C44A2">
              <w:rPr>
                <w:rFonts w:cstheme="minorHAnsi"/>
                <w:b/>
                <w:bCs/>
                <w:sz w:val="20"/>
                <w:szCs w:val="20"/>
              </w:rPr>
              <w:t>Calcium</w:t>
            </w:r>
            <w:r w:rsidRPr="009C44A2">
              <w:rPr>
                <w:rStyle w:val="FootnoteReference"/>
                <w:rFonts w:cstheme="minorHAnsi"/>
                <w:b/>
                <w:bCs/>
                <w:sz w:val="20"/>
                <w:szCs w:val="20"/>
              </w:rPr>
              <w:footnoteReference w:id="2"/>
            </w:r>
            <w:r w:rsidRPr="009C44A2">
              <w:rPr>
                <w:rFonts w:cstheme="minorHAnsi"/>
                <w:b/>
                <w:bCs/>
                <w:sz w:val="20"/>
                <w:szCs w:val="20"/>
              </w:rPr>
              <w:t xml:space="preserve"> (mg, EAR, M/F)</w:t>
            </w:r>
          </w:p>
        </w:tc>
      </w:tr>
      <w:tr w:rsidR="004E730D" w:rsidRPr="009C44A2" w14:paraId="7CB8E78D" w14:textId="5B40E763" w:rsidTr="009C44A2">
        <w:tc>
          <w:tcPr>
            <w:tcW w:w="1241" w:type="dxa"/>
          </w:tcPr>
          <w:p w14:paraId="03823EB0" w14:textId="77777777" w:rsidR="004E730D" w:rsidRPr="009C44A2" w:rsidRDefault="004E730D" w:rsidP="00F34A56">
            <w:pPr>
              <w:spacing w:line="276" w:lineRule="auto"/>
              <w:rPr>
                <w:rFonts w:cstheme="minorHAnsi"/>
                <w:sz w:val="20"/>
                <w:szCs w:val="20"/>
              </w:rPr>
            </w:pPr>
            <w:r w:rsidRPr="009C44A2">
              <w:rPr>
                <w:rFonts w:cstheme="minorHAnsi"/>
                <w:sz w:val="20"/>
                <w:szCs w:val="20"/>
              </w:rPr>
              <w:t>Infancy</w:t>
            </w:r>
          </w:p>
        </w:tc>
        <w:tc>
          <w:tcPr>
            <w:tcW w:w="1112" w:type="dxa"/>
          </w:tcPr>
          <w:p w14:paraId="36ABA900" w14:textId="6504C16E" w:rsidR="004E730D" w:rsidRPr="009C44A2" w:rsidRDefault="004E730D" w:rsidP="00F34A56">
            <w:pPr>
              <w:spacing w:line="276" w:lineRule="auto"/>
              <w:rPr>
                <w:rFonts w:cstheme="minorHAnsi"/>
                <w:sz w:val="20"/>
                <w:szCs w:val="20"/>
              </w:rPr>
            </w:pPr>
            <w:r w:rsidRPr="009C44A2">
              <w:rPr>
                <w:rFonts w:cstheme="minorHAnsi"/>
                <w:sz w:val="20"/>
                <w:szCs w:val="20"/>
              </w:rPr>
              <w:t>0-6, 6-12m</w:t>
            </w:r>
          </w:p>
        </w:tc>
        <w:tc>
          <w:tcPr>
            <w:tcW w:w="1152" w:type="dxa"/>
          </w:tcPr>
          <w:p w14:paraId="727F2E47" w14:textId="77777777" w:rsidR="004E730D" w:rsidRPr="009C44A2" w:rsidRDefault="004E730D" w:rsidP="00F34A56">
            <w:pPr>
              <w:spacing w:line="276" w:lineRule="auto"/>
              <w:rPr>
                <w:rFonts w:cstheme="minorHAnsi"/>
                <w:sz w:val="20"/>
                <w:szCs w:val="20"/>
              </w:rPr>
            </w:pPr>
            <w:proofErr w:type="gramStart"/>
            <w:r w:rsidRPr="009C44A2">
              <w:rPr>
                <w:rFonts w:cstheme="minorHAnsi"/>
                <w:sz w:val="20"/>
                <w:szCs w:val="20"/>
              </w:rPr>
              <w:t>6 ,</w:t>
            </w:r>
            <w:proofErr w:type="gramEnd"/>
            <w:r w:rsidRPr="009C44A2">
              <w:rPr>
                <w:rFonts w:cstheme="minorHAnsi"/>
                <w:sz w:val="20"/>
                <w:szCs w:val="20"/>
              </w:rPr>
              <w:t xml:space="preserve"> 9 </w:t>
            </w:r>
          </w:p>
        </w:tc>
        <w:tc>
          <w:tcPr>
            <w:tcW w:w="1096" w:type="dxa"/>
          </w:tcPr>
          <w:p w14:paraId="141F4C5D" w14:textId="64046776" w:rsidR="004E730D" w:rsidRPr="009C44A2" w:rsidRDefault="004E730D" w:rsidP="00F34A56">
            <w:pPr>
              <w:spacing w:line="276" w:lineRule="auto"/>
              <w:rPr>
                <w:rFonts w:cstheme="minorHAnsi"/>
                <w:sz w:val="20"/>
                <w:szCs w:val="20"/>
              </w:rPr>
            </w:pPr>
            <w:r w:rsidRPr="009C44A2">
              <w:rPr>
                <w:rFonts w:cstheme="minorHAnsi"/>
                <w:sz w:val="20"/>
                <w:szCs w:val="20"/>
              </w:rPr>
              <w:t>62, 71</w:t>
            </w:r>
          </w:p>
        </w:tc>
        <w:tc>
          <w:tcPr>
            <w:tcW w:w="3409" w:type="dxa"/>
          </w:tcPr>
          <w:p w14:paraId="0FC134ED" w14:textId="5AB3D9BA" w:rsidR="004E730D" w:rsidRPr="009C44A2" w:rsidRDefault="004E730D" w:rsidP="00F34A56">
            <w:pPr>
              <w:spacing w:line="276" w:lineRule="auto"/>
              <w:rPr>
                <w:rFonts w:cstheme="minorHAnsi"/>
                <w:sz w:val="20"/>
                <w:szCs w:val="20"/>
              </w:rPr>
            </w:pPr>
            <w:r w:rsidRPr="009C44A2">
              <w:rPr>
                <w:rFonts w:cstheme="minorHAnsi"/>
                <w:sz w:val="20"/>
                <w:szCs w:val="20"/>
              </w:rPr>
              <w:t>See Table 1</w:t>
            </w:r>
          </w:p>
        </w:tc>
        <w:tc>
          <w:tcPr>
            <w:tcW w:w="1131" w:type="dxa"/>
          </w:tcPr>
          <w:p w14:paraId="021810DD" w14:textId="77777777" w:rsidR="004E730D" w:rsidRPr="009C44A2" w:rsidRDefault="004E730D" w:rsidP="00F34A56">
            <w:pPr>
              <w:spacing w:line="276" w:lineRule="auto"/>
              <w:rPr>
                <w:rFonts w:cstheme="minorHAnsi"/>
                <w:sz w:val="20"/>
                <w:szCs w:val="20"/>
              </w:rPr>
            </w:pPr>
          </w:p>
        </w:tc>
        <w:tc>
          <w:tcPr>
            <w:tcW w:w="1210" w:type="dxa"/>
          </w:tcPr>
          <w:p w14:paraId="704B9A91" w14:textId="6918A4A8" w:rsidR="004E730D" w:rsidRPr="009C44A2" w:rsidRDefault="004E730D" w:rsidP="00F34A56">
            <w:pPr>
              <w:spacing w:line="276" w:lineRule="auto"/>
              <w:rPr>
                <w:rFonts w:cstheme="minorHAnsi"/>
                <w:sz w:val="20"/>
                <w:szCs w:val="20"/>
              </w:rPr>
            </w:pPr>
          </w:p>
        </w:tc>
        <w:tc>
          <w:tcPr>
            <w:tcW w:w="1434" w:type="dxa"/>
          </w:tcPr>
          <w:p w14:paraId="1F7593EE" w14:textId="677B2ABB" w:rsidR="004E730D" w:rsidRPr="009C44A2" w:rsidRDefault="004E730D" w:rsidP="00F34A56">
            <w:pPr>
              <w:spacing w:line="276" w:lineRule="auto"/>
              <w:rPr>
                <w:rFonts w:cstheme="minorHAnsi"/>
                <w:sz w:val="20"/>
                <w:szCs w:val="20"/>
              </w:rPr>
            </w:pPr>
          </w:p>
        </w:tc>
        <w:tc>
          <w:tcPr>
            <w:tcW w:w="1170" w:type="dxa"/>
          </w:tcPr>
          <w:p w14:paraId="34079526" w14:textId="77777777" w:rsidR="004E730D" w:rsidRPr="009C44A2" w:rsidRDefault="004E730D" w:rsidP="00F34A56">
            <w:pPr>
              <w:spacing w:line="276" w:lineRule="auto"/>
              <w:rPr>
                <w:rFonts w:cstheme="minorHAnsi"/>
                <w:sz w:val="20"/>
                <w:szCs w:val="20"/>
              </w:rPr>
            </w:pPr>
          </w:p>
        </w:tc>
        <w:tc>
          <w:tcPr>
            <w:tcW w:w="1435" w:type="dxa"/>
          </w:tcPr>
          <w:p w14:paraId="63F99735" w14:textId="41C4C007" w:rsidR="004E730D" w:rsidRPr="009C44A2" w:rsidRDefault="004E730D" w:rsidP="00F34A56">
            <w:pPr>
              <w:spacing w:line="276" w:lineRule="auto"/>
              <w:rPr>
                <w:rFonts w:cstheme="minorHAnsi"/>
                <w:sz w:val="20"/>
                <w:szCs w:val="20"/>
              </w:rPr>
            </w:pPr>
            <w:proofErr w:type="gramStart"/>
            <w:r w:rsidRPr="009C44A2">
              <w:rPr>
                <w:rFonts w:cstheme="minorHAnsi"/>
                <w:sz w:val="20"/>
                <w:szCs w:val="20"/>
              </w:rPr>
              <w:t>200 ,</w:t>
            </w:r>
            <w:proofErr w:type="gramEnd"/>
            <w:r w:rsidRPr="009C44A2">
              <w:rPr>
                <w:rFonts w:cstheme="minorHAnsi"/>
                <w:sz w:val="20"/>
                <w:szCs w:val="20"/>
              </w:rPr>
              <w:t xml:space="preserve"> 260 (AI)</w:t>
            </w:r>
          </w:p>
        </w:tc>
      </w:tr>
      <w:tr w:rsidR="004E730D" w:rsidRPr="009C44A2" w14:paraId="08866B8C" w14:textId="792AA8B6" w:rsidTr="009C44A2">
        <w:tc>
          <w:tcPr>
            <w:tcW w:w="1241" w:type="dxa"/>
          </w:tcPr>
          <w:p w14:paraId="5C98011C" w14:textId="77777777" w:rsidR="004E730D" w:rsidRPr="009C44A2" w:rsidRDefault="004E730D" w:rsidP="00F34A56">
            <w:pPr>
              <w:spacing w:line="276" w:lineRule="auto"/>
              <w:rPr>
                <w:rFonts w:cstheme="minorHAnsi"/>
                <w:sz w:val="20"/>
                <w:szCs w:val="20"/>
              </w:rPr>
            </w:pPr>
            <w:r w:rsidRPr="009C44A2">
              <w:rPr>
                <w:rFonts w:cstheme="minorHAnsi"/>
                <w:sz w:val="20"/>
                <w:szCs w:val="20"/>
              </w:rPr>
              <w:t>Toddler</w:t>
            </w:r>
          </w:p>
        </w:tc>
        <w:tc>
          <w:tcPr>
            <w:tcW w:w="1112" w:type="dxa"/>
          </w:tcPr>
          <w:p w14:paraId="4E6F76CC" w14:textId="77777777" w:rsidR="004E730D" w:rsidRPr="009C44A2" w:rsidRDefault="004E730D" w:rsidP="00F34A56">
            <w:pPr>
              <w:spacing w:line="276" w:lineRule="auto"/>
              <w:rPr>
                <w:rFonts w:cstheme="minorHAnsi"/>
                <w:sz w:val="20"/>
                <w:szCs w:val="20"/>
              </w:rPr>
            </w:pPr>
            <w:r w:rsidRPr="009C44A2">
              <w:rPr>
                <w:rFonts w:cstheme="minorHAnsi"/>
                <w:sz w:val="20"/>
                <w:szCs w:val="20"/>
              </w:rPr>
              <w:t xml:space="preserve">1-3 </w:t>
            </w:r>
          </w:p>
        </w:tc>
        <w:tc>
          <w:tcPr>
            <w:tcW w:w="1152" w:type="dxa"/>
          </w:tcPr>
          <w:p w14:paraId="252D51F8" w14:textId="77777777" w:rsidR="004E730D" w:rsidRPr="009C44A2" w:rsidRDefault="004E730D" w:rsidP="00F34A56">
            <w:pPr>
              <w:spacing w:line="276" w:lineRule="auto"/>
              <w:rPr>
                <w:rFonts w:cstheme="minorHAnsi"/>
                <w:sz w:val="20"/>
                <w:szCs w:val="20"/>
              </w:rPr>
            </w:pPr>
            <w:r w:rsidRPr="009C44A2">
              <w:rPr>
                <w:rFonts w:cstheme="minorHAnsi"/>
                <w:sz w:val="20"/>
                <w:szCs w:val="20"/>
              </w:rPr>
              <w:t>12</w:t>
            </w:r>
          </w:p>
        </w:tc>
        <w:tc>
          <w:tcPr>
            <w:tcW w:w="1096" w:type="dxa"/>
          </w:tcPr>
          <w:p w14:paraId="56AE531C" w14:textId="0BC4FEAC" w:rsidR="004E730D" w:rsidRPr="009C44A2" w:rsidRDefault="004E730D" w:rsidP="00F34A56">
            <w:pPr>
              <w:spacing w:line="276" w:lineRule="auto"/>
              <w:rPr>
                <w:rFonts w:cstheme="minorHAnsi"/>
                <w:sz w:val="20"/>
                <w:szCs w:val="20"/>
              </w:rPr>
            </w:pPr>
            <w:r w:rsidRPr="009C44A2">
              <w:rPr>
                <w:rFonts w:cstheme="minorHAnsi"/>
                <w:sz w:val="20"/>
                <w:szCs w:val="20"/>
              </w:rPr>
              <w:t>86</w:t>
            </w:r>
          </w:p>
        </w:tc>
        <w:tc>
          <w:tcPr>
            <w:tcW w:w="3409" w:type="dxa"/>
          </w:tcPr>
          <w:p w14:paraId="78B745F7" w14:textId="0AF76AC0" w:rsidR="004E730D" w:rsidRPr="009C44A2" w:rsidRDefault="004E730D" w:rsidP="00F34A56">
            <w:pPr>
              <w:spacing w:line="276" w:lineRule="auto"/>
              <w:rPr>
                <w:rFonts w:cstheme="minorHAnsi"/>
                <w:sz w:val="20"/>
                <w:szCs w:val="20"/>
              </w:rPr>
            </w:pPr>
            <w:r w:rsidRPr="009C44A2">
              <w:rPr>
                <w:rFonts w:cstheme="minorHAnsi"/>
                <w:sz w:val="20"/>
                <w:szCs w:val="20"/>
              </w:rPr>
              <w:t>(89 x weight [kg] –100) + 20</w:t>
            </w:r>
          </w:p>
        </w:tc>
        <w:tc>
          <w:tcPr>
            <w:tcW w:w="1131" w:type="dxa"/>
          </w:tcPr>
          <w:p w14:paraId="2A040B0B" w14:textId="24F75C1A" w:rsidR="004E730D" w:rsidRPr="009C44A2" w:rsidRDefault="004E730D" w:rsidP="00F34A56">
            <w:pPr>
              <w:spacing w:line="276" w:lineRule="auto"/>
              <w:jc w:val="center"/>
              <w:rPr>
                <w:rFonts w:cstheme="minorHAnsi"/>
                <w:sz w:val="20"/>
                <w:szCs w:val="20"/>
              </w:rPr>
            </w:pPr>
            <w:r w:rsidRPr="009C44A2">
              <w:rPr>
                <w:rFonts w:cstheme="minorHAnsi"/>
                <w:sz w:val="20"/>
                <w:szCs w:val="20"/>
              </w:rPr>
              <w:t>30-40</w:t>
            </w:r>
          </w:p>
        </w:tc>
        <w:tc>
          <w:tcPr>
            <w:tcW w:w="1210" w:type="dxa"/>
            <w:vMerge w:val="restart"/>
          </w:tcPr>
          <w:p w14:paraId="782877A4" w14:textId="361C9F32" w:rsidR="004E730D" w:rsidRPr="009C44A2" w:rsidRDefault="004E730D" w:rsidP="00F34A56">
            <w:pPr>
              <w:spacing w:line="276" w:lineRule="auto"/>
              <w:jc w:val="center"/>
              <w:rPr>
                <w:rFonts w:cstheme="minorHAnsi"/>
                <w:sz w:val="20"/>
                <w:szCs w:val="20"/>
              </w:rPr>
            </w:pPr>
            <w:r w:rsidRPr="009C44A2">
              <w:rPr>
                <w:rFonts w:cstheme="minorHAnsi"/>
                <w:sz w:val="20"/>
                <w:szCs w:val="20"/>
              </w:rPr>
              <w:t>45-65</w:t>
            </w:r>
          </w:p>
        </w:tc>
        <w:tc>
          <w:tcPr>
            <w:tcW w:w="1434" w:type="dxa"/>
          </w:tcPr>
          <w:p w14:paraId="4382B5D4" w14:textId="0324040A" w:rsidR="004E730D" w:rsidRPr="009C44A2" w:rsidRDefault="004E730D" w:rsidP="00F34A56">
            <w:pPr>
              <w:spacing w:line="276" w:lineRule="auto"/>
              <w:jc w:val="center"/>
              <w:rPr>
                <w:rFonts w:cstheme="minorHAnsi"/>
                <w:sz w:val="20"/>
                <w:szCs w:val="20"/>
              </w:rPr>
            </w:pPr>
            <w:r w:rsidRPr="009C44A2">
              <w:rPr>
                <w:rFonts w:cstheme="minorHAnsi"/>
                <w:sz w:val="20"/>
                <w:szCs w:val="20"/>
              </w:rPr>
              <w:t>5-20</w:t>
            </w:r>
          </w:p>
        </w:tc>
        <w:tc>
          <w:tcPr>
            <w:tcW w:w="1170" w:type="dxa"/>
          </w:tcPr>
          <w:p w14:paraId="4F8766F7" w14:textId="32819B70" w:rsidR="004E730D" w:rsidRPr="009C44A2" w:rsidRDefault="004E730D" w:rsidP="00F34A56">
            <w:pPr>
              <w:spacing w:line="276" w:lineRule="auto"/>
              <w:rPr>
                <w:rFonts w:cstheme="minorHAnsi"/>
                <w:sz w:val="20"/>
                <w:szCs w:val="20"/>
              </w:rPr>
            </w:pPr>
            <w:r w:rsidRPr="009C44A2">
              <w:rPr>
                <w:rFonts w:cstheme="minorHAnsi"/>
                <w:sz w:val="20"/>
                <w:szCs w:val="20"/>
              </w:rPr>
              <w:t>0.87</w:t>
            </w:r>
          </w:p>
        </w:tc>
        <w:tc>
          <w:tcPr>
            <w:tcW w:w="1435" w:type="dxa"/>
          </w:tcPr>
          <w:p w14:paraId="749753DC" w14:textId="21F1AD05" w:rsidR="004E730D" w:rsidRPr="009C44A2" w:rsidRDefault="004E730D" w:rsidP="00F34A56">
            <w:pPr>
              <w:spacing w:line="276" w:lineRule="auto"/>
              <w:rPr>
                <w:rFonts w:cstheme="minorHAnsi"/>
                <w:sz w:val="20"/>
                <w:szCs w:val="20"/>
              </w:rPr>
            </w:pPr>
            <w:r w:rsidRPr="009C44A2">
              <w:rPr>
                <w:rFonts w:cstheme="minorHAnsi"/>
                <w:sz w:val="20"/>
                <w:szCs w:val="20"/>
              </w:rPr>
              <w:t xml:space="preserve">500 </w:t>
            </w:r>
          </w:p>
        </w:tc>
      </w:tr>
      <w:tr w:rsidR="004E730D" w:rsidRPr="009C44A2" w14:paraId="403ED329" w14:textId="6C7927F7" w:rsidTr="006818BE">
        <w:tc>
          <w:tcPr>
            <w:tcW w:w="1241" w:type="dxa"/>
          </w:tcPr>
          <w:p w14:paraId="27D8920F" w14:textId="77777777" w:rsidR="004E730D" w:rsidRPr="009C44A2" w:rsidRDefault="004E730D" w:rsidP="00F34A56">
            <w:pPr>
              <w:spacing w:line="276" w:lineRule="auto"/>
              <w:rPr>
                <w:rFonts w:cstheme="minorHAnsi"/>
                <w:sz w:val="20"/>
                <w:szCs w:val="20"/>
              </w:rPr>
            </w:pPr>
            <w:r w:rsidRPr="009C44A2">
              <w:rPr>
                <w:rFonts w:cstheme="minorHAnsi"/>
                <w:sz w:val="20"/>
                <w:szCs w:val="20"/>
              </w:rPr>
              <w:t>Early Childhood</w:t>
            </w:r>
          </w:p>
        </w:tc>
        <w:tc>
          <w:tcPr>
            <w:tcW w:w="1112" w:type="dxa"/>
          </w:tcPr>
          <w:p w14:paraId="3A6805C4" w14:textId="77777777" w:rsidR="004E730D" w:rsidRPr="009C44A2" w:rsidRDefault="004E730D" w:rsidP="00F34A56">
            <w:pPr>
              <w:spacing w:line="276" w:lineRule="auto"/>
              <w:rPr>
                <w:rFonts w:cstheme="minorHAnsi"/>
                <w:sz w:val="20"/>
                <w:szCs w:val="20"/>
              </w:rPr>
            </w:pPr>
            <w:r w:rsidRPr="009C44A2">
              <w:rPr>
                <w:rFonts w:cstheme="minorHAnsi"/>
                <w:sz w:val="20"/>
                <w:szCs w:val="20"/>
              </w:rPr>
              <w:t xml:space="preserve">4-8 </w:t>
            </w:r>
          </w:p>
        </w:tc>
        <w:tc>
          <w:tcPr>
            <w:tcW w:w="1152" w:type="dxa"/>
          </w:tcPr>
          <w:p w14:paraId="43B21282" w14:textId="77777777" w:rsidR="004E730D" w:rsidRPr="009C44A2" w:rsidRDefault="004E730D" w:rsidP="00F34A56">
            <w:pPr>
              <w:spacing w:line="276" w:lineRule="auto"/>
              <w:rPr>
                <w:rFonts w:cstheme="minorHAnsi"/>
                <w:sz w:val="20"/>
                <w:szCs w:val="20"/>
              </w:rPr>
            </w:pPr>
            <w:r w:rsidRPr="009C44A2">
              <w:rPr>
                <w:rFonts w:cstheme="minorHAnsi"/>
                <w:sz w:val="20"/>
                <w:szCs w:val="20"/>
              </w:rPr>
              <w:t>20</w:t>
            </w:r>
          </w:p>
        </w:tc>
        <w:tc>
          <w:tcPr>
            <w:tcW w:w="1096" w:type="dxa"/>
          </w:tcPr>
          <w:p w14:paraId="217CEB0E" w14:textId="1E7DF739" w:rsidR="004E730D" w:rsidRPr="009C44A2" w:rsidRDefault="004E730D" w:rsidP="00F34A56">
            <w:pPr>
              <w:spacing w:line="276" w:lineRule="auto"/>
              <w:rPr>
                <w:rFonts w:cstheme="minorHAnsi"/>
                <w:sz w:val="20"/>
                <w:szCs w:val="20"/>
              </w:rPr>
            </w:pPr>
            <w:r w:rsidRPr="009C44A2">
              <w:rPr>
                <w:rFonts w:cstheme="minorHAnsi"/>
                <w:sz w:val="20"/>
                <w:szCs w:val="20"/>
              </w:rPr>
              <w:t>115</w:t>
            </w:r>
          </w:p>
        </w:tc>
        <w:tc>
          <w:tcPr>
            <w:tcW w:w="3409" w:type="dxa"/>
          </w:tcPr>
          <w:p w14:paraId="49776B20" w14:textId="34810BFC" w:rsidR="004E730D" w:rsidRPr="009C44A2" w:rsidRDefault="004E730D" w:rsidP="00F34A56">
            <w:pPr>
              <w:spacing w:line="276" w:lineRule="auto"/>
              <w:rPr>
                <w:rFonts w:cstheme="minorHAnsi"/>
                <w:sz w:val="20"/>
                <w:szCs w:val="20"/>
              </w:rPr>
            </w:pPr>
            <w:r w:rsidRPr="009C44A2">
              <w:rPr>
                <w:rFonts w:cstheme="minorHAnsi"/>
                <w:sz w:val="20"/>
                <w:szCs w:val="20"/>
              </w:rPr>
              <w:t>Boys: 88.5 – (61.9 x age [y]) + PA x [(26.7 x weight [kg]) + (903 x height [m])] + 20</w:t>
            </w:r>
          </w:p>
          <w:p w14:paraId="50524C28" w14:textId="7C84D09D" w:rsidR="004E730D" w:rsidRPr="009C44A2" w:rsidRDefault="004E730D" w:rsidP="00F34A56">
            <w:pPr>
              <w:spacing w:line="276" w:lineRule="auto"/>
              <w:rPr>
                <w:rFonts w:cstheme="minorHAnsi"/>
                <w:sz w:val="20"/>
                <w:szCs w:val="20"/>
              </w:rPr>
            </w:pPr>
            <w:r w:rsidRPr="009C44A2">
              <w:rPr>
                <w:rFonts w:cstheme="minorHAnsi"/>
                <w:sz w:val="20"/>
                <w:szCs w:val="20"/>
              </w:rPr>
              <w:t>Girls: 135.3 – (30.8 x age [y]) + PA x [(10.0 x weight [kg]) + (934 x height [m])] + 20</w:t>
            </w:r>
          </w:p>
        </w:tc>
        <w:tc>
          <w:tcPr>
            <w:tcW w:w="1131" w:type="dxa"/>
            <w:vMerge w:val="restart"/>
          </w:tcPr>
          <w:p w14:paraId="00406CBB" w14:textId="75F1F70E" w:rsidR="004E730D" w:rsidRPr="009C44A2" w:rsidRDefault="004E730D" w:rsidP="00F34A56">
            <w:pPr>
              <w:spacing w:line="276" w:lineRule="auto"/>
              <w:jc w:val="center"/>
              <w:rPr>
                <w:rFonts w:cstheme="minorHAnsi"/>
                <w:sz w:val="20"/>
                <w:szCs w:val="20"/>
              </w:rPr>
            </w:pPr>
            <w:r w:rsidRPr="009C44A2">
              <w:rPr>
                <w:rFonts w:cstheme="minorHAnsi"/>
                <w:sz w:val="20"/>
                <w:szCs w:val="20"/>
              </w:rPr>
              <w:t>25-35</w:t>
            </w:r>
          </w:p>
        </w:tc>
        <w:tc>
          <w:tcPr>
            <w:tcW w:w="1210" w:type="dxa"/>
            <w:vMerge/>
          </w:tcPr>
          <w:p w14:paraId="4297FF60" w14:textId="2D4C1028" w:rsidR="004E730D" w:rsidRPr="009C44A2" w:rsidRDefault="004E730D" w:rsidP="00F34A56">
            <w:pPr>
              <w:spacing w:line="276" w:lineRule="auto"/>
              <w:jc w:val="center"/>
              <w:rPr>
                <w:rFonts w:cstheme="minorHAnsi"/>
                <w:sz w:val="20"/>
                <w:szCs w:val="20"/>
              </w:rPr>
            </w:pPr>
          </w:p>
        </w:tc>
        <w:tc>
          <w:tcPr>
            <w:tcW w:w="1434" w:type="dxa"/>
            <w:vMerge w:val="restart"/>
          </w:tcPr>
          <w:p w14:paraId="5C2CDD9E" w14:textId="217657D6" w:rsidR="004E730D" w:rsidRPr="009C44A2" w:rsidRDefault="004E730D" w:rsidP="00F34A56">
            <w:pPr>
              <w:spacing w:line="276" w:lineRule="auto"/>
              <w:jc w:val="center"/>
              <w:rPr>
                <w:rFonts w:cstheme="minorHAnsi"/>
                <w:sz w:val="20"/>
                <w:szCs w:val="20"/>
              </w:rPr>
            </w:pPr>
            <w:r w:rsidRPr="009C44A2">
              <w:rPr>
                <w:rFonts w:cstheme="minorHAnsi"/>
                <w:sz w:val="20"/>
                <w:szCs w:val="20"/>
              </w:rPr>
              <w:t>10-30</w:t>
            </w:r>
          </w:p>
        </w:tc>
        <w:tc>
          <w:tcPr>
            <w:tcW w:w="1170" w:type="dxa"/>
            <w:vMerge w:val="restart"/>
          </w:tcPr>
          <w:p w14:paraId="674313D6" w14:textId="7F7A4ACA" w:rsidR="004E730D" w:rsidRPr="009C44A2" w:rsidRDefault="004E730D" w:rsidP="00F34A56">
            <w:pPr>
              <w:spacing w:line="276" w:lineRule="auto"/>
              <w:rPr>
                <w:ins w:id="17" w:author="Cardell, Lila" w:date="2020-04-28T13:37:00Z"/>
                <w:rFonts w:cstheme="minorHAnsi"/>
                <w:sz w:val="20"/>
                <w:szCs w:val="20"/>
              </w:rPr>
            </w:pPr>
            <w:r w:rsidRPr="009C44A2">
              <w:rPr>
                <w:rFonts w:cstheme="minorHAnsi"/>
                <w:sz w:val="20"/>
                <w:szCs w:val="20"/>
              </w:rPr>
              <w:t>0.76</w:t>
            </w:r>
          </w:p>
        </w:tc>
        <w:tc>
          <w:tcPr>
            <w:tcW w:w="1435" w:type="dxa"/>
          </w:tcPr>
          <w:p w14:paraId="7EFF111C" w14:textId="1885FCE1" w:rsidR="004E730D" w:rsidRPr="009C44A2" w:rsidRDefault="004E730D" w:rsidP="00F34A56">
            <w:pPr>
              <w:spacing w:line="276" w:lineRule="auto"/>
              <w:rPr>
                <w:rFonts w:cstheme="minorHAnsi"/>
                <w:sz w:val="20"/>
                <w:szCs w:val="20"/>
              </w:rPr>
            </w:pPr>
            <w:r w:rsidRPr="009C44A2">
              <w:rPr>
                <w:rFonts w:cstheme="minorHAnsi"/>
                <w:sz w:val="20"/>
                <w:szCs w:val="20"/>
              </w:rPr>
              <w:t>800</w:t>
            </w:r>
          </w:p>
        </w:tc>
      </w:tr>
      <w:tr w:rsidR="004E730D" w:rsidRPr="009C44A2" w14:paraId="772BA748" w14:textId="1A404C0C" w:rsidTr="006818BE">
        <w:trPr>
          <w:trHeight w:val="332"/>
        </w:trPr>
        <w:tc>
          <w:tcPr>
            <w:tcW w:w="1241" w:type="dxa"/>
          </w:tcPr>
          <w:p w14:paraId="4537A0CA" w14:textId="77777777" w:rsidR="004E730D" w:rsidRPr="009C44A2" w:rsidRDefault="004E730D" w:rsidP="00F34A56">
            <w:pPr>
              <w:spacing w:line="276" w:lineRule="auto"/>
              <w:rPr>
                <w:rFonts w:cstheme="minorHAnsi"/>
                <w:sz w:val="20"/>
                <w:szCs w:val="20"/>
              </w:rPr>
            </w:pPr>
            <w:r w:rsidRPr="009C44A2">
              <w:rPr>
                <w:rFonts w:cstheme="minorHAnsi"/>
                <w:sz w:val="20"/>
                <w:szCs w:val="20"/>
              </w:rPr>
              <w:t xml:space="preserve">Puberty </w:t>
            </w:r>
          </w:p>
        </w:tc>
        <w:tc>
          <w:tcPr>
            <w:tcW w:w="1112" w:type="dxa"/>
          </w:tcPr>
          <w:p w14:paraId="02203782" w14:textId="77777777" w:rsidR="004E730D" w:rsidRPr="009C44A2" w:rsidRDefault="004E730D" w:rsidP="00F34A56">
            <w:pPr>
              <w:spacing w:line="276" w:lineRule="auto"/>
              <w:rPr>
                <w:rFonts w:cstheme="minorHAnsi"/>
                <w:sz w:val="20"/>
                <w:szCs w:val="20"/>
              </w:rPr>
            </w:pPr>
            <w:r w:rsidRPr="009C44A2">
              <w:rPr>
                <w:rFonts w:cstheme="minorHAnsi"/>
                <w:sz w:val="20"/>
                <w:szCs w:val="20"/>
              </w:rPr>
              <w:t>9-13</w:t>
            </w:r>
          </w:p>
        </w:tc>
        <w:tc>
          <w:tcPr>
            <w:tcW w:w="1152" w:type="dxa"/>
          </w:tcPr>
          <w:p w14:paraId="28FE2CB3" w14:textId="77777777" w:rsidR="004E730D" w:rsidRPr="009C44A2" w:rsidRDefault="004E730D" w:rsidP="00F34A56">
            <w:pPr>
              <w:spacing w:line="276" w:lineRule="auto"/>
              <w:rPr>
                <w:rFonts w:cstheme="minorHAnsi"/>
                <w:sz w:val="20"/>
                <w:szCs w:val="20"/>
              </w:rPr>
            </w:pPr>
            <w:r w:rsidRPr="009C44A2">
              <w:rPr>
                <w:rFonts w:cstheme="minorHAnsi"/>
                <w:sz w:val="20"/>
                <w:szCs w:val="20"/>
              </w:rPr>
              <w:t xml:space="preserve">36 / 37 </w:t>
            </w:r>
          </w:p>
        </w:tc>
        <w:tc>
          <w:tcPr>
            <w:tcW w:w="1096" w:type="dxa"/>
          </w:tcPr>
          <w:p w14:paraId="3A05AAE4" w14:textId="442E3A50" w:rsidR="004E730D" w:rsidRPr="009C44A2" w:rsidRDefault="004E730D" w:rsidP="00F34A56">
            <w:pPr>
              <w:spacing w:line="276" w:lineRule="auto"/>
              <w:rPr>
                <w:rFonts w:cstheme="minorHAnsi"/>
                <w:sz w:val="20"/>
                <w:szCs w:val="20"/>
              </w:rPr>
            </w:pPr>
            <w:r w:rsidRPr="009C44A2">
              <w:rPr>
                <w:rFonts w:cstheme="minorHAnsi"/>
                <w:sz w:val="20"/>
                <w:szCs w:val="20"/>
              </w:rPr>
              <w:t>144 / 144</w:t>
            </w:r>
          </w:p>
        </w:tc>
        <w:tc>
          <w:tcPr>
            <w:tcW w:w="3409" w:type="dxa"/>
            <w:vMerge w:val="restart"/>
          </w:tcPr>
          <w:p w14:paraId="6FB43B68" w14:textId="3CB10EBC" w:rsidR="004E730D" w:rsidRPr="009C44A2" w:rsidRDefault="004E730D" w:rsidP="00F34A56">
            <w:pPr>
              <w:spacing w:line="276" w:lineRule="auto"/>
              <w:rPr>
                <w:rFonts w:cstheme="minorHAnsi"/>
                <w:sz w:val="20"/>
                <w:szCs w:val="20"/>
              </w:rPr>
            </w:pPr>
            <w:r w:rsidRPr="009C44A2">
              <w:rPr>
                <w:rFonts w:cstheme="minorHAnsi"/>
                <w:sz w:val="20"/>
                <w:szCs w:val="20"/>
              </w:rPr>
              <w:t>Boys: 88.5 – (61.9 x age [y]) + PA x [(26.7 x weight [kg]) + (903 x height [m])] + 25</w:t>
            </w:r>
          </w:p>
          <w:p w14:paraId="0679D1D6" w14:textId="56B70761" w:rsidR="004E730D" w:rsidRPr="009C44A2" w:rsidRDefault="004E730D" w:rsidP="00F34A56">
            <w:pPr>
              <w:spacing w:line="276" w:lineRule="auto"/>
              <w:rPr>
                <w:rFonts w:cstheme="minorHAnsi"/>
                <w:sz w:val="20"/>
                <w:szCs w:val="20"/>
              </w:rPr>
            </w:pPr>
            <w:r w:rsidRPr="009C44A2">
              <w:rPr>
                <w:rFonts w:cstheme="minorHAnsi"/>
                <w:sz w:val="20"/>
                <w:szCs w:val="20"/>
              </w:rPr>
              <w:t>Girls: 135.3 – (30.8 x age [y]) + PA x [(10.0 x weight [kg]) + (934 x height [m])] + 25</w:t>
            </w:r>
          </w:p>
        </w:tc>
        <w:tc>
          <w:tcPr>
            <w:tcW w:w="1131" w:type="dxa"/>
            <w:vMerge/>
          </w:tcPr>
          <w:p w14:paraId="0A73AC87" w14:textId="09A4FAB1" w:rsidR="004E730D" w:rsidRPr="009C44A2" w:rsidRDefault="004E730D" w:rsidP="00F34A56">
            <w:pPr>
              <w:spacing w:line="276" w:lineRule="auto"/>
              <w:jc w:val="center"/>
              <w:rPr>
                <w:rFonts w:cstheme="minorHAnsi"/>
                <w:sz w:val="20"/>
                <w:szCs w:val="20"/>
              </w:rPr>
            </w:pPr>
          </w:p>
        </w:tc>
        <w:tc>
          <w:tcPr>
            <w:tcW w:w="1210" w:type="dxa"/>
            <w:vMerge/>
          </w:tcPr>
          <w:p w14:paraId="12AE69D9" w14:textId="4CEDF581" w:rsidR="004E730D" w:rsidRPr="009C44A2" w:rsidRDefault="004E730D" w:rsidP="00F34A56">
            <w:pPr>
              <w:spacing w:line="276" w:lineRule="auto"/>
              <w:jc w:val="center"/>
              <w:rPr>
                <w:rFonts w:cstheme="minorHAnsi"/>
                <w:sz w:val="20"/>
                <w:szCs w:val="20"/>
              </w:rPr>
            </w:pPr>
          </w:p>
        </w:tc>
        <w:tc>
          <w:tcPr>
            <w:tcW w:w="1434" w:type="dxa"/>
            <w:vMerge/>
          </w:tcPr>
          <w:p w14:paraId="481F6327" w14:textId="5B8D9E78" w:rsidR="004E730D" w:rsidRPr="009C44A2" w:rsidRDefault="004E730D" w:rsidP="00F34A56">
            <w:pPr>
              <w:spacing w:line="276" w:lineRule="auto"/>
              <w:jc w:val="center"/>
              <w:rPr>
                <w:rFonts w:cstheme="minorHAnsi"/>
                <w:sz w:val="20"/>
                <w:szCs w:val="20"/>
              </w:rPr>
            </w:pPr>
          </w:p>
        </w:tc>
        <w:tc>
          <w:tcPr>
            <w:tcW w:w="1170" w:type="dxa"/>
            <w:vMerge/>
          </w:tcPr>
          <w:p w14:paraId="6C07444A" w14:textId="77777777" w:rsidR="004E730D" w:rsidRPr="009C44A2" w:rsidRDefault="004E730D" w:rsidP="00F34A56">
            <w:pPr>
              <w:spacing w:line="276" w:lineRule="auto"/>
              <w:rPr>
                <w:ins w:id="18" w:author="Cardell, Lila" w:date="2020-04-28T13:37:00Z"/>
                <w:rFonts w:cstheme="minorHAnsi"/>
                <w:sz w:val="20"/>
                <w:szCs w:val="20"/>
              </w:rPr>
            </w:pPr>
          </w:p>
        </w:tc>
        <w:tc>
          <w:tcPr>
            <w:tcW w:w="1435" w:type="dxa"/>
          </w:tcPr>
          <w:p w14:paraId="2FB218FD" w14:textId="135CD941" w:rsidR="004E730D" w:rsidRPr="009C44A2" w:rsidRDefault="004E730D" w:rsidP="00F34A56">
            <w:pPr>
              <w:spacing w:line="276" w:lineRule="auto"/>
              <w:rPr>
                <w:rFonts w:cstheme="minorHAnsi"/>
                <w:sz w:val="20"/>
                <w:szCs w:val="20"/>
              </w:rPr>
            </w:pPr>
            <w:r w:rsidRPr="009C44A2">
              <w:rPr>
                <w:rFonts w:cstheme="minorHAnsi"/>
                <w:sz w:val="20"/>
                <w:szCs w:val="20"/>
              </w:rPr>
              <w:t>1100</w:t>
            </w:r>
          </w:p>
        </w:tc>
      </w:tr>
      <w:tr w:rsidR="004E730D" w:rsidRPr="009C44A2" w14:paraId="53AF58B7" w14:textId="5E757754" w:rsidTr="009C44A2">
        <w:trPr>
          <w:trHeight w:val="305"/>
        </w:trPr>
        <w:tc>
          <w:tcPr>
            <w:tcW w:w="1241" w:type="dxa"/>
          </w:tcPr>
          <w:p w14:paraId="60BD665F" w14:textId="77777777" w:rsidR="004E730D" w:rsidRPr="009C44A2" w:rsidRDefault="004E730D" w:rsidP="00F34A56">
            <w:pPr>
              <w:spacing w:line="276" w:lineRule="auto"/>
              <w:rPr>
                <w:rFonts w:cstheme="minorHAnsi"/>
                <w:sz w:val="20"/>
                <w:szCs w:val="20"/>
              </w:rPr>
            </w:pPr>
            <w:r w:rsidRPr="009C44A2">
              <w:rPr>
                <w:rFonts w:cstheme="minorHAnsi"/>
                <w:sz w:val="20"/>
                <w:szCs w:val="20"/>
              </w:rPr>
              <w:t>Adolescence</w:t>
            </w:r>
          </w:p>
        </w:tc>
        <w:tc>
          <w:tcPr>
            <w:tcW w:w="1112" w:type="dxa"/>
          </w:tcPr>
          <w:p w14:paraId="5D0D3608" w14:textId="77777777" w:rsidR="004E730D" w:rsidRPr="009C44A2" w:rsidRDefault="004E730D" w:rsidP="00F34A56">
            <w:pPr>
              <w:spacing w:line="276" w:lineRule="auto"/>
              <w:rPr>
                <w:rFonts w:cstheme="minorHAnsi"/>
                <w:sz w:val="20"/>
                <w:szCs w:val="20"/>
              </w:rPr>
            </w:pPr>
            <w:r w:rsidRPr="009C44A2">
              <w:rPr>
                <w:rFonts w:cstheme="minorHAnsi"/>
                <w:sz w:val="20"/>
                <w:szCs w:val="20"/>
              </w:rPr>
              <w:t>14-18</w:t>
            </w:r>
          </w:p>
        </w:tc>
        <w:tc>
          <w:tcPr>
            <w:tcW w:w="1152" w:type="dxa"/>
          </w:tcPr>
          <w:p w14:paraId="5EDEC3D8" w14:textId="77777777" w:rsidR="004E730D" w:rsidRPr="009C44A2" w:rsidRDefault="004E730D" w:rsidP="00F34A56">
            <w:pPr>
              <w:spacing w:line="276" w:lineRule="auto"/>
              <w:rPr>
                <w:rFonts w:cstheme="minorHAnsi"/>
                <w:sz w:val="20"/>
                <w:szCs w:val="20"/>
              </w:rPr>
            </w:pPr>
            <w:r w:rsidRPr="009C44A2">
              <w:rPr>
                <w:rFonts w:cstheme="minorHAnsi"/>
                <w:sz w:val="20"/>
                <w:szCs w:val="20"/>
              </w:rPr>
              <w:t>61 / 51</w:t>
            </w:r>
          </w:p>
        </w:tc>
        <w:tc>
          <w:tcPr>
            <w:tcW w:w="1096" w:type="dxa"/>
          </w:tcPr>
          <w:p w14:paraId="230C27BD" w14:textId="64E4D504" w:rsidR="004E730D" w:rsidRPr="009C44A2" w:rsidRDefault="007301D7" w:rsidP="00F34A56">
            <w:pPr>
              <w:spacing w:line="276" w:lineRule="auto"/>
              <w:rPr>
                <w:rFonts w:cstheme="minorHAnsi"/>
                <w:sz w:val="20"/>
                <w:szCs w:val="20"/>
              </w:rPr>
            </w:pPr>
            <w:r>
              <w:rPr>
                <w:rFonts w:cstheme="minorHAnsi"/>
                <w:noProof/>
                <w:sz w:val="20"/>
                <w:szCs w:val="20"/>
              </w:rPr>
              <mc:AlternateContent>
                <mc:Choice Requires="wpi">
                  <w:drawing>
                    <wp:anchor distT="0" distB="0" distL="114300" distR="114300" simplePos="0" relativeHeight="251854848" behindDoc="0" locked="0" layoutInCell="1" allowOverlap="1" wp14:anchorId="39CCF5DC" wp14:editId="406553E8">
                      <wp:simplePos x="0" y="0"/>
                      <wp:positionH relativeFrom="column">
                        <wp:posOffset>531405</wp:posOffset>
                      </wp:positionH>
                      <wp:positionV relativeFrom="paragraph">
                        <wp:posOffset>434570</wp:posOffset>
                      </wp:positionV>
                      <wp:extent cx="360" cy="360"/>
                      <wp:effectExtent l="0" t="0" r="0" b="0"/>
                      <wp:wrapNone/>
                      <wp:docPr id="59" name="Ink 59"/>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133157B8" id="Ink 59" o:spid="_x0000_s1026" type="#_x0000_t75" style="position:absolute;margin-left:41.15pt;margin-top:33.5pt;width:1.45pt;height:1.4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">
                      <v:imagedata r:id="rId9" o:title=""/>
                    </v:shape>
                  </w:pict>
                </mc:Fallback>
              </mc:AlternateContent>
            </w:r>
            <w:r w:rsidR="004E730D" w:rsidRPr="009C44A2">
              <w:rPr>
                <w:rFonts w:cstheme="minorHAnsi"/>
                <w:sz w:val="20"/>
                <w:szCs w:val="20"/>
              </w:rPr>
              <w:t>174 / 163</w:t>
            </w:r>
          </w:p>
        </w:tc>
        <w:tc>
          <w:tcPr>
            <w:tcW w:w="3409" w:type="dxa"/>
            <w:vMerge/>
          </w:tcPr>
          <w:p w14:paraId="245D3136" w14:textId="37829A0D" w:rsidR="004E730D" w:rsidRPr="009C44A2" w:rsidRDefault="004E730D" w:rsidP="00F34A56">
            <w:pPr>
              <w:spacing w:line="276" w:lineRule="auto"/>
              <w:rPr>
                <w:rFonts w:cstheme="minorHAnsi"/>
                <w:sz w:val="20"/>
                <w:szCs w:val="20"/>
              </w:rPr>
            </w:pPr>
          </w:p>
        </w:tc>
        <w:tc>
          <w:tcPr>
            <w:tcW w:w="1131" w:type="dxa"/>
            <w:vMerge/>
          </w:tcPr>
          <w:p w14:paraId="2635BD42" w14:textId="44F4E150" w:rsidR="004E730D" w:rsidRPr="009C44A2" w:rsidRDefault="004E730D" w:rsidP="00F34A56">
            <w:pPr>
              <w:spacing w:line="276" w:lineRule="auto"/>
              <w:jc w:val="center"/>
              <w:rPr>
                <w:rFonts w:cstheme="minorHAnsi"/>
                <w:sz w:val="20"/>
                <w:szCs w:val="20"/>
              </w:rPr>
            </w:pPr>
          </w:p>
        </w:tc>
        <w:tc>
          <w:tcPr>
            <w:tcW w:w="1210" w:type="dxa"/>
            <w:vMerge/>
          </w:tcPr>
          <w:p w14:paraId="76AA623E" w14:textId="3C6A0752" w:rsidR="004E730D" w:rsidRPr="009C44A2" w:rsidRDefault="004E730D" w:rsidP="00F34A56">
            <w:pPr>
              <w:spacing w:line="276" w:lineRule="auto"/>
              <w:jc w:val="center"/>
              <w:rPr>
                <w:rFonts w:cstheme="minorHAnsi"/>
                <w:sz w:val="20"/>
                <w:szCs w:val="20"/>
              </w:rPr>
            </w:pPr>
          </w:p>
        </w:tc>
        <w:tc>
          <w:tcPr>
            <w:tcW w:w="1434" w:type="dxa"/>
            <w:vMerge/>
          </w:tcPr>
          <w:p w14:paraId="0187D97E" w14:textId="613EA844" w:rsidR="004E730D" w:rsidRPr="009C44A2" w:rsidRDefault="004E730D" w:rsidP="00F34A56">
            <w:pPr>
              <w:spacing w:line="276" w:lineRule="auto"/>
              <w:jc w:val="center"/>
              <w:rPr>
                <w:rFonts w:cstheme="minorHAnsi"/>
                <w:sz w:val="20"/>
                <w:szCs w:val="20"/>
              </w:rPr>
            </w:pPr>
          </w:p>
        </w:tc>
        <w:tc>
          <w:tcPr>
            <w:tcW w:w="1170" w:type="dxa"/>
          </w:tcPr>
          <w:p w14:paraId="6DD8A2B4" w14:textId="378542F1" w:rsidR="004E730D" w:rsidRPr="009C44A2" w:rsidRDefault="004E730D" w:rsidP="00F34A56">
            <w:pPr>
              <w:spacing w:line="276" w:lineRule="auto"/>
              <w:rPr>
                <w:rFonts w:cstheme="minorHAnsi"/>
                <w:sz w:val="20"/>
                <w:szCs w:val="20"/>
              </w:rPr>
            </w:pPr>
            <w:r w:rsidRPr="009C44A2">
              <w:rPr>
                <w:rFonts w:cstheme="minorHAnsi"/>
                <w:sz w:val="20"/>
                <w:szCs w:val="20"/>
              </w:rPr>
              <w:t>0.73</w:t>
            </w:r>
          </w:p>
        </w:tc>
        <w:tc>
          <w:tcPr>
            <w:tcW w:w="1435" w:type="dxa"/>
          </w:tcPr>
          <w:p w14:paraId="5B6FAE0D" w14:textId="6DD3B521" w:rsidR="004E730D" w:rsidRPr="009C44A2" w:rsidRDefault="004E730D" w:rsidP="00F34A56">
            <w:pPr>
              <w:spacing w:line="276" w:lineRule="auto"/>
              <w:rPr>
                <w:rFonts w:cstheme="minorHAnsi"/>
                <w:sz w:val="20"/>
                <w:szCs w:val="20"/>
              </w:rPr>
            </w:pPr>
            <w:r w:rsidRPr="009C44A2">
              <w:rPr>
                <w:rFonts w:cstheme="minorHAnsi"/>
                <w:sz w:val="20"/>
                <w:szCs w:val="20"/>
              </w:rPr>
              <w:t>1100</w:t>
            </w:r>
          </w:p>
        </w:tc>
      </w:tr>
      <w:tr w:rsidR="004E730D" w:rsidRPr="009C44A2" w14:paraId="4810A7EA" w14:textId="66750F13" w:rsidTr="006818BE">
        <w:trPr>
          <w:trHeight w:val="269"/>
        </w:trPr>
        <w:tc>
          <w:tcPr>
            <w:tcW w:w="1241" w:type="dxa"/>
          </w:tcPr>
          <w:p w14:paraId="08EB4930" w14:textId="1CF7F546" w:rsidR="004E730D" w:rsidRPr="009C44A2" w:rsidRDefault="004E730D" w:rsidP="00F34A56">
            <w:pPr>
              <w:spacing w:line="276" w:lineRule="auto"/>
              <w:rPr>
                <w:rFonts w:cstheme="minorHAnsi"/>
                <w:sz w:val="20"/>
                <w:szCs w:val="20"/>
              </w:rPr>
            </w:pPr>
            <w:r w:rsidRPr="009C44A2">
              <w:rPr>
                <w:rFonts w:cstheme="minorHAnsi"/>
                <w:sz w:val="20"/>
                <w:szCs w:val="20"/>
              </w:rPr>
              <w:t>Young Adult</w:t>
            </w:r>
          </w:p>
        </w:tc>
        <w:tc>
          <w:tcPr>
            <w:tcW w:w="1112" w:type="dxa"/>
          </w:tcPr>
          <w:p w14:paraId="45637A2C" w14:textId="0EBCF7E8" w:rsidR="004E730D" w:rsidRPr="009C44A2" w:rsidRDefault="004E730D" w:rsidP="00F34A56">
            <w:pPr>
              <w:spacing w:line="276" w:lineRule="auto"/>
              <w:rPr>
                <w:rFonts w:cstheme="minorHAnsi"/>
                <w:sz w:val="20"/>
                <w:szCs w:val="20"/>
              </w:rPr>
            </w:pPr>
            <w:r w:rsidRPr="009C44A2">
              <w:rPr>
                <w:rFonts w:cstheme="minorHAnsi"/>
                <w:sz w:val="20"/>
                <w:szCs w:val="20"/>
              </w:rPr>
              <w:t>19-30</w:t>
            </w:r>
          </w:p>
        </w:tc>
        <w:tc>
          <w:tcPr>
            <w:tcW w:w="1152" w:type="dxa"/>
          </w:tcPr>
          <w:p w14:paraId="1452CB9E" w14:textId="77777777" w:rsidR="004E730D" w:rsidRPr="009C44A2" w:rsidRDefault="004E730D" w:rsidP="00F34A56">
            <w:pPr>
              <w:spacing w:line="276" w:lineRule="auto"/>
              <w:rPr>
                <w:rFonts w:cstheme="minorHAnsi"/>
                <w:sz w:val="20"/>
                <w:szCs w:val="20"/>
              </w:rPr>
            </w:pPr>
            <w:r w:rsidRPr="009C44A2">
              <w:rPr>
                <w:rFonts w:cstheme="minorHAnsi"/>
                <w:sz w:val="20"/>
                <w:szCs w:val="20"/>
              </w:rPr>
              <w:t>70 / 57</w:t>
            </w:r>
          </w:p>
        </w:tc>
        <w:tc>
          <w:tcPr>
            <w:tcW w:w="1096" w:type="dxa"/>
          </w:tcPr>
          <w:p w14:paraId="475A39E0" w14:textId="4337FF9F" w:rsidR="004E730D" w:rsidRPr="009C44A2" w:rsidRDefault="004E730D" w:rsidP="00F34A56">
            <w:pPr>
              <w:spacing w:line="276" w:lineRule="auto"/>
              <w:rPr>
                <w:rFonts w:cstheme="minorHAnsi"/>
                <w:sz w:val="20"/>
                <w:szCs w:val="20"/>
              </w:rPr>
            </w:pPr>
            <w:r w:rsidRPr="009C44A2">
              <w:rPr>
                <w:rFonts w:cstheme="minorHAnsi"/>
                <w:sz w:val="20"/>
                <w:szCs w:val="20"/>
              </w:rPr>
              <w:t>177 / 163</w:t>
            </w:r>
          </w:p>
        </w:tc>
        <w:tc>
          <w:tcPr>
            <w:tcW w:w="3409" w:type="dxa"/>
            <w:vMerge w:val="restart"/>
          </w:tcPr>
          <w:p w14:paraId="28431151" w14:textId="1DDF0752" w:rsidR="004E730D" w:rsidRPr="009C44A2" w:rsidRDefault="004E730D" w:rsidP="00F34A56">
            <w:pPr>
              <w:spacing w:line="276" w:lineRule="auto"/>
              <w:rPr>
                <w:rFonts w:cstheme="minorHAnsi"/>
                <w:sz w:val="20"/>
                <w:szCs w:val="20"/>
              </w:rPr>
            </w:pPr>
            <w:bookmarkStart w:id="19" w:name="_GoBack"/>
            <w:r w:rsidRPr="009C44A2">
              <w:rPr>
                <w:rFonts w:cstheme="minorHAnsi"/>
                <w:sz w:val="20"/>
                <w:szCs w:val="20"/>
              </w:rPr>
              <w:t>Men: 662 – (9.53 x age [y]) + PA x [(15.91 x weight [kg]) + (539.6 x height [m])]</w:t>
            </w:r>
          </w:p>
          <w:p w14:paraId="6B6B192B" w14:textId="0F96822B" w:rsidR="004E730D" w:rsidRPr="009C44A2" w:rsidRDefault="004E730D" w:rsidP="00F34A56">
            <w:pPr>
              <w:spacing w:line="276" w:lineRule="auto"/>
              <w:rPr>
                <w:rFonts w:cstheme="minorHAnsi"/>
                <w:sz w:val="20"/>
                <w:szCs w:val="20"/>
              </w:rPr>
            </w:pPr>
            <w:r w:rsidRPr="009C44A2">
              <w:rPr>
                <w:rFonts w:cstheme="minorHAnsi"/>
                <w:sz w:val="20"/>
                <w:szCs w:val="20"/>
              </w:rPr>
              <w:t>Women: 354 – (6.91 x age [y]) + PA x [(9.36 x weight [kg]) + (726 x height [m])]</w:t>
            </w:r>
            <w:bookmarkEnd w:id="19"/>
          </w:p>
        </w:tc>
        <w:tc>
          <w:tcPr>
            <w:tcW w:w="1131" w:type="dxa"/>
            <w:vMerge w:val="restart"/>
          </w:tcPr>
          <w:p w14:paraId="06B17BD0" w14:textId="33F5A3AF" w:rsidR="004E730D" w:rsidRPr="009C44A2" w:rsidRDefault="004E730D" w:rsidP="00F34A56">
            <w:pPr>
              <w:spacing w:line="276" w:lineRule="auto"/>
              <w:jc w:val="center"/>
              <w:rPr>
                <w:rFonts w:cstheme="minorHAnsi"/>
                <w:sz w:val="20"/>
                <w:szCs w:val="20"/>
              </w:rPr>
            </w:pPr>
            <w:r w:rsidRPr="009C44A2">
              <w:rPr>
                <w:rFonts w:cstheme="minorHAnsi"/>
                <w:sz w:val="20"/>
                <w:szCs w:val="20"/>
              </w:rPr>
              <w:t>20-35</w:t>
            </w:r>
          </w:p>
        </w:tc>
        <w:tc>
          <w:tcPr>
            <w:tcW w:w="1210" w:type="dxa"/>
            <w:vMerge/>
          </w:tcPr>
          <w:p w14:paraId="61E79155" w14:textId="6A97AD6D" w:rsidR="004E730D" w:rsidRPr="009C44A2" w:rsidRDefault="004E730D" w:rsidP="00F34A56">
            <w:pPr>
              <w:spacing w:line="276" w:lineRule="auto"/>
              <w:jc w:val="center"/>
              <w:rPr>
                <w:rFonts w:cstheme="minorHAnsi"/>
                <w:sz w:val="20"/>
                <w:szCs w:val="20"/>
              </w:rPr>
            </w:pPr>
          </w:p>
        </w:tc>
        <w:tc>
          <w:tcPr>
            <w:tcW w:w="1434" w:type="dxa"/>
            <w:vMerge w:val="restart"/>
          </w:tcPr>
          <w:p w14:paraId="0BBF619E" w14:textId="308767A8" w:rsidR="004E730D" w:rsidRPr="009C44A2" w:rsidRDefault="004E730D" w:rsidP="00F34A56">
            <w:pPr>
              <w:spacing w:line="276" w:lineRule="auto"/>
              <w:jc w:val="center"/>
              <w:rPr>
                <w:rFonts w:cstheme="minorHAnsi"/>
                <w:sz w:val="20"/>
                <w:szCs w:val="20"/>
              </w:rPr>
            </w:pPr>
            <w:r w:rsidRPr="009C44A2">
              <w:rPr>
                <w:rFonts w:cstheme="minorHAnsi"/>
                <w:sz w:val="20"/>
                <w:szCs w:val="20"/>
              </w:rPr>
              <w:t>10-35</w:t>
            </w:r>
          </w:p>
        </w:tc>
        <w:tc>
          <w:tcPr>
            <w:tcW w:w="1170" w:type="dxa"/>
            <w:vMerge w:val="restart"/>
          </w:tcPr>
          <w:p w14:paraId="73534B58" w14:textId="0A1EDDF8" w:rsidR="004E730D" w:rsidRPr="009C44A2" w:rsidRDefault="004E730D" w:rsidP="00F34A56">
            <w:pPr>
              <w:spacing w:line="276" w:lineRule="auto"/>
              <w:rPr>
                <w:ins w:id="20" w:author="Cardell, Lila" w:date="2020-04-28T13:37:00Z"/>
                <w:rFonts w:cstheme="minorHAnsi"/>
                <w:sz w:val="20"/>
                <w:szCs w:val="20"/>
              </w:rPr>
            </w:pPr>
            <w:r w:rsidRPr="009C44A2">
              <w:rPr>
                <w:rFonts w:cstheme="minorHAnsi"/>
                <w:sz w:val="20"/>
                <w:szCs w:val="20"/>
              </w:rPr>
              <w:t>0.66</w:t>
            </w:r>
          </w:p>
        </w:tc>
        <w:tc>
          <w:tcPr>
            <w:tcW w:w="1435" w:type="dxa"/>
          </w:tcPr>
          <w:p w14:paraId="33D02A63" w14:textId="2AE6CD00" w:rsidR="004E730D" w:rsidRPr="009C44A2" w:rsidRDefault="004E730D" w:rsidP="00F34A56">
            <w:pPr>
              <w:spacing w:line="276" w:lineRule="auto"/>
              <w:rPr>
                <w:rFonts w:cstheme="minorHAnsi"/>
                <w:sz w:val="20"/>
                <w:szCs w:val="20"/>
              </w:rPr>
            </w:pPr>
            <w:r w:rsidRPr="009C44A2">
              <w:rPr>
                <w:rFonts w:cstheme="minorHAnsi"/>
                <w:sz w:val="20"/>
                <w:szCs w:val="20"/>
              </w:rPr>
              <w:t>800</w:t>
            </w:r>
          </w:p>
        </w:tc>
      </w:tr>
      <w:tr w:rsidR="004E730D" w:rsidRPr="009C44A2" w14:paraId="4055018C" w14:textId="77777777" w:rsidTr="006818BE">
        <w:trPr>
          <w:trHeight w:val="314"/>
        </w:trPr>
        <w:tc>
          <w:tcPr>
            <w:tcW w:w="1241" w:type="dxa"/>
          </w:tcPr>
          <w:p w14:paraId="024307D8" w14:textId="7CE32910" w:rsidR="004E730D" w:rsidRPr="009C44A2" w:rsidRDefault="004E730D" w:rsidP="00F34A56">
            <w:pPr>
              <w:spacing w:line="276" w:lineRule="auto"/>
              <w:rPr>
                <w:rFonts w:cstheme="minorHAnsi"/>
                <w:sz w:val="20"/>
                <w:szCs w:val="20"/>
              </w:rPr>
            </w:pPr>
            <w:r w:rsidRPr="009C44A2">
              <w:rPr>
                <w:rFonts w:cstheme="minorHAnsi"/>
                <w:sz w:val="20"/>
                <w:szCs w:val="20"/>
              </w:rPr>
              <w:t>Middle Age</w:t>
            </w:r>
          </w:p>
        </w:tc>
        <w:tc>
          <w:tcPr>
            <w:tcW w:w="1112" w:type="dxa"/>
          </w:tcPr>
          <w:p w14:paraId="6090A02A" w14:textId="550FD90E" w:rsidR="004E730D" w:rsidRPr="009C44A2" w:rsidRDefault="004E730D" w:rsidP="00F34A56">
            <w:pPr>
              <w:spacing w:line="276" w:lineRule="auto"/>
              <w:rPr>
                <w:rFonts w:cstheme="minorHAnsi"/>
                <w:sz w:val="20"/>
                <w:szCs w:val="20"/>
              </w:rPr>
            </w:pPr>
            <w:r w:rsidRPr="009C44A2">
              <w:rPr>
                <w:rFonts w:cstheme="minorHAnsi"/>
                <w:sz w:val="20"/>
                <w:szCs w:val="20"/>
              </w:rPr>
              <w:t>31-50</w:t>
            </w:r>
          </w:p>
        </w:tc>
        <w:tc>
          <w:tcPr>
            <w:tcW w:w="1152" w:type="dxa"/>
          </w:tcPr>
          <w:p w14:paraId="275D5C07" w14:textId="0CF94F48" w:rsidR="004E730D" w:rsidRPr="009C44A2" w:rsidRDefault="004E730D" w:rsidP="00F34A56">
            <w:pPr>
              <w:spacing w:line="276" w:lineRule="auto"/>
              <w:rPr>
                <w:rFonts w:cstheme="minorHAnsi"/>
                <w:sz w:val="20"/>
                <w:szCs w:val="20"/>
              </w:rPr>
            </w:pPr>
            <w:r w:rsidRPr="009C44A2">
              <w:rPr>
                <w:rFonts w:cstheme="minorHAnsi"/>
                <w:sz w:val="20"/>
                <w:szCs w:val="20"/>
              </w:rPr>
              <w:t>70 / 57</w:t>
            </w:r>
          </w:p>
        </w:tc>
        <w:tc>
          <w:tcPr>
            <w:tcW w:w="1096" w:type="dxa"/>
          </w:tcPr>
          <w:p w14:paraId="43A0512F" w14:textId="589EEAD5" w:rsidR="004E730D" w:rsidRPr="009C44A2" w:rsidRDefault="004E730D" w:rsidP="00F34A56">
            <w:pPr>
              <w:spacing w:line="276" w:lineRule="auto"/>
              <w:rPr>
                <w:rFonts w:cstheme="minorHAnsi"/>
                <w:sz w:val="20"/>
                <w:szCs w:val="20"/>
              </w:rPr>
            </w:pPr>
            <w:r w:rsidRPr="009C44A2">
              <w:rPr>
                <w:rFonts w:cstheme="minorHAnsi"/>
                <w:sz w:val="20"/>
                <w:szCs w:val="20"/>
              </w:rPr>
              <w:t>177 / 163</w:t>
            </w:r>
          </w:p>
        </w:tc>
        <w:tc>
          <w:tcPr>
            <w:tcW w:w="3409" w:type="dxa"/>
            <w:vMerge/>
          </w:tcPr>
          <w:p w14:paraId="78574D57" w14:textId="77777777" w:rsidR="004E730D" w:rsidRPr="009C44A2" w:rsidRDefault="004E730D" w:rsidP="00F34A56">
            <w:pPr>
              <w:spacing w:line="276" w:lineRule="auto"/>
              <w:rPr>
                <w:rFonts w:cstheme="minorHAnsi"/>
                <w:sz w:val="20"/>
                <w:szCs w:val="20"/>
              </w:rPr>
            </w:pPr>
          </w:p>
        </w:tc>
        <w:tc>
          <w:tcPr>
            <w:tcW w:w="1131" w:type="dxa"/>
            <w:vMerge/>
          </w:tcPr>
          <w:p w14:paraId="483EF792" w14:textId="4DE7DE0E" w:rsidR="004E730D" w:rsidRPr="009C44A2" w:rsidRDefault="004E730D" w:rsidP="00F34A56">
            <w:pPr>
              <w:spacing w:line="276" w:lineRule="auto"/>
              <w:rPr>
                <w:rFonts w:cstheme="minorHAnsi"/>
                <w:sz w:val="20"/>
                <w:szCs w:val="20"/>
              </w:rPr>
            </w:pPr>
          </w:p>
        </w:tc>
        <w:tc>
          <w:tcPr>
            <w:tcW w:w="1210" w:type="dxa"/>
            <w:vMerge/>
          </w:tcPr>
          <w:p w14:paraId="32AC6459" w14:textId="67343166" w:rsidR="004E730D" w:rsidRPr="009C44A2" w:rsidRDefault="004E730D" w:rsidP="00F34A56">
            <w:pPr>
              <w:spacing w:line="276" w:lineRule="auto"/>
              <w:rPr>
                <w:rFonts w:cstheme="minorHAnsi"/>
                <w:sz w:val="20"/>
                <w:szCs w:val="20"/>
              </w:rPr>
            </w:pPr>
          </w:p>
        </w:tc>
        <w:tc>
          <w:tcPr>
            <w:tcW w:w="1434" w:type="dxa"/>
            <w:vMerge/>
          </w:tcPr>
          <w:p w14:paraId="1A9268AD" w14:textId="7F7C24E8" w:rsidR="004E730D" w:rsidRPr="009C44A2" w:rsidRDefault="004E730D" w:rsidP="00F34A56">
            <w:pPr>
              <w:spacing w:line="276" w:lineRule="auto"/>
              <w:rPr>
                <w:rFonts w:cstheme="minorHAnsi"/>
                <w:sz w:val="20"/>
                <w:szCs w:val="20"/>
              </w:rPr>
            </w:pPr>
          </w:p>
        </w:tc>
        <w:tc>
          <w:tcPr>
            <w:tcW w:w="1170" w:type="dxa"/>
            <w:vMerge/>
          </w:tcPr>
          <w:p w14:paraId="5450F5C4" w14:textId="77777777" w:rsidR="004E730D" w:rsidRPr="009C44A2" w:rsidRDefault="004E730D" w:rsidP="00F34A56">
            <w:pPr>
              <w:spacing w:line="276" w:lineRule="auto"/>
              <w:rPr>
                <w:ins w:id="21" w:author="Cardell, Lila" w:date="2020-04-28T13:37:00Z"/>
                <w:rFonts w:cstheme="minorHAnsi"/>
                <w:sz w:val="20"/>
                <w:szCs w:val="20"/>
              </w:rPr>
            </w:pPr>
          </w:p>
        </w:tc>
        <w:tc>
          <w:tcPr>
            <w:tcW w:w="1435" w:type="dxa"/>
          </w:tcPr>
          <w:p w14:paraId="7DC66D1E" w14:textId="5D7E60B5" w:rsidR="004E730D" w:rsidRPr="009C44A2" w:rsidRDefault="004E730D" w:rsidP="00F34A56">
            <w:pPr>
              <w:spacing w:line="276" w:lineRule="auto"/>
              <w:rPr>
                <w:rFonts w:cstheme="minorHAnsi"/>
                <w:sz w:val="20"/>
                <w:szCs w:val="20"/>
              </w:rPr>
            </w:pPr>
            <w:r w:rsidRPr="009C44A2">
              <w:rPr>
                <w:rFonts w:cstheme="minorHAnsi"/>
                <w:sz w:val="20"/>
                <w:szCs w:val="20"/>
              </w:rPr>
              <w:t>800</w:t>
            </w:r>
          </w:p>
        </w:tc>
      </w:tr>
      <w:tr w:rsidR="004E730D" w:rsidRPr="009C44A2" w14:paraId="11A572D5" w14:textId="53F6F3AD" w:rsidTr="006818BE">
        <w:trPr>
          <w:trHeight w:val="287"/>
        </w:trPr>
        <w:tc>
          <w:tcPr>
            <w:tcW w:w="1241" w:type="dxa"/>
          </w:tcPr>
          <w:p w14:paraId="42069AB8" w14:textId="2A834719" w:rsidR="004E730D" w:rsidRPr="009C44A2" w:rsidRDefault="004E730D" w:rsidP="00F34A56">
            <w:pPr>
              <w:spacing w:line="276" w:lineRule="auto"/>
              <w:rPr>
                <w:rFonts w:cstheme="minorHAnsi"/>
                <w:sz w:val="20"/>
                <w:szCs w:val="20"/>
              </w:rPr>
            </w:pPr>
            <w:r w:rsidRPr="009C44A2">
              <w:rPr>
                <w:rFonts w:cstheme="minorHAnsi"/>
                <w:sz w:val="20"/>
                <w:szCs w:val="20"/>
              </w:rPr>
              <w:t>Adulthood</w:t>
            </w:r>
          </w:p>
        </w:tc>
        <w:tc>
          <w:tcPr>
            <w:tcW w:w="1112" w:type="dxa"/>
          </w:tcPr>
          <w:p w14:paraId="126A4F1A" w14:textId="4DEB4201" w:rsidR="004E730D" w:rsidRPr="009C44A2" w:rsidRDefault="004E730D" w:rsidP="00F34A56">
            <w:pPr>
              <w:spacing w:line="276" w:lineRule="auto"/>
              <w:rPr>
                <w:rFonts w:cstheme="minorHAnsi"/>
                <w:sz w:val="20"/>
                <w:szCs w:val="20"/>
              </w:rPr>
            </w:pPr>
            <w:r w:rsidRPr="009C44A2">
              <w:rPr>
                <w:rFonts w:cstheme="minorHAnsi"/>
                <w:sz w:val="20"/>
                <w:szCs w:val="20"/>
              </w:rPr>
              <w:t>51-70</w:t>
            </w:r>
          </w:p>
        </w:tc>
        <w:tc>
          <w:tcPr>
            <w:tcW w:w="1152" w:type="dxa"/>
          </w:tcPr>
          <w:p w14:paraId="13694C26" w14:textId="77777777" w:rsidR="004E730D" w:rsidRPr="009C44A2" w:rsidRDefault="004E730D" w:rsidP="00F34A56">
            <w:pPr>
              <w:spacing w:line="276" w:lineRule="auto"/>
              <w:rPr>
                <w:rFonts w:cstheme="minorHAnsi"/>
                <w:sz w:val="20"/>
                <w:szCs w:val="20"/>
              </w:rPr>
            </w:pPr>
            <w:r w:rsidRPr="009C44A2">
              <w:rPr>
                <w:rFonts w:cstheme="minorHAnsi"/>
                <w:sz w:val="20"/>
                <w:szCs w:val="20"/>
              </w:rPr>
              <w:t>70 / 57</w:t>
            </w:r>
          </w:p>
        </w:tc>
        <w:tc>
          <w:tcPr>
            <w:tcW w:w="1096" w:type="dxa"/>
          </w:tcPr>
          <w:p w14:paraId="499B0E05" w14:textId="3504523F" w:rsidR="004E730D" w:rsidRPr="009C44A2" w:rsidRDefault="004E730D" w:rsidP="00F34A56">
            <w:pPr>
              <w:spacing w:line="276" w:lineRule="auto"/>
              <w:rPr>
                <w:rFonts w:cstheme="minorHAnsi"/>
                <w:sz w:val="20"/>
                <w:szCs w:val="20"/>
              </w:rPr>
            </w:pPr>
            <w:r w:rsidRPr="009C44A2">
              <w:rPr>
                <w:rFonts w:cstheme="minorHAnsi"/>
                <w:sz w:val="20"/>
                <w:szCs w:val="20"/>
              </w:rPr>
              <w:t>177 / 163</w:t>
            </w:r>
          </w:p>
        </w:tc>
        <w:tc>
          <w:tcPr>
            <w:tcW w:w="3409" w:type="dxa"/>
            <w:vMerge/>
          </w:tcPr>
          <w:p w14:paraId="5C75A2D7" w14:textId="77777777" w:rsidR="004E730D" w:rsidRPr="009C44A2" w:rsidRDefault="004E730D" w:rsidP="00F34A56">
            <w:pPr>
              <w:spacing w:line="276" w:lineRule="auto"/>
              <w:rPr>
                <w:rFonts w:cstheme="minorHAnsi"/>
                <w:sz w:val="20"/>
                <w:szCs w:val="20"/>
              </w:rPr>
            </w:pPr>
          </w:p>
        </w:tc>
        <w:tc>
          <w:tcPr>
            <w:tcW w:w="1131" w:type="dxa"/>
            <w:vMerge/>
          </w:tcPr>
          <w:p w14:paraId="27F507D2" w14:textId="5928F37E" w:rsidR="004E730D" w:rsidRPr="009C44A2" w:rsidRDefault="004E730D" w:rsidP="00F34A56">
            <w:pPr>
              <w:spacing w:line="276" w:lineRule="auto"/>
              <w:rPr>
                <w:rFonts w:cstheme="minorHAnsi"/>
                <w:sz w:val="20"/>
                <w:szCs w:val="20"/>
              </w:rPr>
            </w:pPr>
          </w:p>
        </w:tc>
        <w:tc>
          <w:tcPr>
            <w:tcW w:w="1210" w:type="dxa"/>
            <w:vMerge/>
          </w:tcPr>
          <w:p w14:paraId="7E39C479" w14:textId="13341EB7" w:rsidR="004E730D" w:rsidRPr="009C44A2" w:rsidRDefault="004E730D" w:rsidP="00F34A56">
            <w:pPr>
              <w:spacing w:line="276" w:lineRule="auto"/>
              <w:rPr>
                <w:rFonts w:cstheme="minorHAnsi"/>
                <w:sz w:val="20"/>
                <w:szCs w:val="20"/>
              </w:rPr>
            </w:pPr>
          </w:p>
        </w:tc>
        <w:tc>
          <w:tcPr>
            <w:tcW w:w="1434" w:type="dxa"/>
            <w:vMerge/>
          </w:tcPr>
          <w:p w14:paraId="09335736" w14:textId="2B28AD41" w:rsidR="004E730D" w:rsidRPr="009C44A2" w:rsidRDefault="004E730D" w:rsidP="00F34A56">
            <w:pPr>
              <w:spacing w:line="276" w:lineRule="auto"/>
              <w:rPr>
                <w:rFonts w:cstheme="minorHAnsi"/>
                <w:sz w:val="20"/>
                <w:szCs w:val="20"/>
              </w:rPr>
            </w:pPr>
          </w:p>
        </w:tc>
        <w:tc>
          <w:tcPr>
            <w:tcW w:w="1170" w:type="dxa"/>
            <w:vMerge/>
          </w:tcPr>
          <w:p w14:paraId="01C8241C" w14:textId="77777777" w:rsidR="004E730D" w:rsidRPr="009C44A2" w:rsidRDefault="004E730D" w:rsidP="00F34A56">
            <w:pPr>
              <w:spacing w:line="276" w:lineRule="auto"/>
              <w:rPr>
                <w:ins w:id="22" w:author="Cardell, Lila" w:date="2020-04-28T13:37:00Z"/>
                <w:rFonts w:cstheme="minorHAnsi"/>
                <w:sz w:val="20"/>
                <w:szCs w:val="20"/>
              </w:rPr>
            </w:pPr>
          </w:p>
        </w:tc>
        <w:tc>
          <w:tcPr>
            <w:tcW w:w="1435" w:type="dxa"/>
          </w:tcPr>
          <w:p w14:paraId="43EF1A46" w14:textId="40F13D44" w:rsidR="004E730D" w:rsidRPr="009C44A2" w:rsidRDefault="004E730D" w:rsidP="00F34A56">
            <w:pPr>
              <w:spacing w:line="276" w:lineRule="auto"/>
              <w:rPr>
                <w:rFonts w:cstheme="minorHAnsi"/>
                <w:sz w:val="20"/>
                <w:szCs w:val="20"/>
              </w:rPr>
            </w:pPr>
            <w:r w:rsidRPr="009C44A2">
              <w:rPr>
                <w:rFonts w:cstheme="minorHAnsi"/>
                <w:sz w:val="20"/>
                <w:szCs w:val="20"/>
              </w:rPr>
              <w:t>800 /1000</w:t>
            </w:r>
          </w:p>
        </w:tc>
      </w:tr>
      <w:tr w:rsidR="004E730D" w:rsidRPr="009C44A2" w14:paraId="392788F7" w14:textId="77777777" w:rsidTr="006818BE">
        <w:trPr>
          <w:trHeight w:val="251"/>
        </w:trPr>
        <w:tc>
          <w:tcPr>
            <w:tcW w:w="1241" w:type="dxa"/>
          </w:tcPr>
          <w:p w14:paraId="2223A7EC" w14:textId="52378B72" w:rsidR="004E730D" w:rsidRPr="009C44A2" w:rsidRDefault="004E730D" w:rsidP="00F34A56">
            <w:pPr>
              <w:spacing w:line="276" w:lineRule="auto"/>
              <w:rPr>
                <w:rFonts w:cstheme="minorHAnsi"/>
                <w:sz w:val="20"/>
                <w:szCs w:val="20"/>
              </w:rPr>
            </w:pPr>
            <w:r w:rsidRPr="009C44A2">
              <w:rPr>
                <w:rFonts w:cstheme="minorHAnsi"/>
                <w:sz w:val="20"/>
                <w:szCs w:val="20"/>
              </w:rPr>
              <w:t>Older Adults</w:t>
            </w:r>
          </w:p>
        </w:tc>
        <w:tc>
          <w:tcPr>
            <w:tcW w:w="1112" w:type="dxa"/>
          </w:tcPr>
          <w:p w14:paraId="4CEDBADC" w14:textId="7CB91A7D" w:rsidR="004E730D" w:rsidRPr="009C44A2" w:rsidRDefault="004E730D" w:rsidP="00F34A56">
            <w:pPr>
              <w:spacing w:line="276" w:lineRule="auto"/>
              <w:rPr>
                <w:rFonts w:cstheme="minorHAnsi"/>
                <w:sz w:val="20"/>
                <w:szCs w:val="20"/>
              </w:rPr>
            </w:pPr>
            <w:r w:rsidRPr="009C44A2">
              <w:rPr>
                <w:rFonts w:cstheme="minorHAnsi"/>
                <w:sz w:val="20"/>
                <w:szCs w:val="20"/>
              </w:rPr>
              <w:t>70+</w:t>
            </w:r>
          </w:p>
        </w:tc>
        <w:tc>
          <w:tcPr>
            <w:tcW w:w="1152" w:type="dxa"/>
          </w:tcPr>
          <w:p w14:paraId="5726779E" w14:textId="437D6E2C" w:rsidR="004E730D" w:rsidRPr="009C44A2" w:rsidRDefault="004E730D" w:rsidP="00F34A56">
            <w:pPr>
              <w:spacing w:line="276" w:lineRule="auto"/>
              <w:rPr>
                <w:rFonts w:cstheme="minorHAnsi"/>
                <w:sz w:val="20"/>
                <w:szCs w:val="20"/>
              </w:rPr>
            </w:pPr>
            <w:r w:rsidRPr="009C44A2">
              <w:rPr>
                <w:rFonts w:cstheme="minorHAnsi"/>
                <w:sz w:val="20"/>
                <w:szCs w:val="20"/>
              </w:rPr>
              <w:t>70 / 57</w:t>
            </w:r>
          </w:p>
        </w:tc>
        <w:tc>
          <w:tcPr>
            <w:tcW w:w="1096" w:type="dxa"/>
          </w:tcPr>
          <w:p w14:paraId="79C7BF3D" w14:textId="313728F4" w:rsidR="004E730D" w:rsidRPr="009C44A2" w:rsidRDefault="004E730D" w:rsidP="00F34A56">
            <w:pPr>
              <w:spacing w:line="276" w:lineRule="auto"/>
              <w:rPr>
                <w:rFonts w:cstheme="minorHAnsi"/>
                <w:sz w:val="20"/>
                <w:szCs w:val="20"/>
              </w:rPr>
            </w:pPr>
            <w:r w:rsidRPr="009C44A2">
              <w:rPr>
                <w:rFonts w:cstheme="minorHAnsi"/>
                <w:sz w:val="20"/>
                <w:szCs w:val="20"/>
              </w:rPr>
              <w:t>177 / 163</w:t>
            </w:r>
          </w:p>
        </w:tc>
        <w:tc>
          <w:tcPr>
            <w:tcW w:w="3409" w:type="dxa"/>
            <w:vMerge/>
          </w:tcPr>
          <w:p w14:paraId="7F007500" w14:textId="77777777" w:rsidR="004E730D" w:rsidRPr="009C44A2" w:rsidRDefault="004E730D" w:rsidP="00F34A56">
            <w:pPr>
              <w:spacing w:line="276" w:lineRule="auto"/>
              <w:rPr>
                <w:rFonts w:cstheme="minorHAnsi"/>
                <w:sz w:val="20"/>
                <w:szCs w:val="20"/>
              </w:rPr>
            </w:pPr>
          </w:p>
        </w:tc>
        <w:tc>
          <w:tcPr>
            <w:tcW w:w="1131" w:type="dxa"/>
            <w:vMerge/>
          </w:tcPr>
          <w:p w14:paraId="4F958C4B" w14:textId="36608877" w:rsidR="004E730D" w:rsidRPr="009C44A2" w:rsidRDefault="004E730D" w:rsidP="00F34A56">
            <w:pPr>
              <w:spacing w:line="276" w:lineRule="auto"/>
              <w:rPr>
                <w:rFonts w:cstheme="minorHAnsi"/>
                <w:sz w:val="20"/>
                <w:szCs w:val="20"/>
              </w:rPr>
            </w:pPr>
          </w:p>
        </w:tc>
        <w:tc>
          <w:tcPr>
            <w:tcW w:w="1210" w:type="dxa"/>
            <w:vMerge/>
          </w:tcPr>
          <w:p w14:paraId="3733E67F" w14:textId="60D5BBE1" w:rsidR="004E730D" w:rsidRPr="009C44A2" w:rsidRDefault="004E730D" w:rsidP="00F34A56">
            <w:pPr>
              <w:spacing w:line="276" w:lineRule="auto"/>
              <w:rPr>
                <w:rFonts w:cstheme="minorHAnsi"/>
                <w:sz w:val="20"/>
                <w:szCs w:val="20"/>
              </w:rPr>
            </w:pPr>
          </w:p>
        </w:tc>
        <w:tc>
          <w:tcPr>
            <w:tcW w:w="1434" w:type="dxa"/>
            <w:vMerge/>
          </w:tcPr>
          <w:p w14:paraId="5D1E7A64" w14:textId="6A793E91" w:rsidR="004E730D" w:rsidRPr="009C44A2" w:rsidRDefault="004E730D" w:rsidP="00F34A56">
            <w:pPr>
              <w:spacing w:line="276" w:lineRule="auto"/>
              <w:rPr>
                <w:rFonts w:cstheme="minorHAnsi"/>
                <w:sz w:val="20"/>
                <w:szCs w:val="20"/>
              </w:rPr>
            </w:pPr>
          </w:p>
        </w:tc>
        <w:tc>
          <w:tcPr>
            <w:tcW w:w="1170" w:type="dxa"/>
            <w:vMerge/>
          </w:tcPr>
          <w:p w14:paraId="791E6E88" w14:textId="77777777" w:rsidR="004E730D" w:rsidRPr="009C44A2" w:rsidRDefault="004E730D" w:rsidP="00F34A56">
            <w:pPr>
              <w:spacing w:line="276" w:lineRule="auto"/>
              <w:rPr>
                <w:ins w:id="23" w:author="Cardell, Lila" w:date="2020-04-28T13:37:00Z"/>
                <w:rFonts w:cstheme="minorHAnsi"/>
                <w:sz w:val="20"/>
                <w:szCs w:val="20"/>
              </w:rPr>
            </w:pPr>
          </w:p>
        </w:tc>
        <w:tc>
          <w:tcPr>
            <w:tcW w:w="1435" w:type="dxa"/>
          </w:tcPr>
          <w:p w14:paraId="754A2983" w14:textId="761E07CE" w:rsidR="004E730D" w:rsidRPr="009C44A2" w:rsidRDefault="004E730D" w:rsidP="00F34A56">
            <w:pPr>
              <w:spacing w:line="276" w:lineRule="auto"/>
              <w:rPr>
                <w:rFonts w:cstheme="minorHAnsi"/>
                <w:sz w:val="20"/>
                <w:szCs w:val="20"/>
              </w:rPr>
            </w:pPr>
            <w:r w:rsidRPr="009C44A2">
              <w:rPr>
                <w:rFonts w:cstheme="minorHAnsi"/>
                <w:sz w:val="20"/>
                <w:szCs w:val="20"/>
              </w:rPr>
              <w:t>1000</w:t>
            </w:r>
          </w:p>
        </w:tc>
      </w:tr>
    </w:tbl>
    <w:p w14:paraId="698BA2AB" w14:textId="316BD32E" w:rsidR="00945351" w:rsidRPr="009C44A2" w:rsidRDefault="00945351" w:rsidP="0041025B">
      <w:pPr>
        <w:spacing w:after="0"/>
        <w:rPr>
          <w:rFonts w:cstheme="minorHAnsi"/>
          <w:sz w:val="20"/>
          <w:szCs w:val="20"/>
        </w:rPr>
      </w:pPr>
    </w:p>
    <w:p w14:paraId="109149AE" w14:textId="7389A068" w:rsidR="00757D5A" w:rsidRPr="009C44A2" w:rsidRDefault="00F33B41" w:rsidP="0041025B">
      <w:pPr>
        <w:spacing w:after="0"/>
        <w:rPr>
          <w:rFonts w:cstheme="minorHAnsi"/>
          <w:b/>
          <w:bCs/>
          <w:sz w:val="20"/>
          <w:szCs w:val="20"/>
        </w:rPr>
      </w:pPr>
      <w:r w:rsidRPr="009C44A2">
        <w:rPr>
          <w:rFonts w:cstheme="minorHAnsi"/>
          <w:b/>
          <w:bCs/>
          <w:sz w:val="20"/>
          <w:szCs w:val="20"/>
        </w:rPr>
        <w:t>FAO/WHO requirements</w:t>
      </w:r>
    </w:p>
    <w:tbl>
      <w:tblPr>
        <w:tblStyle w:val="TableGrid"/>
        <w:tblW w:w="0" w:type="auto"/>
        <w:tblLook w:val="04A0" w:firstRow="1" w:lastRow="0" w:firstColumn="1" w:lastColumn="0" w:noHBand="0" w:noVBand="1"/>
      </w:tblPr>
      <w:tblGrid>
        <w:gridCol w:w="1615"/>
        <w:gridCol w:w="810"/>
        <w:gridCol w:w="1350"/>
        <w:gridCol w:w="1620"/>
        <w:gridCol w:w="4320"/>
        <w:gridCol w:w="1350"/>
        <w:gridCol w:w="1350"/>
        <w:gridCol w:w="617"/>
      </w:tblGrid>
      <w:tr w:rsidR="00AC1985" w:rsidRPr="009C44A2" w14:paraId="5AF45D62" w14:textId="77777777" w:rsidTr="00AC1985">
        <w:tc>
          <w:tcPr>
            <w:tcW w:w="1615" w:type="dxa"/>
          </w:tcPr>
          <w:p w14:paraId="56FC760A" w14:textId="06A053E2" w:rsidR="00AC1985" w:rsidRPr="009C44A2" w:rsidRDefault="00AC1985" w:rsidP="0020355F">
            <w:pPr>
              <w:rPr>
                <w:rFonts w:cstheme="minorHAnsi"/>
                <w:b/>
                <w:bCs/>
                <w:sz w:val="20"/>
                <w:szCs w:val="20"/>
              </w:rPr>
            </w:pPr>
            <w:r w:rsidRPr="009C44A2">
              <w:rPr>
                <w:rFonts w:cstheme="minorHAnsi"/>
                <w:b/>
                <w:bCs/>
                <w:sz w:val="20"/>
                <w:szCs w:val="20"/>
              </w:rPr>
              <w:t>Life Stage Group</w:t>
            </w:r>
          </w:p>
        </w:tc>
        <w:tc>
          <w:tcPr>
            <w:tcW w:w="810" w:type="dxa"/>
          </w:tcPr>
          <w:p w14:paraId="2E494A0E" w14:textId="46C96C90" w:rsidR="00AC1985" w:rsidRPr="009C44A2" w:rsidRDefault="00AC1985" w:rsidP="0020355F">
            <w:pPr>
              <w:rPr>
                <w:rFonts w:cstheme="minorHAnsi"/>
                <w:b/>
                <w:bCs/>
                <w:sz w:val="20"/>
                <w:szCs w:val="20"/>
              </w:rPr>
            </w:pPr>
            <w:r w:rsidRPr="009C44A2">
              <w:rPr>
                <w:rFonts w:cstheme="minorHAnsi"/>
                <w:b/>
                <w:bCs/>
                <w:sz w:val="20"/>
                <w:szCs w:val="20"/>
              </w:rPr>
              <w:t>Age</w:t>
            </w:r>
          </w:p>
        </w:tc>
        <w:tc>
          <w:tcPr>
            <w:tcW w:w="1350" w:type="dxa"/>
          </w:tcPr>
          <w:p w14:paraId="4FC304C3" w14:textId="65282C3F" w:rsidR="00AC1985" w:rsidRPr="009C44A2" w:rsidRDefault="00AC1985" w:rsidP="0020355F">
            <w:pPr>
              <w:rPr>
                <w:rFonts w:cstheme="minorHAnsi"/>
                <w:b/>
                <w:bCs/>
                <w:sz w:val="20"/>
                <w:szCs w:val="20"/>
              </w:rPr>
            </w:pPr>
            <w:r w:rsidRPr="009C44A2">
              <w:rPr>
                <w:rFonts w:cstheme="minorHAnsi"/>
                <w:b/>
                <w:bCs/>
                <w:sz w:val="20"/>
                <w:szCs w:val="20"/>
              </w:rPr>
              <w:t>Ref Weight (kg, M/F)</w:t>
            </w:r>
          </w:p>
        </w:tc>
        <w:tc>
          <w:tcPr>
            <w:tcW w:w="1620" w:type="dxa"/>
          </w:tcPr>
          <w:p w14:paraId="2EA213D4" w14:textId="034F05A4" w:rsidR="00AC1985" w:rsidRPr="009C44A2" w:rsidRDefault="00AC1985" w:rsidP="0020355F">
            <w:pPr>
              <w:rPr>
                <w:rFonts w:cstheme="minorHAnsi"/>
                <w:b/>
                <w:bCs/>
                <w:sz w:val="20"/>
                <w:szCs w:val="20"/>
              </w:rPr>
            </w:pPr>
            <w:r w:rsidRPr="009C44A2">
              <w:rPr>
                <w:rFonts w:cstheme="minorHAnsi"/>
                <w:b/>
                <w:bCs/>
                <w:sz w:val="20"/>
                <w:szCs w:val="20"/>
              </w:rPr>
              <w:t>Ref Height (cm, M/F)</w:t>
            </w:r>
          </w:p>
        </w:tc>
        <w:tc>
          <w:tcPr>
            <w:tcW w:w="4320" w:type="dxa"/>
          </w:tcPr>
          <w:p w14:paraId="079453D5" w14:textId="72F1504A" w:rsidR="00AC1985" w:rsidRPr="009C44A2" w:rsidRDefault="00AC1985" w:rsidP="0020355F">
            <w:pPr>
              <w:rPr>
                <w:rFonts w:cstheme="minorHAnsi"/>
                <w:b/>
                <w:bCs/>
                <w:sz w:val="20"/>
                <w:szCs w:val="20"/>
              </w:rPr>
            </w:pPr>
            <w:r w:rsidRPr="009C44A2">
              <w:rPr>
                <w:rFonts w:cstheme="minorHAnsi"/>
                <w:b/>
                <w:bCs/>
                <w:sz w:val="20"/>
                <w:szCs w:val="20"/>
              </w:rPr>
              <w:t>TEE</w:t>
            </w:r>
            <w:r w:rsidRPr="009C44A2">
              <w:rPr>
                <w:rStyle w:val="FootnoteReference"/>
                <w:rFonts w:cstheme="minorHAnsi"/>
                <w:b/>
                <w:bCs/>
                <w:sz w:val="20"/>
                <w:szCs w:val="20"/>
              </w:rPr>
              <w:footnoteReference w:id="3"/>
            </w:r>
          </w:p>
        </w:tc>
        <w:tc>
          <w:tcPr>
            <w:tcW w:w="1350" w:type="dxa"/>
          </w:tcPr>
          <w:p w14:paraId="079A8B41" w14:textId="599C801E" w:rsidR="00AC1985" w:rsidRPr="009C44A2" w:rsidRDefault="00AC1985" w:rsidP="0020355F">
            <w:pPr>
              <w:rPr>
                <w:rFonts w:cstheme="minorHAnsi"/>
                <w:b/>
                <w:bCs/>
                <w:sz w:val="20"/>
                <w:szCs w:val="20"/>
              </w:rPr>
            </w:pPr>
            <w:r w:rsidRPr="009C44A2">
              <w:rPr>
                <w:rFonts w:cstheme="minorHAnsi"/>
                <w:b/>
                <w:bCs/>
                <w:sz w:val="20"/>
                <w:szCs w:val="20"/>
              </w:rPr>
              <w:t>AMDR Fat</w:t>
            </w:r>
            <w:r w:rsidRPr="009C44A2">
              <w:rPr>
                <w:rStyle w:val="FootnoteReference"/>
                <w:rFonts w:cstheme="minorHAnsi"/>
                <w:b/>
                <w:bCs/>
                <w:sz w:val="20"/>
                <w:szCs w:val="20"/>
              </w:rPr>
              <w:footnoteReference w:id="4"/>
            </w:r>
            <w:r w:rsidRPr="009C44A2">
              <w:rPr>
                <w:rFonts w:cstheme="minorHAnsi"/>
                <w:b/>
                <w:bCs/>
                <w:sz w:val="20"/>
                <w:szCs w:val="20"/>
              </w:rPr>
              <w:t xml:space="preserve"> (% energy)</w:t>
            </w:r>
          </w:p>
        </w:tc>
        <w:tc>
          <w:tcPr>
            <w:tcW w:w="1350" w:type="dxa"/>
          </w:tcPr>
          <w:p w14:paraId="0C2FFCD3" w14:textId="7F8927F8" w:rsidR="00AC1985" w:rsidRPr="009C44A2" w:rsidRDefault="00AC1985" w:rsidP="0020355F">
            <w:pPr>
              <w:rPr>
                <w:rFonts w:cstheme="minorHAnsi"/>
                <w:b/>
                <w:bCs/>
                <w:sz w:val="20"/>
                <w:szCs w:val="20"/>
              </w:rPr>
            </w:pPr>
            <w:r w:rsidRPr="009C44A2">
              <w:rPr>
                <w:rFonts w:cstheme="minorHAnsi"/>
                <w:b/>
                <w:bCs/>
                <w:sz w:val="20"/>
                <w:szCs w:val="20"/>
              </w:rPr>
              <w:t>Protein (EAR</w:t>
            </w:r>
            <w:r>
              <w:rPr>
                <w:rFonts w:cstheme="minorHAnsi"/>
                <w:b/>
                <w:bCs/>
                <w:sz w:val="20"/>
                <w:szCs w:val="20"/>
              </w:rPr>
              <w:t>, g/kg</w:t>
            </w:r>
            <w:r w:rsidRPr="009C44A2">
              <w:rPr>
                <w:rFonts w:cstheme="minorHAnsi"/>
                <w:b/>
                <w:bCs/>
                <w:sz w:val="20"/>
                <w:szCs w:val="20"/>
              </w:rPr>
              <w:t>)</w:t>
            </w:r>
            <w:r w:rsidRPr="009C44A2">
              <w:rPr>
                <w:rStyle w:val="FootnoteReference"/>
                <w:rFonts w:cstheme="minorHAnsi"/>
                <w:b/>
                <w:bCs/>
                <w:sz w:val="20"/>
                <w:szCs w:val="20"/>
              </w:rPr>
              <w:footnoteReference w:id="5"/>
            </w:r>
          </w:p>
        </w:tc>
        <w:tc>
          <w:tcPr>
            <w:tcW w:w="617" w:type="dxa"/>
          </w:tcPr>
          <w:p w14:paraId="2802E95E" w14:textId="50E453D4" w:rsidR="00AC1985" w:rsidRPr="009C44A2" w:rsidRDefault="00AC1985" w:rsidP="0020355F">
            <w:pPr>
              <w:rPr>
                <w:rFonts w:cstheme="minorHAnsi"/>
                <w:b/>
                <w:bCs/>
                <w:sz w:val="20"/>
                <w:szCs w:val="20"/>
              </w:rPr>
            </w:pPr>
            <w:r>
              <w:rPr>
                <w:rFonts w:cstheme="minorHAnsi"/>
                <w:b/>
                <w:bCs/>
                <w:sz w:val="20"/>
                <w:szCs w:val="20"/>
              </w:rPr>
              <w:t>Carb</w:t>
            </w:r>
          </w:p>
        </w:tc>
      </w:tr>
      <w:tr w:rsidR="00AC1985" w:rsidRPr="009C44A2" w14:paraId="4F9AA63C" w14:textId="77777777" w:rsidTr="00AC1985">
        <w:tc>
          <w:tcPr>
            <w:tcW w:w="1615" w:type="dxa"/>
          </w:tcPr>
          <w:p w14:paraId="6BAF58A8" w14:textId="7224E53F" w:rsidR="00AC1985" w:rsidRPr="009C44A2" w:rsidRDefault="00AC1985" w:rsidP="0020355F">
            <w:pPr>
              <w:rPr>
                <w:rFonts w:cstheme="minorHAnsi"/>
                <w:sz w:val="20"/>
                <w:szCs w:val="20"/>
              </w:rPr>
            </w:pPr>
            <w:r w:rsidRPr="009C44A2">
              <w:rPr>
                <w:rFonts w:cstheme="minorHAnsi"/>
                <w:sz w:val="20"/>
                <w:szCs w:val="20"/>
              </w:rPr>
              <w:t>Infants</w:t>
            </w:r>
          </w:p>
        </w:tc>
        <w:tc>
          <w:tcPr>
            <w:tcW w:w="810" w:type="dxa"/>
          </w:tcPr>
          <w:p w14:paraId="40E91FFD" w14:textId="3856A428" w:rsidR="00AC1985" w:rsidRPr="009C44A2" w:rsidRDefault="00AC1985" w:rsidP="0020355F">
            <w:pPr>
              <w:rPr>
                <w:rFonts w:cstheme="minorHAnsi"/>
                <w:sz w:val="20"/>
                <w:szCs w:val="20"/>
              </w:rPr>
            </w:pPr>
            <w:r w:rsidRPr="009C44A2">
              <w:rPr>
                <w:rFonts w:cstheme="minorHAnsi"/>
                <w:sz w:val="20"/>
                <w:szCs w:val="20"/>
              </w:rPr>
              <w:t>0-1</w:t>
            </w:r>
          </w:p>
        </w:tc>
        <w:tc>
          <w:tcPr>
            <w:tcW w:w="1350" w:type="dxa"/>
          </w:tcPr>
          <w:p w14:paraId="39E60082" w14:textId="5D42E932" w:rsidR="00AC1985" w:rsidRPr="009C44A2" w:rsidRDefault="00AC1985" w:rsidP="0020355F">
            <w:pPr>
              <w:rPr>
                <w:rFonts w:cstheme="minorHAnsi"/>
                <w:sz w:val="20"/>
                <w:szCs w:val="20"/>
              </w:rPr>
            </w:pPr>
            <w:r w:rsidRPr="009C44A2">
              <w:rPr>
                <w:rFonts w:cstheme="minorHAnsi"/>
                <w:sz w:val="20"/>
                <w:szCs w:val="20"/>
              </w:rPr>
              <w:t>5.6, 8.4</w:t>
            </w:r>
          </w:p>
        </w:tc>
        <w:tc>
          <w:tcPr>
            <w:tcW w:w="1620" w:type="dxa"/>
          </w:tcPr>
          <w:p w14:paraId="0CBFECFE" w14:textId="7828B7B2" w:rsidR="00AC1985" w:rsidRPr="009C44A2" w:rsidRDefault="00AC1985" w:rsidP="0020355F">
            <w:pPr>
              <w:rPr>
                <w:rFonts w:cstheme="minorHAnsi"/>
                <w:sz w:val="20"/>
                <w:szCs w:val="20"/>
              </w:rPr>
            </w:pPr>
            <w:r w:rsidRPr="009C44A2">
              <w:rPr>
                <w:rFonts w:cstheme="minorHAnsi"/>
                <w:sz w:val="20"/>
                <w:szCs w:val="20"/>
              </w:rPr>
              <w:t>59.1, 70.35</w:t>
            </w:r>
          </w:p>
        </w:tc>
        <w:tc>
          <w:tcPr>
            <w:tcW w:w="4320" w:type="dxa"/>
          </w:tcPr>
          <w:p w14:paraId="7A9BFF59" w14:textId="1ADF8A0E" w:rsidR="00AC1985" w:rsidRPr="009C44A2" w:rsidRDefault="00AC1985" w:rsidP="0020355F">
            <w:pPr>
              <w:rPr>
                <w:rFonts w:cstheme="minorHAnsi"/>
                <w:sz w:val="20"/>
                <w:szCs w:val="20"/>
              </w:rPr>
            </w:pPr>
            <w:r w:rsidRPr="009C44A2">
              <w:rPr>
                <w:rFonts w:cstheme="minorHAnsi"/>
                <w:sz w:val="20"/>
                <w:szCs w:val="20"/>
              </w:rPr>
              <w:t>See Table 3.3</w:t>
            </w:r>
          </w:p>
        </w:tc>
        <w:tc>
          <w:tcPr>
            <w:tcW w:w="1350" w:type="dxa"/>
          </w:tcPr>
          <w:p w14:paraId="47AE5178" w14:textId="1E55B4A3" w:rsidR="00AC1985" w:rsidRPr="009C44A2" w:rsidRDefault="00AC1985" w:rsidP="0020355F">
            <w:pPr>
              <w:jc w:val="center"/>
              <w:rPr>
                <w:rFonts w:cstheme="minorHAnsi"/>
                <w:sz w:val="20"/>
                <w:szCs w:val="20"/>
              </w:rPr>
            </w:pPr>
            <w:r w:rsidRPr="009C44A2">
              <w:rPr>
                <w:rFonts w:cstheme="minorHAnsi"/>
                <w:sz w:val="20"/>
                <w:szCs w:val="20"/>
              </w:rPr>
              <w:t>40-60</w:t>
            </w:r>
          </w:p>
        </w:tc>
        <w:tc>
          <w:tcPr>
            <w:tcW w:w="1350" w:type="dxa"/>
          </w:tcPr>
          <w:p w14:paraId="71FE0978" w14:textId="77777777" w:rsidR="00AC1985" w:rsidRPr="009C44A2" w:rsidRDefault="00AC1985" w:rsidP="0020355F">
            <w:pPr>
              <w:rPr>
                <w:rFonts w:cstheme="minorHAnsi"/>
                <w:sz w:val="20"/>
                <w:szCs w:val="20"/>
              </w:rPr>
            </w:pPr>
          </w:p>
        </w:tc>
        <w:tc>
          <w:tcPr>
            <w:tcW w:w="617" w:type="dxa"/>
          </w:tcPr>
          <w:p w14:paraId="39BE2333" w14:textId="77777777" w:rsidR="00AC1985" w:rsidRPr="009C44A2" w:rsidRDefault="00AC1985" w:rsidP="0020355F">
            <w:pPr>
              <w:rPr>
                <w:rFonts w:cstheme="minorHAnsi"/>
                <w:sz w:val="20"/>
                <w:szCs w:val="20"/>
              </w:rPr>
            </w:pPr>
          </w:p>
        </w:tc>
      </w:tr>
      <w:tr w:rsidR="00AC1985" w:rsidRPr="009C44A2" w14:paraId="2EAAFE5C" w14:textId="77777777" w:rsidTr="00AC1985">
        <w:tc>
          <w:tcPr>
            <w:tcW w:w="1615" w:type="dxa"/>
          </w:tcPr>
          <w:p w14:paraId="7AE81F7D" w14:textId="046EF1C3" w:rsidR="00AC1985" w:rsidRPr="009C44A2" w:rsidRDefault="00AC1985" w:rsidP="0020355F">
            <w:pPr>
              <w:rPr>
                <w:rFonts w:cstheme="minorHAnsi"/>
                <w:sz w:val="20"/>
                <w:szCs w:val="20"/>
              </w:rPr>
            </w:pPr>
            <w:r w:rsidRPr="009C44A2">
              <w:rPr>
                <w:rFonts w:cstheme="minorHAnsi"/>
                <w:sz w:val="20"/>
                <w:szCs w:val="20"/>
              </w:rPr>
              <w:t>Child</w:t>
            </w:r>
          </w:p>
        </w:tc>
        <w:tc>
          <w:tcPr>
            <w:tcW w:w="810" w:type="dxa"/>
          </w:tcPr>
          <w:p w14:paraId="360CFA7E" w14:textId="72B58905" w:rsidR="00AC1985" w:rsidRPr="009C44A2" w:rsidRDefault="00AC1985" w:rsidP="0020355F">
            <w:pPr>
              <w:rPr>
                <w:rFonts w:cstheme="minorHAnsi"/>
                <w:sz w:val="20"/>
                <w:szCs w:val="20"/>
              </w:rPr>
            </w:pPr>
            <w:r w:rsidRPr="009C44A2">
              <w:rPr>
                <w:rFonts w:cstheme="minorHAnsi"/>
                <w:sz w:val="20"/>
                <w:szCs w:val="20"/>
              </w:rPr>
              <w:t>1-3</w:t>
            </w:r>
          </w:p>
        </w:tc>
        <w:tc>
          <w:tcPr>
            <w:tcW w:w="1350" w:type="dxa"/>
          </w:tcPr>
          <w:p w14:paraId="35049F28" w14:textId="64BA22B5" w:rsidR="00AC1985" w:rsidRPr="009C44A2" w:rsidRDefault="00AC1985" w:rsidP="0020355F">
            <w:pPr>
              <w:rPr>
                <w:rFonts w:cstheme="minorHAnsi"/>
                <w:sz w:val="20"/>
                <w:szCs w:val="20"/>
              </w:rPr>
            </w:pPr>
            <w:r w:rsidRPr="009C44A2">
              <w:rPr>
                <w:rFonts w:cstheme="minorHAnsi"/>
                <w:sz w:val="20"/>
                <w:szCs w:val="20"/>
              </w:rPr>
              <w:t>15.25 / 14.90</w:t>
            </w:r>
          </w:p>
        </w:tc>
        <w:tc>
          <w:tcPr>
            <w:tcW w:w="1620" w:type="dxa"/>
          </w:tcPr>
          <w:p w14:paraId="4D507C3B" w14:textId="611A7C6E" w:rsidR="00AC1985" w:rsidRPr="009C44A2" w:rsidRDefault="00AC1985" w:rsidP="0020355F">
            <w:pPr>
              <w:rPr>
                <w:rFonts w:cstheme="minorHAnsi"/>
                <w:sz w:val="20"/>
                <w:szCs w:val="20"/>
              </w:rPr>
            </w:pPr>
            <w:r w:rsidRPr="009C44A2">
              <w:rPr>
                <w:rFonts w:cstheme="minorHAnsi"/>
                <w:sz w:val="20"/>
                <w:szCs w:val="20"/>
              </w:rPr>
              <w:t>99.55 / 98.70</w:t>
            </w:r>
          </w:p>
        </w:tc>
        <w:tc>
          <w:tcPr>
            <w:tcW w:w="4320" w:type="dxa"/>
            <w:vMerge w:val="restart"/>
          </w:tcPr>
          <w:p w14:paraId="7770288C" w14:textId="39F37EB3" w:rsidR="00AC1985" w:rsidRPr="009C44A2" w:rsidRDefault="00AC1985" w:rsidP="0020355F">
            <w:pPr>
              <w:rPr>
                <w:rFonts w:cstheme="minorHAnsi"/>
                <w:sz w:val="20"/>
                <w:szCs w:val="20"/>
              </w:rPr>
            </w:pPr>
            <w:r w:rsidRPr="009C44A2">
              <w:rPr>
                <w:rFonts w:cstheme="minorHAnsi"/>
                <w:sz w:val="20"/>
                <w:szCs w:val="20"/>
              </w:rPr>
              <w:t>Boys: 310.2 + 65.3 x weight – 0.263 x weight^2</w:t>
            </w:r>
          </w:p>
          <w:p w14:paraId="0E823F85" w14:textId="24D07DE5" w:rsidR="00AC1985" w:rsidRPr="009C44A2" w:rsidRDefault="00AC1985" w:rsidP="0020355F">
            <w:pPr>
              <w:rPr>
                <w:rFonts w:cstheme="minorHAnsi"/>
                <w:sz w:val="20"/>
                <w:szCs w:val="20"/>
              </w:rPr>
            </w:pPr>
            <w:r w:rsidRPr="009C44A2">
              <w:rPr>
                <w:rFonts w:cstheme="minorHAnsi"/>
                <w:sz w:val="20"/>
                <w:szCs w:val="20"/>
              </w:rPr>
              <w:t>Girls: 263.4 + 65.3 x weight – 0.454 x weight^2</w:t>
            </w:r>
          </w:p>
        </w:tc>
        <w:tc>
          <w:tcPr>
            <w:tcW w:w="1350" w:type="dxa"/>
          </w:tcPr>
          <w:p w14:paraId="0D5AA185" w14:textId="25EF8938" w:rsidR="00AC1985" w:rsidRPr="009C44A2" w:rsidRDefault="00AC1985" w:rsidP="0020355F">
            <w:pPr>
              <w:jc w:val="center"/>
              <w:rPr>
                <w:rFonts w:cstheme="minorHAnsi"/>
                <w:sz w:val="20"/>
                <w:szCs w:val="20"/>
              </w:rPr>
            </w:pPr>
            <w:r w:rsidRPr="009C44A2">
              <w:rPr>
                <w:rFonts w:cstheme="minorHAnsi"/>
                <w:sz w:val="20"/>
                <w:szCs w:val="20"/>
              </w:rPr>
              <w:t>25-35</w:t>
            </w:r>
          </w:p>
        </w:tc>
        <w:tc>
          <w:tcPr>
            <w:tcW w:w="1350" w:type="dxa"/>
          </w:tcPr>
          <w:p w14:paraId="501C987F" w14:textId="77777777" w:rsidR="00AC1985" w:rsidRPr="009C44A2" w:rsidRDefault="00AC1985" w:rsidP="0020355F">
            <w:pPr>
              <w:rPr>
                <w:rFonts w:cstheme="minorHAnsi"/>
                <w:sz w:val="20"/>
                <w:szCs w:val="20"/>
              </w:rPr>
            </w:pPr>
          </w:p>
        </w:tc>
        <w:tc>
          <w:tcPr>
            <w:tcW w:w="617" w:type="dxa"/>
          </w:tcPr>
          <w:p w14:paraId="74132D14" w14:textId="77777777" w:rsidR="00AC1985" w:rsidRPr="009C44A2" w:rsidRDefault="00AC1985" w:rsidP="0020355F">
            <w:pPr>
              <w:rPr>
                <w:rFonts w:cstheme="minorHAnsi"/>
                <w:sz w:val="20"/>
                <w:szCs w:val="20"/>
              </w:rPr>
            </w:pPr>
          </w:p>
        </w:tc>
      </w:tr>
      <w:tr w:rsidR="00AC1985" w:rsidRPr="009C44A2" w14:paraId="4BC906D2" w14:textId="77777777" w:rsidTr="00AC1985">
        <w:tc>
          <w:tcPr>
            <w:tcW w:w="1615" w:type="dxa"/>
          </w:tcPr>
          <w:p w14:paraId="7AF3E461" w14:textId="340D9F8E" w:rsidR="00AC1985" w:rsidRPr="009C44A2" w:rsidRDefault="00AC1985" w:rsidP="0020355F">
            <w:pPr>
              <w:rPr>
                <w:rFonts w:cstheme="minorHAnsi"/>
                <w:sz w:val="20"/>
                <w:szCs w:val="20"/>
              </w:rPr>
            </w:pPr>
            <w:r w:rsidRPr="009C44A2">
              <w:rPr>
                <w:rFonts w:cstheme="minorHAnsi"/>
                <w:sz w:val="20"/>
                <w:szCs w:val="20"/>
              </w:rPr>
              <w:t>Child</w:t>
            </w:r>
          </w:p>
        </w:tc>
        <w:tc>
          <w:tcPr>
            <w:tcW w:w="810" w:type="dxa"/>
          </w:tcPr>
          <w:p w14:paraId="798D5785" w14:textId="2E245C40" w:rsidR="00AC1985" w:rsidRPr="009C44A2" w:rsidRDefault="00AC1985" w:rsidP="0020355F">
            <w:pPr>
              <w:rPr>
                <w:rFonts w:cstheme="minorHAnsi"/>
                <w:sz w:val="20"/>
                <w:szCs w:val="20"/>
              </w:rPr>
            </w:pPr>
            <w:r w:rsidRPr="009C44A2">
              <w:rPr>
                <w:rFonts w:cstheme="minorHAnsi"/>
                <w:sz w:val="20"/>
                <w:szCs w:val="20"/>
              </w:rPr>
              <w:t>4-8</w:t>
            </w:r>
          </w:p>
        </w:tc>
        <w:tc>
          <w:tcPr>
            <w:tcW w:w="1350" w:type="dxa"/>
          </w:tcPr>
          <w:p w14:paraId="3E6373F1" w14:textId="4A1EB3B6" w:rsidR="00AC1985" w:rsidRPr="009C44A2" w:rsidRDefault="00AC1985" w:rsidP="0020355F">
            <w:pPr>
              <w:rPr>
                <w:rFonts w:cstheme="minorHAnsi"/>
                <w:sz w:val="20"/>
                <w:szCs w:val="20"/>
              </w:rPr>
            </w:pPr>
            <w:r w:rsidRPr="009C44A2">
              <w:rPr>
                <w:rFonts w:cstheme="minorHAnsi"/>
                <w:sz w:val="20"/>
                <w:szCs w:val="20"/>
              </w:rPr>
              <w:t>21.55 / 21.23</w:t>
            </w:r>
          </w:p>
        </w:tc>
        <w:tc>
          <w:tcPr>
            <w:tcW w:w="1620" w:type="dxa"/>
          </w:tcPr>
          <w:p w14:paraId="0863AA50" w14:textId="56051DA9" w:rsidR="00AC1985" w:rsidRPr="009C44A2" w:rsidRDefault="00AC1985" w:rsidP="0020355F">
            <w:pPr>
              <w:rPr>
                <w:rFonts w:cstheme="minorHAnsi"/>
                <w:sz w:val="20"/>
                <w:szCs w:val="20"/>
              </w:rPr>
            </w:pPr>
            <w:r w:rsidRPr="009C44A2">
              <w:rPr>
                <w:rFonts w:cstheme="minorHAnsi"/>
                <w:sz w:val="20"/>
                <w:szCs w:val="20"/>
              </w:rPr>
              <w:t>86</w:t>
            </w:r>
          </w:p>
        </w:tc>
        <w:tc>
          <w:tcPr>
            <w:tcW w:w="4320" w:type="dxa"/>
            <w:vMerge/>
          </w:tcPr>
          <w:p w14:paraId="728976A8" w14:textId="77777777" w:rsidR="00AC1985" w:rsidRPr="009C44A2" w:rsidRDefault="00AC1985" w:rsidP="0020355F">
            <w:pPr>
              <w:rPr>
                <w:rFonts w:cstheme="minorHAnsi"/>
                <w:sz w:val="20"/>
                <w:szCs w:val="20"/>
              </w:rPr>
            </w:pPr>
          </w:p>
        </w:tc>
        <w:tc>
          <w:tcPr>
            <w:tcW w:w="1350" w:type="dxa"/>
          </w:tcPr>
          <w:p w14:paraId="1E9A02B2" w14:textId="77777777" w:rsidR="00AC1985" w:rsidRPr="009C44A2" w:rsidRDefault="00AC1985" w:rsidP="0020355F">
            <w:pPr>
              <w:jc w:val="center"/>
              <w:rPr>
                <w:rFonts w:cstheme="minorHAnsi"/>
                <w:sz w:val="20"/>
                <w:szCs w:val="20"/>
              </w:rPr>
            </w:pPr>
          </w:p>
        </w:tc>
        <w:tc>
          <w:tcPr>
            <w:tcW w:w="1350" w:type="dxa"/>
          </w:tcPr>
          <w:p w14:paraId="15661D4A" w14:textId="77777777" w:rsidR="00AC1985" w:rsidRPr="009C44A2" w:rsidRDefault="00AC1985" w:rsidP="0020355F">
            <w:pPr>
              <w:rPr>
                <w:rFonts w:cstheme="minorHAnsi"/>
                <w:sz w:val="20"/>
                <w:szCs w:val="20"/>
              </w:rPr>
            </w:pPr>
          </w:p>
        </w:tc>
        <w:tc>
          <w:tcPr>
            <w:tcW w:w="617" w:type="dxa"/>
          </w:tcPr>
          <w:p w14:paraId="097E6352" w14:textId="77777777" w:rsidR="00AC1985" w:rsidRPr="009C44A2" w:rsidRDefault="00AC1985" w:rsidP="0020355F">
            <w:pPr>
              <w:rPr>
                <w:rFonts w:cstheme="minorHAnsi"/>
                <w:sz w:val="20"/>
                <w:szCs w:val="20"/>
              </w:rPr>
            </w:pPr>
          </w:p>
        </w:tc>
      </w:tr>
      <w:tr w:rsidR="00AC1985" w:rsidRPr="009C44A2" w14:paraId="4D22F1AF" w14:textId="77777777" w:rsidTr="00AC1985">
        <w:tc>
          <w:tcPr>
            <w:tcW w:w="1615" w:type="dxa"/>
          </w:tcPr>
          <w:p w14:paraId="3DC80E15" w14:textId="0422098C" w:rsidR="00AC1985" w:rsidRPr="009C44A2" w:rsidRDefault="00AC1985" w:rsidP="0020355F">
            <w:pPr>
              <w:rPr>
                <w:rFonts w:cstheme="minorHAnsi"/>
                <w:sz w:val="20"/>
                <w:szCs w:val="20"/>
              </w:rPr>
            </w:pPr>
            <w:r w:rsidRPr="009C44A2">
              <w:rPr>
                <w:rFonts w:cstheme="minorHAnsi"/>
                <w:sz w:val="20"/>
                <w:szCs w:val="20"/>
              </w:rPr>
              <w:t>Child</w:t>
            </w:r>
          </w:p>
        </w:tc>
        <w:tc>
          <w:tcPr>
            <w:tcW w:w="810" w:type="dxa"/>
          </w:tcPr>
          <w:p w14:paraId="3ED1117F" w14:textId="4BF7953F" w:rsidR="00AC1985" w:rsidRPr="009C44A2" w:rsidRDefault="00AC1985" w:rsidP="0020355F">
            <w:pPr>
              <w:rPr>
                <w:rFonts w:cstheme="minorHAnsi"/>
                <w:sz w:val="20"/>
                <w:szCs w:val="20"/>
              </w:rPr>
            </w:pPr>
            <w:r w:rsidRPr="009C44A2">
              <w:rPr>
                <w:rFonts w:cstheme="minorHAnsi"/>
                <w:sz w:val="20"/>
                <w:szCs w:val="20"/>
              </w:rPr>
              <w:t>9-13</w:t>
            </w:r>
          </w:p>
        </w:tc>
        <w:tc>
          <w:tcPr>
            <w:tcW w:w="1350" w:type="dxa"/>
          </w:tcPr>
          <w:p w14:paraId="7599151E" w14:textId="07000C40" w:rsidR="00AC1985" w:rsidRPr="009C44A2" w:rsidRDefault="00AC1985" w:rsidP="0020355F">
            <w:pPr>
              <w:rPr>
                <w:rFonts w:cstheme="minorHAnsi"/>
                <w:sz w:val="20"/>
                <w:szCs w:val="20"/>
              </w:rPr>
            </w:pPr>
            <w:r w:rsidRPr="009C44A2">
              <w:rPr>
                <w:rFonts w:cstheme="minorHAnsi"/>
                <w:sz w:val="20"/>
                <w:szCs w:val="20"/>
              </w:rPr>
              <w:t>37.32 / 38.46</w:t>
            </w:r>
          </w:p>
        </w:tc>
        <w:tc>
          <w:tcPr>
            <w:tcW w:w="1620" w:type="dxa"/>
          </w:tcPr>
          <w:p w14:paraId="0CCC13E4" w14:textId="51A71892" w:rsidR="00AC1985" w:rsidRPr="009C44A2" w:rsidRDefault="00AC1985" w:rsidP="0020355F">
            <w:pPr>
              <w:rPr>
                <w:rFonts w:cstheme="minorHAnsi"/>
                <w:sz w:val="20"/>
                <w:szCs w:val="20"/>
              </w:rPr>
            </w:pPr>
            <w:r w:rsidRPr="009C44A2">
              <w:rPr>
                <w:rFonts w:cstheme="minorHAnsi"/>
                <w:sz w:val="20"/>
                <w:szCs w:val="20"/>
              </w:rPr>
              <w:t>145.74 / 147.92</w:t>
            </w:r>
          </w:p>
        </w:tc>
        <w:tc>
          <w:tcPr>
            <w:tcW w:w="4320" w:type="dxa"/>
            <w:vMerge/>
          </w:tcPr>
          <w:p w14:paraId="0C23CC33" w14:textId="77777777" w:rsidR="00AC1985" w:rsidRPr="009C44A2" w:rsidRDefault="00AC1985" w:rsidP="0020355F">
            <w:pPr>
              <w:rPr>
                <w:rFonts w:cstheme="minorHAnsi"/>
                <w:sz w:val="20"/>
                <w:szCs w:val="20"/>
              </w:rPr>
            </w:pPr>
          </w:p>
        </w:tc>
        <w:tc>
          <w:tcPr>
            <w:tcW w:w="1350" w:type="dxa"/>
          </w:tcPr>
          <w:p w14:paraId="545D871C" w14:textId="77777777" w:rsidR="00AC1985" w:rsidRPr="009C44A2" w:rsidRDefault="00AC1985" w:rsidP="0020355F">
            <w:pPr>
              <w:jc w:val="center"/>
              <w:rPr>
                <w:rFonts w:cstheme="minorHAnsi"/>
                <w:sz w:val="20"/>
                <w:szCs w:val="20"/>
              </w:rPr>
            </w:pPr>
          </w:p>
        </w:tc>
        <w:tc>
          <w:tcPr>
            <w:tcW w:w="1350" w:type="dxa"/>
          </w:tcPr>
          <w:p w14:paraId="23151B0F" w14:textId="77777777" w:rsidR="00AC1985" w:rsidRPr="009C44A2" w:rsidRDefault="00AC1985" w:rsidP="0020355F">
            <w:pPr>
              <w:rPr>
                <w:rFonts w:cstheme="minorHAnsi"/>
                <w:sz w:val="20"/>
                <w:szCs w:val="20"/>
              </w:rPr>
            </w:pPr>
          </w:p>
        </w:tc>
        <w:tc>
          <w:tcPr>
            <w:tcW w:w="617" w:type="dxa"/>
          </w:tcPr>
          <w:p w14:paraId="7BBBD8C6" w14:textId="77777777" w:rsidR="00AC1985" w:rsidRPr="009C44A2" w:rsidRDefault="00AC1985" w:rsidP="0020355F">
            <w:pPr>
              <w:rPr>
                <w:rFonts w:cstheme="minorHAnsi"/>
                <w:sz w:val="20"/>
                <w:szCs w:val="20"/>
              </w:rPr>
            </w:pPr>
          </w:p>
        </w:tc>
      </w:tr>
      <w:tr w:rsidR="00AC1985" w:rsidRPr="009C44A2" w14:paraId="5F4EC439" w14:textId="77777777" w:rsidTr="00AC1985">
        <w:tc>
          <w:tcPr>
            <w:tcW w:w="1615" w:type="dxa"/>
          </w:tcPr>
          <w:p w14:paraId="664B1A4F" w14:textId="76564216" w:rsidR="00AC1985" w:rsidRPr="009C44A2" w:rsidRDefault="00AC1985" w:rsidP="0020355F">
            <w:pPr>
              <w:rPr>
                <w:rFonts w:cstheme="minorHAnsi"/>
                <w:sz w:val="20"/>
                <w:szCs w:val="20"/>
              </w:rPr>
            </w:pPr>
            <w:r w:rsidRPr="009C44A2">
              <w:rPr>
                <w:rFonts w:cstheme="minorHAnsi"/>
                <w:sz w:val="20"/>
                <w:szCs w:val="20"/>
              </w:rPr>
              <w:t>Adolescent</w:t>
            </w:r>
          </w:p>
        </w:tc>
        <w:tc>
          <w:tcPr>
            <w:tcW w:w="810" w:type="dxa"/>
          </w:tcPr>
          <w:p w14:paraId="6A3D42AE" w14:textId="76A58823" w:rsidR="00AC1985" w:rsidRPr="009C44A2" w:rsidRDefault="00AC1985" w:rsidP="0020355F">
            <w:pPr>
              <w:rPr>
                <w:rFonts w:cstheme="minorHAnsi"/>
                <w:sz w:val="20"/>
                <w:szCs w:val="20"/>
              </w:rPr>
            </w:pPr>
            <w:r w:rsidRPr="009C44A2">
              <w:rPr>
                <w:rFonts w:cstheme="minorHAnsi"/>
                <w:sz w:val="20"/>
                <w:szCs w:val="20"/>
              </w:rPr>
              <w:t>14-18</w:t>
            </w:r>
          </w:p>
        </w:tc>
        <w:tc>
          <w:tcPr>
            <w:tcW w:w="1350" w:type="dxa"/>
          </w:tcPr>
          <w:p w14:paraId="4B340253" w14:textId="5A516629" w:rsidR="00AC1985" w:rsidRPr="009C44A2" w:rsidRDefault="00AC1985" w:rsidP="0020355F">
            <w:pPr>
              <w:rPr>
                <w:rFonts w:cstheme="minorHAnsi"/>
                <w:sz w:val="20"/>
                <w:szCs w:val="20"/>
              </w:rPr>
            </w:pPr>
            <w:r w:rsidRPr="009C44A2">
              <w:rPr>
                <w:rFonts w:cstheme="minorHAnsi"/>
                <w:sz w:val="20"/>
                <w:szCs w:val="20"/>
              </w:rPr>
              <w:t>63.29 / 55.25</w:t>
            </w:r>
          </w:p>
        </w:tc>
        <w:tc>
          <w:tcPr>
            <w:tcW w:w="1620" w:type="dxa"/>
          </w:tcPr>
          <w:p w14:paraId="254A0052" w14:textId="4E5868C8" w:rsidR="00AC1985" w:rsidRPr="009C44A2" w:rsidRDefault="00AC1985" w:rsidP="0020355F">
            <w:pPr>
              <w:rPr>
                <w:rFonts w:cstheme="minorHAnsi"/>
                <w:sz w:val="20"/>
                <w:szCs w:val="20"/>
              </w:rPr>
            </w:pPr>
            <w:r w:rsidRPr="009C44A2">
              <w:rPr>
                <w:rFonts w:cstheme="minorHAnsi"/>
                <w:sz w:val="20"/>
                <w:szCs w:val="20"/>
              </w:rPr>
              <w:t>174.13 / 162.70</w:t>
            </w:r>
          </w:p>
        </w:tc>
        <w:tc>
          <w:tcPr>
            <w:tcW w:w="4320" w:type="dxa"/>
            <w:vMerge/>
          </w:tcPr>
          <w:p w14:paraId="22FB1F49" w14:textId="77777777" w:rsidR="00AC1985" w:rsidRPr="009C44A2" w:rsidRDefault="00AC1985" w:rsidP="0020355F">
            <w:pPr>
              <w:rPr>
                <w:rFonts w:cstheme="minorHAnsi"/>
                <w:sz w:val="20"/>
                <w:szCs w:val="20"/>
              </w:rPr>
            </w:pPr>
          </w:p>
        </w:tc>
        <w:tc>
          <w:tcPr>
            <w:tcW w:w="1350" w:type="dxa"/>
          </w:tcPr>
          <w:p w14:paraId="16EBF0AA" w14:textId="77777777" w:rsidR="00AC1985" w:rsidRPr="009C44A2" w:rsidRDefault="00AC1985" w:rsidP="0020355F">
            <w:pPr>
              <w:jc w:val="center"/>
              <w:rPr>
                <w:rFonts w:cstheme="minorHAnsi"/>
                <w:sz w:val="20"/>
                <w:szCs w:val="20"/>
              </w:rPr>
            </w:pPr>
          </w:p>
        </w:tc>
        <w:tc>
          <w:tcPr>
            <w:tcW w:w="1350" w:type="dxa"/>
          </w:tcPr>
          <w:p w14:paraId="747C659F" w14:textId="77777777" w:rsidR="00AC1985" w:rsidRPr="009C44A2" w:rsidRDefault="00AC1985" w:rsidP="0020355F">
            <w:pPr>
              <w:rPr>
                <w:rFonts w:cstheme="minorHAnsi"/>
                <w:sz w:val="20"/>
                <w:szCs w:val="20"/>
              </w:rPr>
            </w:pPr>
          </w:p>
        </w:tc>
        <w:tc>
          <w:tcPr>
            <w:tcW w:w="617" w:type="dxa"/>
          </w:tcPr>
          <w:p w14:paraId="635389FB" w14:textId="77777777" w:rsidR="00AC1985" w:rsidRPr="009C44A2" w:rsidRDefault="00AC1985" w:rsidP="0020355F">
            <w:pPr>
              <w:rPr>
                <w:rFonts w:cstheme="minorHAnsi"/>
                <w:sz w:val="20"/>
                <w:szCs w:val="20"/>
              </w:rPr>
            </w:pPr>
          </w:p>
        </w:tc>
      </w:tr>
      <w:tr w:rsidR="00AC1985" w:rsidRPr="009C44A2" w14:paraId="6C2F717F" w14:textId="77777777" w:rsidTr="00AC1985">
        <w:tc>
          <w:tcPr>
            <w:tcW w:w="1615" w:type="dxa"/>
          </w:tcPr>
          <w:p w14:paraId="70ECD10E" w14:textId="5BC314DC" w:rsidR="00AC1985" w:rsidRPr="009C44A2" w:rsidRDefault="00AC1985" w:rsidP="0020355F">
            <w:pPr>
              <w:rPr>
                <w:rFonts w:cstheme="minorHAnsi"/>
                <w:sz w:val="20"/>
                <w:szCs w:val="20"/>
              </w:rPr>
            </w:pPr>
            <w:r w:rsidRPr="009C44A2">
              <w:rPr>
                <w:rFonts w:cstheme="minorHAnsi"/>
                <w:sz w:val="20"/>
                <w:szCs w:val="20"/>
              </w:rPr>
              <w:t>Adults</w:t>
            </w:r>
          </w:p>
        </w:tc>
        <w:tc>
          <w:tcPr>
            <w:tcW w:w="810" w:type="dxa"/>
          </w:tcPr>
          <w:p w14:paraId="481D0AC9" w14:textId="4D96D93E" w:rsidR="00AC1985" w:rsidRPr="009C44A2" w:rsidRDefault="00AC1985" w:rsidP="0020355F">
            <w:pPr>
              <w:rPr>
                <w:rFonts w:cstheme="minorHAnsi"/>
                <w:sz w:val="20"/>
                <w:szCs w:val="20"/>
              </w:rPr>
            </w:pPr>
            <w:r w:rsidRPr="009C44A2">
              <w:rPr>
                <w:rFonts w:cstheme="minorHAnsi"/>
                <w:sz w:val="20"/>
                <w:szCs w:val="20"/>
              </w:rPr>
              <w:t>19-30</w:t>
            </w:r>
          </w:p>
        </w:tc>
        <w:tc>
          <w:tcPr>
            <w:tcW w:w="1350" w:type="dxa"/>
          </w:tcPr>
          <w:p w14:paraId="5DFCD049" w14:textId="601E3185" w:rsidR="00AC1985" w:rsidRPr="009C44A2" w:rsidRDefault="00AC1985" w:rsidP="0020355F">
            <w:pPr>
              <w:rPr>
                <w:rFonts w:cstheme="minorHAnsi"/>
                <w:sz w:val="20"/>
                <w:szCs w:val="20"/>
              </w:rPr>
            </w:pPr>
            <w:r w:rsidRPr="009C44A2">
              <w:rPr>
                <w:rFonts w:cstheme="minorHAnsi"/>
                <w:sz w:val="20"/>
                <w:szCs w:val="20"/>
              </w:rPr>
              <w:t>66.78 / 57.04</w:t>
            </w:r>
          </w:p>
        </w:tc>
        <w:tc>
          <w:tcPr>
            <w:tcW w:w="1620" w:type="dxa"/>
          </w:tcPr>
          <w:p w14:paraId="50D05783" w14:textId="0E31AC17" w:rsidR="00AC1985" w:rsidRPr="009C44A2" w:rsidRDefault="00AC1985" w:rsidP="0020355F">
            <w:pPr>
              <w:rPr>
                <w:rFonts w:cstheme="minorHAnsi"/>
                <w:sz w:val="20"/>
                <w:szCs w:val="20"/>
              </w:rPr>
            </w:pPr>
            <w:r w:rsidRPr="009C44A2">
              <w:rPr>
                <w:rFonts w:cstheme="minorHAnsi"/>
                <w:sz w:val="20"/>
                <w:szCs w:val="20"/>
              </w:rPr>
              <w:t>176.54 / 163.16</w:t>
            </w:r>
          </w:p>
        </w:tc>
        <w:tc>
          <w:tcPr>
            <w:tcW w:w="4320" w:type="dxa"/>
          </w:tcPr>
          <w:p w14:paraId="6D7A778E" w14:textId="23BAD028" w:rsidR="00AC1985" w:rsidRPr="009C44A2" w:rsidRDefault="00AC1985" w:rsidP="0020355F">
            <w:pPr>
              <w:rPr>
                <w:rFonts w:cstheme="minorHAnsi"/>
                <w:sz w:val="20"/>
                <w:szCs w:val="20"/>
              </w:rPr>
            </w:pPr>
            <w:r w:rsidRPr="009C44A2">
              <w:rPr>
                <w:rFonts w:cstheme="minorHAnsi"/>
                <w:sz w:val="20"/>
                <w:szCs w:val="20"/>
              </w:rPr>
              <w:t>Men: 15.057 x weight +692.2</w:t>
            </w:r>
          </w:p>
          <w:p w14:paraId="5A05E4B0" w14:textId="0E4979BA" w:rsidR="00AC1985" w:rsidRPr="009C44A2" w:rsidRDefault="00AC1985" w:rsidP="0020355F">
            <w:pPr>
              <w:rPr>
                <w:rFonts w:cstheme="minorHAnsi"/>
                <w:sz w:val="20"/>
                <w:szCs w:val="20"/>
              </w:rPr>
            </w:pPr>
            <w:r w:rsidRPr="009C44A2">
              <w:rPr>
                <w:rFonts w:cstheme="minorHAnsi"/>
                <w:sz w:val="20"/>
                <w:szCs w:val="20"/>
              </w:rPr>
              <w:lastRenderedPageBreak/>
              <w:t>Women: 14.818 x weight + 486.6</w:t>
            </w:r>
          </w:p>
        </w:tc>
        <w:tc>
          <w:tcPr>
            <w:tcW w:w="1350" w:type="dxa"/>
            <w:vMerge w:val="restart"/>
          </w:tcPr>
          <w:p w14:paraId="46CF611A" w14:textId="329001A9" w:rsidR="00AC1985" w:rsidRPr="009C44A2" w:rsidRDefault="00AC1985" w:rsidP="0020355F">
            <w:pPr>
              <w:jc w:val="center"/>
              <w:rPr>
                <w:rFonts w:cstheme="minorHAnsi"/>
                <w:sz w:val="20"/>
                <w:szCs w:val="20"/>
              </w:rPr>
            </w:pPr>
            <w:r w:rsidRPr="009C44A2">
              <w:rPr>
                <w:rFonts w:cstheme="minorHAnsi"/>
                <w:sz w:val="20"/>
                <w:szCs w:val="20"/>
              </w:rPr>
              <w:lastRenderedPageBreak/>
              <w:t>20-35</w:t>
            </w:r>
          </w:p>
        </w:tc>
        <w:tc>
          <w:tcPr>
            <w:tcW w:w="1350" w:type="dxa"/>
          </w:tcPr>
          <w:p w14:paraId="7FBDA544" w14:textId="77777777" w:rsidR="00AC1985" w:rsidRPr="009C44A2" w:rsidRDefault="00AC1985" w:rsidP="0020355F">
            <w:pPr>
              <w:rPr>
                <w:rFonts w:cstheme="minorHAnsi"/>
                <w:sz w:val="20"/>
                <w:szCs w:val="20"/>
              </w:rPr>
            </w:pPr>
          </w:p>
        </w:tc>
        <w:tc>
          <w:tcPr>
            <w:tcW w:w="617" w:type="dxa"/>
            <w:vMerge w:val="restart"/>
          </w:tcPr>
          <w:p w14:paraId="297A11A6" w14:textId="231EEB81" w:rsidR="00AC1985" w:rsidRPr="009C44A2" w:rsidRDefault="00AC1985" w:rsidP="0020355F">
            <w:pPr>
              <w:rPr>
                <w:rFonts w:cstheme="minorHAnsi"/>
                <w:sz w:val="20"/>
                <w:szCs w:val="20"/>
              </w:rPr>
            </w:pPr>
            <w:r>
              <w:rPr>
                <w:rFonts w:cstheme="minorHAnsi"/>
                <w:sz w:val="20"/>
                <w:szCs w:val="20"/>
              </w:rPr>
              <w:t>0.66</w:t>
            </w:r>
          </w:p>
        </w:tc>
      </w:tr>
      <w:tr w:rsidR="00AC1985" w:rsidRPr="009C44A2" w14:paraId="243CD1D2" w14:textId="77777777" w:rsidTr="00AC1985">
        <w:tc>
          <w:tcPr>
            <w:tcW w:w="1615" w:type="dxa"/>
          </w:tcPr>
          <w:p w14:paraId="537E6E2F" w14:textId="25CD19FF" w:rsidR="00AC1985" w:rsidRPr="009C44A2" w:rsidRDefault="00AC1985" w:rsidP="0020355F">
            <w:pPr>
              <w:rPr>
                <w:rFonts w:cstheme="minorHAnsi"/>
                <w:sz w:val="20"/>
                <w:szCs w:val="20"/>
              </w:rPr>
            </w:pPr>
            <w:r w:rsidRPr="009C44A2">
              <w:rPr>
                <w:rFonts w:cstheme="minorHAnsi"/>
                <w:sz w:val="20"/>
                <w:szCs w:val="20"/>
              </w:rPr>
              <w:t xml:space="preserve">Adults </w:t>
            </w:r>
          </w:p>
        </w:tc>
        <w:tc>
          <w:tcPr>
            <w:tcW w:w="810" w:type="dxa"/>
          </w:tcPr>
          <w:p w14:paraId="3455E209" w14:textId="1D3650A5" w:rsidR="00AC1985" w:rsidRPr="009C44A2" w:rsidRDefault="00AC1985" w:rsidP="0020355F">
            <w:pPr>
              <w:rPr>
                <w:rFonts w:cstheme="minorHAnsi"/>
                <w:sz w:val="20"/>
                <w:szCs w:val="20"/>
              </w:rPr>
            </w:pPr>
            <w:r w:rsidRPr="009C44A2">
              <w:rPr>
                <w:rFonts w:cstheme="minorHAnsi"/>
                <w:sz w:val="20"/>
                <w:szCs w:val="20"/>
              </w:rPr>
              <w:t>31-60</w:t>
            </w:r>
          </w:p>
        </w:tc>
        <w:tc>
          <w:tcPr>
            <w:tcW w:w="1350" w:type="dxa"/>
          </w:tcPr>
          <w:p w14:paraId="244B486E" w14:textId="015E9DED" w:rsidR="00AC1985" w:rsidRPr="009C44A2" w:rsidRDefault="00AC1985" w:rsidP="0020355F">
            <w:pPr>
              <w:rPr>
                <w:rFonts w:cstheme="minorHAnsi"/>
                <w:sz w:val="20"/>
                <w:szCs w:val="20"/>
              </w:rPr>
            </w:pPr>
            <w:r w:rsidRPr="009C44A2">
              <w:rPr>
                <w:rFonts w:cstheme="minorHAnsi"/>
                <w:sz w:val="20"/>
                <w:szCs w:val="20"/>
              </w:rPr>
              <w:t>66.78 / 57.04</w:t>
            </w:r>
          </w:p>
        </w:tc>
        <w:tc>
          <w:tcPr>
            <w:tcW w:w="1620" w:type="dxa"/>
          </w:tcPr>
          <w:p w14:paraId="74829110" w14:textId="282C7FE0" w:rsidR="00AC1985" w:rsidRPr="009C44A2" w:rsidRDefault="00AC1985" w:rsidP="0020355F">
            <w:pPr>
              <w:rPr>
                <w:rFonts w:cstheme="minorHAnsi"/>
                <w:sz w:val="20"/>
                <w:szCs w:val="20"/>
              </w:rPr>
            </w:pPr>
            <w:r w:rsidRPr="009C44A2">
              <w:rPr>
                <w:rFonts w:cstheme="minorHAnsi"/>
                <w:sz w:val="20"/>
                <w:szCs w:val="20"/>
              </w:rPr>
              <w:t>176.54 / 163.16</w:t>
            </w:r>
          </w:p>
        </w:tc>
        <w:tc>
          <w:tcPr>
            <w:tcW w:w="4320" w:type="dxa"/>
          </w:tcPr>
          <w:p w14:paraId="33CF80DB" w14:textId="63BA1348" w:rsidR="00AC1985" w:rsidRPr="009C44A2" w:rsidRDefault="00AC1985" w:rsidP="0020355F">
            <w:pPr>
              <w:rPr>
                <w:rFonts w:cstheme="minorHAnsi"/>
                <w:sz w:val="20"/>
                <w:szCs w:val="20"/>
              </w:rPr>
            </w:pPr>
            <w:r w:rsidRPr="009C44A2">
              <w:rPr>
                <w:rFonts w:cstheme="minorHAnsi"/>
                <w:sz w:val="20"/>
                <w:szCs w:val="20"/>
              </w:rPr>
              <w:t>Men: 11.472 x weight + 873.1</w:t>
            </w:r>
          </w:p>
          <w:p w14:paraId="6ECBBD5A" w14:textId="3A8F1272" w:rsidR="00AC1985" w:rsidRPr="009C44A2" w:rsidRDefault="00AC1985" w:rsidP="0020355F">
            <w:pPr>
              <w:rPr>
                <w:rFonts w:cstheme="minorHAnsi"/>
                <w:sz w:val="20"/>
                <w:szCs w:val="20"/>
              </w:rPr>
            </w:pPr>
            <w:r w:rsidRPr="009C44A2">
              <w:rPr>
                <w:rFonts w:cstheme="minorHAnsi"/>
                <w:sz w:val="20"/>
                <w:szCs w:val="20"/>
              </w:rPr>
              <w:t>Women: 8.126 x weight + 845.6</w:t>
            </w:r>
          </w:p>
        </w:tc>
        <w:tc>
          <w:tcPr>
            <w:tcW w:w="1350" w:type="dxa"/>
            <w:vMerge/>
          </w:tcPr>
          <w:p w14:paraId="77265EB4" w14:textId="2F230D8E" w:rsidR="00AC1985" w:rsidRPr="009C44A2" w:rsidRDefault="00AC1985" w:rsidP="0020355F">
            <w:pPr>
              <w:rPr>
                <w:rFonts w:cstheme="minorHAnsi"/>
                <w:sz w:val="20"/>
                <w:szCs w:val="20"/>
              </w:rPr>
            </w:pPr>
          </w:p>
        </w:tc>
        <w:tc>
          <w:tcPr>
            <w:tcW w:w="1350" w:type="dxa"/>
          </w:tcPr>
          <w:p w14:paraId="66BB0347" w14:textId="77777777" w:rsidR="00AC1985" w:rsidRPr="009C44A2" w:rsidRDefault="00AC1985" w:rsidP="0020355F">
            <w:pPr>
              <w:rPr>
                <w:rFonts w:cstheme="minorHAnsi"/>
                <w:sz w:val="20"/>
                <w:szCs w:val="20"/>
              </w:rPr>
            </w:pPr>
          </w:p>
        </w:tc>
        <w:tc>
          <w:tcPr>
            <w:tcW w:w="617" w:type="dxa"/>
            <w:vMerge/>
          </w:tcPr>
          <w:p w14:paraId="2F79B454" w14:textId="77777777" w:rsidR="00AC1985" w:rsidRPr="009C44A2" w:rsidRDefault="00AC1985" w:rsidP="0020355F">
            <w:pPr>
              <w:rPr>
                <w:rFonts w:cstheme="minorHAnsi"/>
                <w:sz w:val="20"/>
                <w:szCs w:val="20"/>
              </w:rPr>
            </w:pPr>
          </w:p>
        </w:tc>
      </w:tr>
      <w:tr w:rsidR="00AC1985" w:rsidRPr="009C44A2" w14:paraId="328CC519" w14:textId="77777777" w:rsidTr="00AC1985">
        <w:tc>
          <w:tcPr>
            <w:tcW w:w="1615" w:type="dxa"/>
          </w:tcPr>
          <w:p w14:paraId="187775F5" w14:textId="7ADF0BAC" w:rsidR="00AC1985" w:rsidRPr="009C44A2" w:rsidRDefault="00AC1985" w:rsidP="0020355F">
            <w:pPr>
              <w:rPr>
                <w:rFonts w:cstheme="minorHAnsi"/>
                <w:sz w:val="20"/>
                <w:szCs w:val="20"/>
              </w:rPr>
            </w:pPr>
            <w:r w:rsidRPr="009C44A2">
              <w:rPr>
                <w:rFonts w:cstheme="minorHAnsi"/>
                <w:sz w:val="20"/>
                <w:szCs w:val="20"/>
              </w:rPr>
              <w:t>Older Adults</w:t>
            </w:r>
          </w:p>
        </w:tc>
        <w:tc>
          <w:tcPr>
            <w:tcW w:w="810" w:type="dxa"/>
          </w:tcPr>
          <w:p w14:paraId="39F4E9D5" w14:textId="4F320CD3" w:rsidR="00AC1985" w:rsidRPr="009C44A2" w:rsidRDefault="00AC1985" w:rsidP="0020355F">
            <w:pPr>
              <w:rPr>
                <w:rFonts w:cstheme="minorHAnsi"/>
                <w:sz w:val="20"/>
                <w:szCs w:val="20"/>
              </w:rPr>
            </w:pPr>
            <w:r w:rsidRPr="009C44A2">
              <w:rPr>
                <w:rFonts w:cstheme="minorHAnsi"/>
                <w:sz w:val="20"/>
                <w:szCs w:val="20"/>
              </w:rPr>
              <w:t>60+</w:t>
            </w:r>
          </w:p>
        </w:tc>
        <w:tc>
          <w:tcPr>
            <w:tcW w:w="1350" w:type="dxa"/>
          </w:tcPr>
          <w:p w14:paraId="46B325DA" w14:textId="25DD4213" w:rsidR="00AC1985" w:rsidRPr="009C44A2" w:rsidRDefault="00AC1985" w:rsidP="0020355F">
            <w:pPr>
              <w:rPr>
                <w:rFonts w:cstheme="minorHAnsi"/>
                <w:sz w:val="20"/>
                <w:szCs w:val="20"/>
              </w:rPr>
            </w:pPr>
            <w:r w:rsidRPr="009C44A2">
              <w:rPr>
                <w:rFonts w:cstheme="minorHAnsi"/>
                <w:sz w:val="20"/>
                <w:szCs w:val="20"/>
              </w:rPr>
              <w:t>66.78 / 57.04</w:t>
            </w:r>
          </w:p>
        </w:tc>
        <w:tc>
          <w:tcPr>
            <w:tcW w:w="1620" w:type="dxa"/>
          </w:tcPr>
          <w:p w14:paraId="447A734F" w14:textId="4E328E83" w:rsidR="00AC1985" w:rsidRPr="009C44A2" w:rsidRDefault="00AC1985" w:rsidP="0020355F">
            <w:pPr>
              <w:rPr>
                <w:rFonts w:cstheme="minorHAnsi"/>
                <w:sz w:val="20"/>
                <w:szCs w:val="20"/>
              </w:rPr>
            </w:pPr>
            <w:r w:rsidRPr="009C44A2">
              <w:rPr>
                <w:rFonts w:cstheme="minorHAnsi"/>
                <w:sz w:val="20"/>
                <w:szCs w:val="20"/>
              </w:rPr>
              <w:t>176.54 / 163.16</w:t>
            </w:r>
          </w:p>
        </w:tc>
        <w:tc>
          <w:tcPr>
            <w:tcW w:w="4320" w:type="dxa"/>
          </w:tcPr>
          <w:p w14:paraId="1DC384CB" w14:textId="5003FFD5" w:rsidR="00AC1985" w:rsidRPr="009C44A2" w:rsidRDefault="00AC1985" w:rsidP="0020355F">
            <w:pPr>
              <w:rPr>
                <w:rFonts w:cstheme="minorHAnsi"/>
                <w:sz w:val="20"/>
                <w:szCs w:val="20"/>
              </w:rPr>
            </w:pPr>
            <w:r w:rsidRPr="009C44A2">
              <w:rPr>
                <w:rFonts w:cstheme="minorHAnsi"/>
                <w:sz w:val="20"/>
                <w:szCs w:val="20"/>
              </w:rPr>
              <w:t>Men: 11.711 x weight + 587.7</w:t>
            </w:r>
          </w:p>
          <w:p w14:paraId="49C00807" w14:textId="70CA305E" w:rsidR="00AC1985" w:rsidRPr="009C44A2" w:rsidRDefault="00AC1985" w:rsidP="0020355F">
            <w:pPr>
              <w:rPr>
                <w:rFonts w:cstheme="minorHAnsi"/>
                <w:sz w:val="20"/>
                <w:szCs w:val="20"/>
              </w:rPr>
            </w:pPr>
            <w:r w:rsidRPr="009C44A2">
              <w:rPr>
                <w:rFonts w:cstheme="minorHAnsi"/>
                <w:sz w:val="20"/>
                <w:szCs w:val="20"/>
              </w:rPr>
              <w:t>Women: 9.082 x weight + 658.5</w:t>
            </w:r>
          </w:p>
        </w:tc>
        <w:tc>
          <w:tcPr>
            <w:tcW w:w="1350" w:type="dxa"/>
            <w:vMerge/>
          </w:tcPr>
          <w:p w14:paraId="61C0088A" w14:textId="192C0B73" w:rsidR="00AC1985" w:rsidRPr="009C44A2" w:rsidRDefault="00AC1985" w:rsidP="0020355F">
            <w:pPr>
              <w:rPr>
                <w:rFonts w:cstheme="minorHAnsi"/>
                <w:sz w:val="20"/>
                <w:szCs w:val="20"/>
              </w:rPr>
            </w:pPr>
          </w:p>
        </w:tc>
        <w:tc>
          <w:tcPr>
            <w:tcW w:w="1350" w:type="dxa"/>
          </w:tcPr>
          <w:p w14:paraId="71D889EE" w14:textId="77777777" w:rsidR="00AC1985" w:rsidRPr="009C44A2" w:rsidRDefault="00AC1985" w:rsidP="0020355F">
            <w:pPr>
              <w:rPr>
                <w:rFonts w:cstheme="minorHAnsi"/>
                <w:sz w:val="20"/>
                <w:szCs w:val="20"/>
              </w:rPr>
            </w:pPr>
          </w:p>
        </w:tc>
        <w:tc>
          <w:tcPr>
            <w:tcW w:w="617" w:type="dxa"/>
            <w:vMerge/>
          </w:tcPr>
          <w:p w14:paraId="1B3073DD" w14:textId="77777777" w:rsidR="00AC1985" w:rsidRPr="009C44A2" w:rsidRDefault="00AC1985" w:rsidP="0020355F">
            <w:pPr>
              <w:rPr>
                <w:rFonts w:cstheme="minorHAnsi"/>
                <w:sz w:val="20"/>
                <w:szCs w:val="20"/>
              </w:rPr>
            </w:pPr>
          </w:p>
        </w:tc>
      </w:tr>
    </w:tbl>
    <w:p w14:paraId="76D78240" w14:textId="77777777" w:rsidR="00757D5A" w:rsidRDefault="00757D5A" w:rsidP="0041025B">
      <w:pPr>
        <w:spacing w:after="0"/>
      </w:pPr>
    </w:p>
    <w:sectPr w:rsidR="00757D5A" w:rsidSect="004A51D7">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n Coniker Lentz" w:date="2020-04-24T12:39:00Z" w:initials="ECL">
    <w:p w14:paraId="0DBF84C7" w14:textId="7D6B52A5" w:rsidR="001F4CD8" w:rsidRDefault="00F3392D">
      <w:pPr>
        <w:pStyle w:val="CommentText"/>
      </w:pPr>
      <w:r>
        <w:rPr>
          <w:rStyle w:val="CommentReference"/>
        </w:rPr>
        <w:annotationRef/>
      </w:r>
      <w:r w:rsidR="001F4CD8">
        <w:t>LOVE these. It was a little challenging seeing how the gray boxes worked for individuals and households, so I tried splitting them into two separate graphics. Not sure it is necessar</w:t>
      </w:r>
      <w:r w:rsidR="00DF49D6">
        <w:t>y but found it helpful when</w:t>
      </w:r>
      <w:r w:rsidR="001F4CD8">
        <w:t xml:space="preserve"> follow</w:t>
      </w:r>
      <w:r w:rsidR="00DF49D6">
        <w:t>ing</w:t>
      </w:r>
      <w:r w:rsidR="001F4CD8">
        <w:t xml:space="preserve"> the arrows. </w:t>
      </w:r>
    </w:p>
    <w:p w14:paraId="29BF1258" w14:textId="77777777" w:rsidR="001F4CD8" w:rsidRDefault="001F4CD8">
      <w:pPr>
        <w:pStyle w:val="CommentText"/>
      </w:pPr>
    </w:p>
    <w:p w14:paraId="4AEC043C" w14:textId="3ADE4502" w:rsidR="00F3392D" w:rsidRDefault="00F3392D">
      <w:pPr>
        <w:pStyle w:val="CommentText"/>
      </w:pPr>
      <w:r>
        <w:t>If it is useful to separate these out, I am happy to clean these up / get the arrows connected etc.</w:t>
      </w:r>
    </w:p>
    <w:p w14:paraId="3C503443" w14:textId="77777777" w:rsidR="00786677" w:rsidRDefault="00786677">
      <w:pPr>
        <w:pStyle w:val="CommentText"/>
      </w:pPr>
    </w:p>
    <w:p w14:paraId="2B1A82CA" w14:textId="77777777" w:rsidR="00DA20D0" w:rsidRDefault="00786677">
      <w:pPr>
        <w:pStyle w:val="CommentText"/>
      </w:pPr>
      <w:r>
        <w:t>Minor question</w:t>
      </w:r>
      <w:r w:rsidR="00DA20D0">
        <w:t>s</w:t>
      </w:r>
      <w:r>
        <w:t xml:space="preserve">: </w:t>
      </w:r>
    </w:p>
    <w:p w14:paraId="30BEF3A2" w14:textId="77777777" w:rsidR="00DA20D0" w:rsidRDefault="00DA20D0" w:rsidP="00DA20D0">
      <w:pPr>
        <w:pStyle w:val="CommentText"/>
        <w:numPr>
          <w:ilvl w:val="0"/>
          <w:numId w:val="34"/>
        </w:numPr>
      </w:pPr>
      <w:r>
        <w:t>D</w:t>
      </w:r>
      <w:r w:rsidR="00786677">
        <w:t>o people ever go from diamond one (reported household consumption) to diamond 2 (calculated individual consumption) without doing some sort of adult equivalent conversion (Even if just per capita)? If they all include some sort of conversion, we can probably drop the arrow directly connecting the two diamonds?</w:t>
      </w:r>
      <w:r w:rsidR="001F4CD8">
        <w:t xml:space="preserve"> </w:t>
      </w:r>
    </w:p>
    <w:p w14:paraId="049162DB" w14:textId="194E705E" w:rsidR="00786677" w:rsidRDefault="00DA20D0" w:rsidP="00DA20D0">
      <w:pPr>
        <w:pStyle w:val="CommentText"/>
        <w:numPr>
          <w:ilvl w:val="0"/>
          <w:numId w:val="34"/>
        </w:numPr>
      </w:pPr>
      <w:r>
        <w:t xml:space="preserve"> For the hexagon (individual inadequacy measure), when would the gray box of individual nutrient requirements be applied directly to individual inadequacy measure and therefore skip the adult equivalent requirements and calculated individual consumption steps? In other words, how would you get from a HH survey to the hexagon except via the diamonds? </w:t>
      </w:r>
      <w:r>
        <w:br/>
      </w:r>
    </w:p>
  </w:comment>
  <w:comment w:id="3" w:author="Erin Coniker Lentz" w:date="2020-04-24T12:49:00Z" w:initials="ECL">
    <w:p w14:paraId="23E474E0" w14:textId="66F9CD98" w:rsidR="00DA20D0" w:rsidRDefault="00DA20D0">
      <w:pPr>
        <w:pStyle w:val="CommentText"/>
      </w:pPr>
      <w:r>
        <w:rPr>
          <w:rStyle w:val="CommentReference"/>
        </w:rPr>
        <w:annotationRef/>
      </w:r>
      <w:r>
        <w:t>Ahh…so simple. (or rather, it looks so straightforward, but I know it isn’t!).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9162DB" w15:done="1"/>
  <w15:commentEx w15:paraId="23E474E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9162DB" w16cid:durableId="224D5C9C"/>
  <w16cid:commentId w16cid:paraId="23E474E0" w16cid:durableId="224D5E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47EF9" w14:textId="77777777" w:rsidR="004B78BD" w:rsidRDefault="004B78BD" w:rsidP="0060722A">
      <w:pPr>
        <w:spacing w:after="0"/>
      </w:pPr>
      <w:r>
        <w:separator/>
      </w:r>
    </w:p>
  </w:endnote>
  <w:endnote w:type="continuationSeparator" w:id="0">
    <w:p w14:paraId="705F2C43" w14:textId="77777777" w:rsidR="004B78BD" w:rsidRDefault="004B78BD" w:rsidP="006072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CA1BF" w14:textId="77777777" w:rsidR="004B78BD" w:rsidRDefault="004B78BD" w:rsidP="0060722A">
      <w:pPr>
        <w:spacing w:after="0"/>
      </w:pPr>
      <w:r>
        <w:separator/>
      </w:r>
    </w:p>
  </w:footnote>
  <w:footnote w:type="continuationSeparator" w:id="0">
    <w:p w14:paraId="0E894978" w14:textId="77777777" w:rsidR="004B78BD" w:rsidRDefault="004B78BD" w:rsidP="0060722A">
      <w:pPr>
        <w:spacing w:after="0"/>
      </w:pPr>
      <w:r>
        <w:continuationSeparator/>
      </w:r>
    </w:p>
  </w:footnote>
  <w:footnote w:id="1">
    <w:p w14:paraId="5AE161E9" w14:textId="627B4C03" w:rsidR="004E730D" w:rsidRDefault="004E730D">
      <w:pPr>
        <w:pStyle w:val="FootnoteText"/>
      </w:pPr>
      <w:r>
        <w:rPr>
          <w:rStyle w:val="FootnoteReference"/>
        </w:rPr>
        <w:footnoteRef/>
      </w:r>
      <w:r>
        <w:t xml:space="preserve"> Dietary Reference Intakes (2006) IOM: Add 340/452 kcal for second/third trimesters of pregnancy and 330/400 kcal for 0-6 / 7-12 months postpartum, PA </w:t>
      </w:r>
      <w:proofErr w:type="spellStart"/>
      <w:r>
        <w:t>coeff</w:t>
      </w:r>
      <w:proofErr w:type="spellEnd"/>
      <w:r>
        <w:t xml:space="preserve"> Table 2</w:t>
      </w:r>
    </w:p>
  </w:footnote>
  <w:footnote w:id="2">
    <w:p w14:paraId="75141E80" w14:textId="1FAD26EE" w:rsidR="004E730D" w:rsidRDefault="004E730D">
      <w:pPr>
        <w:pStyle w:val="FootnoteText"/>
      </w:pPr>
      <w:r>
        <w:rPr>
          <w:rStyle w:val="FootnoteReference"/>
        </w:rPr>
        <w:footnoteRef/>
      </w:r>
      <w:r>
        <w:t xml:space="preserve"> Dietary Reference Intake for Calcium and Vitamin D (2011) IOM: Pregnant/lactating 14-18y requires 1100mg, Pregnant/lactating 19-50y requires 800mg</w:t>
      </w:r>
    </w:p>
  </w:footnote>
  <w:footnote w:id="3">
    <w:p w14:paraId="5213967D" w14:textId="77777777" w:rsidR="00AC1985" w:rsidRDefault="00AC1985" w:rsidP="0061581C">
      <w:pPr>
        <w:pStyle w:val="FootnoteText"/>
      </w:pPr>
      <w:r>
        <w:rPr>
          <w:rStyle w:val="FootnoteReference"/>
        </w:rPr>
        <w:footnoteRef/>
      </w:r>
      <w:r>
        <w:t xml:space="preserve"> Human Energy Requirements (2001) FAO/WHO/UNU: For children 1-18: adjust TEE by 85% for light activity and 115% for heavy activity, for adults 19+ multiply TEE by PAL</w:t>
      </w:r>
    </w:p>
  </w:footnote>
  <w:footnote w:id="4">
    <w:p w14:paraId="63EBE2ED" w14:textId="5BA1E9BD" w:rsidR="00AC1985" w:rsidRDefault="00AC1985">
      <w:pPr>
        <w:pStyle w:val="FootnoteText"/>
      </w:pPr>
      <w:r>
        <w:rPr>
          <w:rStyle w:val="FootnoteReference"/>
        </w:rPr>
        <w:footnoteRef/>
      </w:r>
      <w:r>
        <w:t xml:space="preserve"> FAO Fats and Fatty Acids in Human Nutrition (2011)</w:t>
      </w:r>
    </w:p>
  </w:footnote>
  <w:footnote w:id="5">
    <w:p w14:paraId="4BCF53A6" w14:textId="77777777" w:rsidR="00AC1985" w:rsidRDefault="00AC1985" w:rsidP="00AC1985">
      <w:pPr>
        <w:pStyle w:val="FootnoteText"/>
      </w:pPr>
      <w:r>
        <w:rPr>
          <w:rStyle w:val="FootnoteReference"/>
        </w:rPr>
        <w:footnoteRef/>
      </w:r>
      <w:r>
        <w:t xml:space="preserve"> Protein and Amino Acid Requirements in Human Nutrition (2002) p125/</w:t>
      </w:r>
      <w:proofErr w:type="gramStart"/>
      <w:r>
        <w:t>176 .Additional</w:t>
      </w:r>
      <w:proofErr w:type="gramEnd"/>
      <w:r>
        <w:t xml:space="preserve"> requirement 19g/day, then 12.5g/d for lactation, 1/9/31 g/day for 1</w:t>
      </w:r>
      <w:r w:rsidRPr="00B12C95">
        <w:rPr>
          <w:vertAlign w:val="superscript"/>
        </w:rPr>
        <w:t>st</w:t>
      </w:r>
      <w:r>
        <w:t>, 2</w:t>
      </w:r>
      <w:r w:rsidRPr="00B12C95">
        <w:rPr>
          <w:vertAlign w:val="superscript"/>
        </w:rPr>
        <w:t>nd</w:t>
      </w:r>
      <w:r>
        <w:t>, 3</w:t>
      </w:r>
      <w:r w:rsidRPr="00B12C95">
        <w:rPr>
          <w:vertAlign w:val="superscript"/>
        </w:rPr>
        <w:t>rd</w:t>
      </w:r>
      <w:r>
        <w:t xml:space="preserve"> trimesters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D0F"/>
    <w:multiLevelType w:val="hybridMultilevel"/>
    <w:tmpl w:val="99B40E2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00BD7972"/>
    <w:multiLevelType w:val="hybridMultilevel"/>
    <w:tmpl w:val="C340FBE4"/>
    <w:lvl w:ilvl="0" w:tplc="6D4ED29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85C09"/>
    <w:multiLevelType w:val="hybridMultilevel"/>
    <w:tmpl w:val="29B44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8B01BF"/>
    <w:multiLevelType w:val="hybridMultilevel"/>
    <w:tmpl w:val="7B3A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245AA"/>
    <w:multiLevelType w:val="hybridMultilevel"/>
    <w:tmpl w:val="761223FA"/>
    <w:lvl w:ilvl="0" w:tplc="1ADE1718">
      <w:start w:val="1"/>
      <w:numFmt w:val="bullet"/>
      <w:lvlText w:val=""/>
      <w:lvlJc w:val="left"/>
      <w:pPr>
        <w:ind w:left="72" w:firstLine="72"/>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A202B75"/>
    <w:multiLevelType w:val="hybridMultilevel"/>
    <w:tmpl w:val="AEF6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55BFB"/>
    <w:multiLevelType w:val="hybridMultilevel"/>
    <w:tmpl w:val="E528D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1A60C3"/>
    <w:multiLevelType w:val="hybridMultilevel"/>
    <w:tmpl w:val="A7642182"/>
    <w:lvl w:ilvl="0" w:tplc="D0F003A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A61ED"/>
    <w:multiLevelType w:val="hybridMultilevel"/>
    <w:tmpl w:val="2B6E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D41AB"/>
    <w:multiLevelType w:val="hybridMultilevel"/>
    <w:tmpl w:val="159C639A"/>
    <w:lvl w:ilvl="0" w:tplc="D0F003AA">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02D46"/>
    <w:multiLevelType w:val="hybridMultilevel"/>
    <w:tmpl w:val="19B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D3164"/>
    <w:multiLevelType w:val="hybridMultilevel"/>
    <w:tmpl w:val="F7D421A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D101EA"/>
    <w:multiLevelType w:val="hybridMultilevel"/>
    <w:tmpl w:val="460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85A7A"/>
    <w:multiLevelType w:val="hybridMultilevel"/>
    <w:tmpl w:val="8E74A12A"/>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4" w15:restartNumberingAfterBreak="0">
    <w:nsid w:val="26153BCC"/>
    <w:multiLevelType w:val="hybridMultilevel"/>
    <w:tmpl w:val="D04A3FE8"/>
    <w:lvl w:ilvl="0" w:tplc="C0A87E60">
      <w:start w:val="1"/>
      <w:numFmt w:val="bullet"/>
      <w:lvlText w:val=""/>
      <w:lvlJc w:val="left"/>
      <w:pPr>
        <w:ind w:left="72" w:firstLine="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5" w15:restartNumberingAfterBreak="0">
    <w:nsid w:val="33174790"/>
    <w:multiLevelType w:val="hybridMultilevel"/>
    <w:tmpl w:val="48A2D2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62A304B"/>
    <w:multiLevelType w:val="hybridMultilevel"/>
    <w:tmpl w:val="F1FE607E"/>
    <w:lvl w:ilvl="0" w:tplc="D0F003A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FD3894"/>
    <w:multiLevelType w:val="hybridMultilevel"/>
    <w:tmpl w:val="E0584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3964B2"/>
    <w:multiLevelType w:val="hybridMultilevel"/>
    <w:tmpl w:val="B7E6749C"/>
    <w:lvl w:ilvl="0" w:tplc="1ADE1718">
      <w:start w:val="1"/>
      <w:numFmt w:val="bullet"/>
      <w:lvlText w:val=""/>
      <w:lvlJc w:val="left"/>
      <w:pPr>
        <w:ind w:left="0" w:firstLine="72"/>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9" w15:restartNumberingAfterBreak="0">
    <w:nsid w:val="3F1F3CD3"/>
    <w:multiLevelType w:val="hybridMultilevel"/>
    <w:tmpl w:val="6C1854A6"/>
    <w:lvl w:ilvl="0" w:tplc="D0F003A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4760A"/>
    <w:multiLevelType w:val="hybridMultilevel"/>
    <w:tmpl w:val="634C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F3446"/>
    <w:multiLevelType w:val="hybridMultilevel"/>
    <w:tmpl w:val="5F0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E10F4"/>
    <w:multiLevelType w:val="hybridMultilevel"/>
    <w:tmpl w:val="12F2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D0657"/>
    <w:multiLevelType w:val="hybridMultilevel"/>
    <w:tmpl w:val="BB12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A1CAB"/>
    <w:multiLevelType w:val="hybridMultilevel"/>
    <w:tmpl w:val="F18044EA"/>
    <w:lvl w:ilvl="0" w:tplc="1ADE1718">
      <w:start w:val="1"/>
      <w:numFmt w:val="bullet"/>
      <w:lvlText w:val=""/>
      <w:lvlJc w:val="left"/>
      <w:pPr>
        <w:ind w:left="0"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82419C"/>
    <w:multiLevelType w:val="hybridMultilevel"/>
    <w:tmpl w:val="6C4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A1808"/>
    <w:multiLevelType w:val="hybridMultilevel"/>
    <w:tmpl w:val="583C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34648"/>
    <w:multiLevelType w:val="hybridMultilevel"/>
    <w:tmpl w:val="E6A2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A1B38"/>
    <w:multiLevelType w:val="hybridMultilevel"/>
    <w:tmpl w:val="CB60BD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E19233F"/>
    <w:multiLevelType w:val="hybridMultilevel"/>
    <w:tmpl w:val="E402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111748"/>
    <w:multiLevelType w:val="hybridMultilevel"/>
    <w:tmpl w:val="924262FC"/>
    <w:lvl w:ilvl="0" w:tplc="D0F003AA">
      <w:start w:val="1"/>
      <w:numFmt w:val="bullet"/>
      <w:lvlText w:val=""/>
      <w:lvlJc w:val="left"/>
      <w:pPr>
        <w:ind w:left="144" w:firstLine="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15:restartNumberingAfterBreak="0">
    <w:nsid w:val="6A516D0D"/>
    <w:multiLevelType w:val="hybridMultilevel"/>
    <w:tmpl w:val="BB10ED38"/>
    <w:lvl w:ilvl="0" w:tplc="D0F003AA">
      <w:start w:val="1"/>
      <w:numFmt w:val="bullet"/>
      <w:lvlText w:val=""/>
      <w:lvlJc w:val="left"/>
      <w:pPr>
        <w:ind w:left="0" w:firstLine="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2" w15:restartNumberingAfterBreak="0">
    <w:nsid w:val="6E8D6879"/>
    <w:multiLevelType w:val="hybridMultilevel"/>
    <w:tmpl w:val="75EE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8266C2"/>
    <w:multiLevelType w:val="hybridMultilevel"/>
    <w:tmpl w:val="E78EC18E"/>
    <w:lvl w:ilvl="0" w:tplc="D0F003A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0"/>
  </w:num>
  <w:num w:numId="5">
    <w:abstractNumId w:val="32"/>
  </w:num>
  <w:num w:numId="6">
    <w:abstractNumId w:val="27"/>
  </w:num>
  <w:num w:numId="7">
    <w:abstractNumId w:val="13"/>
  </w:num>
  <w:num w:numId="8">
    <w:abstractNumId w:val="14"/>
  </w:num>
  <w:num w:numId="9">
    <w:abstractNumId w:val="18"/>
  </w:num>
  <w:num w:numId="10">
    <w:abstractNumId w:val="4"/>
  </w:num>
  <w:num w:numId="11">
    <w:abstractNumId w:val="24"/>
  </w:num>
  <w:num w:numId="12">
    <w:abstractNumId w:val="1"/>
  </w:num>
  <w:num w:numId="13">
    <w:abstractNumId w:val="31"/>
  </w:num>
  <w:num w:numId="14">
    <w:abstractNumId w:val="19"/>
  </w:num>
  <w:num w:numId="15">
    <w:abstractNumId w:val="7"/>
  </w:num>
  <w:num w:numId="16">
    <w:abstractNumId w:val="9"/>
  </w:num>
  <w:num w:numId="17">
    <w:abstractNumId w:val="30"/>
  </w:num>
  <w:num w:numId="18">
    <w:abstractNumId w:val="33"/>
  </w:num>
  <w:num w:numId="19">
    <w:abstractNumId w:val="11"/>
  </w:num>
  <w:num w:numId="20">
    <w:abstractNumId w:val="16"/>
  </w:num>
  <w:num w:numId="21">
    <w:abstractNumId w:val="21"/>
  </w:num>
  <w:num w:numId="22">
    <w:abstractNumId w:val="10"/>
  </w:num>
  <w:num w:numId="23">
    <w:abstractNumId w:val="3"/>
  </w:num>
  <w:num w:numId="24">
    <w:abstractNumId w:val="23"/>
  </w:num>
  <w:num w:numId="25">
    <w:abstractNumId w:val="12"/>
  </w:num>
  <w:num w:numId="26">
    <w:abstractNumId w:val="25"/>
  </w:num>
  <w:num w:numId="27">
    <w:abstractNumId w:val="20"/>
  </w:num>
  <w:num w:numId="28">
    <w:abstractNumId w:val="22"/>
  </w:num>
  <w:num w:numId="29">
    <w:abstractNumId w:val="5"/>
  </w:num>
  <w:num w:numId="30">
    <w:abstractNumId w:val="29"/>
  </w:num>
  <w:num w:numId="31">
    <w:abstractNumId w:val="26"/>
  </w:num>
  <w:num w:numId="32">
    <w:abstractNumId w:val="8"/>
  </w:num>
  <w:num w:numId="33">
    <w:abstractNumId w:val="15"/>
  </w:num>
  <w:num w:numId="34">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Coniker Lentz">
    <w15:presenceInfo w15:providerId="AD" w15:userId="S::ecl4@cornell.edu::7ce9b9ed-6808-47c4-91d5-2a6926ca0c37"/>
  </w15:person>
  <w15:person w15:author="Cardell, Lila">
    <w15:presenceInfo w15:providerId="AD" w15:userId="S::lilac2@illinois.edu::c9efc436-6da4-4ac0-89df-cb866c563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D7"/>
    <w:rsid w:val="0004560D"/>
    <w:rsid w:val="00070869"/>
    <w:rsid w:val="000D1D9D"/>
    <w:rsid w:val="000E418F"/>
    <w:rsid w:val="000E612A"/>
    <w:rsid w:val="00115E3A"/>
    <w:rsid w:val="00121394"/>
    <w:rsid w:val="001261C6"/>
    <w:rsid w:val="0013197F"/>
    <w:rsid w:val="00163303"/>
    <w:rsid w:val="00173DED"/>
    <w:rsid w:val="00186026"/>
    <w:rsid w:val="001A5631"/>
    <w:rsid w:val="001F4CD8"/>
    <w:rsid w:val="0020355F"/>
    <w:rsid w:val="00221EA2"/>
    <w:rsid w:val="00245ABC"/>
    <w:rsid w:val="00252979"/>
    <w:rsid w:val="00256425"/>
    <w:rsid w:val="002C326A"/>
    <w:rsid w:val="002D4982"/>
    <w:rsid w:val="002E5699"/>
    <w:rsid w:val="00343D7E"/>
    <w:rsid w:val="003533E7"/>
    <w:rsid w:val="00371EBF"/>
    <w:rsid w:val="00395758"/>
    <w:rsid w:val="003C04B9"/>
    <w:rsid w:val="003E3867"/>
    <w:rsid w:val="003E53C0"/>
    <w:rsid w:val="0041025B"/>
    <w:rsid w:val="00434FB0"/>
    <w:rsid w:val="00457450"/>
    <w:rsid w:val="00476746"/>
    <w:rsid w:val="004A4DFE"/>
    <w:rsid w:val="004A51D7"/>
    <w:rsid w:val="004A739F"/>
    <w:rsid w:val="004B3D1B"/>
    <w:rsid w:val="004B78BD"/>
    <w:rsid w:val="004E2234"/>
    <w:rsid w:val="004E730D"/>
    <w:rsid w:val="005233AA"/>
    <w:rsid w:val="00526FBB"/>
    <w:rsid w:val="005E14B7"/>
    <w:rsid w:val="006005C3"/>
    <w:rsid w:val="0060722A"/>
    <w:rsid w:val="0061581C"/>
    <w:rsid w:val="00622432"/>
    <w:rsid w:val="00633CEA"/>
    <w:rsid w:val="0063746E"/>
    <w:rsid w:val="0066405A"/>
    <w:rsid w:val="006818BE"/>
    <w:rsid w:val="00686400"/>
    <w:rsid w:val="006F4C5F"/>
    <w:rsid w:val="007001EC"/>
    <w:rsid w:val="007301D7"/>
    <w:rsid w:val="00751B88"/>
    <w:rsid w:val="00757D5A"/>
    <w:rsid w:val="0076287E"/>
    <w:rsid w:val="00786677"/>
    <w:rsid w:val="007A1F53"/>
    <w:rsid w:val="007B697F"/>
    <w:rsid w:val="007C12C1"/>
    <w:rsid w:val="007D3DA7"/>
    <w:rsid w:val="007E1398"/>
    <w:rsid w:val="007E20AB"/>
    <w:rsid w:val="007F63C0"/>
    <w:rsid w:val="00805155"/>
    <w:rsid w:val="0082649B"/>
    <w:rsid w:val="0085031C"/>
    <w:rsid w:val="008B11FA"/>
    <w:rsid w:val="008B4688"/>
    <w:rsid w:val="008F288C"/>
    <w:rsid w:val="00931ACD"/>
    <w:rsid w:val="00945351"/>
    <w:rsid w:val="00945D6F"/>
    <w:rsid w:val="0095575A"/>
    <w:rsid w:val="0098706C"/>
    <w:rsid w:val="0099381B"/>
    <w:rsid w:val="009B66E4"/>
    <w:rsid w:val="009C44A2"/>
    <w:rsid w:val="009D363D"/>
    <w:rsid w:val="009D7CF7"/>
    <w:rsid w:val="009E0A5D"/>
    <w:rsid w:val="00A40838"/>
    <w:rsid w:val="00A4210A"/>
    <w:rsid w:val="00A57E47"/>
    <w:rsid w:val="00A57E4D"/>
    <w:rsid w:val="00A6330D"/>
    <w:rsid w:val="00AC1985"/>
    <w:rsid w:val="00AC7F6A"/>
    <w:rsid w:val="00B00636"/>
    <w:rsid w:val="00B1115E"/>
    <w:rsid w:val="00B12C95"/>
    <w:rsid w:val="00B87406"/>
    <w:rsid w:val="00BE7E27"/>
    <w:rsid w:val="00BF3939"/>
    <w:rsid w:val="00C01A54"/>
    <w:rsid w:val="00C37170"/>
    <w:rsid w:val="00C71ED7"/>
    <w:rsid w:val="00C83E85"/>
    <w:rsid w:val="00C92323"/>
    <w:rsid w:val="00C9621E"/>
    <w:rsid w:val="00CB60A3"/>
    <w:rsid w:val="00CF1170"/>
    <w:rsid w:val="00CF30B5"/>
    <w:rsid w:val="00D64010"/>
    <w:rsid w:val="00D748E9"/>
    <w:rsid w:val="00DA20D0"/>
    <w:rsid w:val="00DA6284"/>
    <w:rsid w:val="00DF0156"/>
    <w:rsid w:val="00DF49D6"/>
    <w:rsid w:val="00E35C7F"/>
    <w:rsid w:val="00E50D15"/>
    <w:rsid w:val="00E94060"/>
    <w:rsid w:val="00E94DC4"/>
    <w:rsid w:val="00EC2631"/>
    <w:rsid w:val="00EC2CA1"/>
    <w:rsid w:val="00F002A6"/>
    <w:rsid w:val="00F253C9"/>
    <w:rsid w:val="00F3392D"/>
    <w:rsid w:val="00F33B41"/>
    <w:rsid w:val="00F34A56"/>
    <w:rsid w:val="00F842EF"/>
    <w:rsid w:val="00FC02BD"/>
    <w:rsid w:val="00FF1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96EF"/>
  <w15:chartTrackingRefBased/>
  <w15:docId w15:val="{877EA804-17AE-4F25-8123-426C8E15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1D7"/>
    <w:pPr>
      <w:ind w:left="720"/>
      <w:contextualSpacing/>
    </w:pPr>
  </w:style>
  <w:style w:type="paragraph" w:styleId="EndnoteText">
    <w:name w:val="endnote text"/>
    <w:basedOn w:val="Normal"/>
    <w:link w:val="EndnoteTextChar"/>
    <w:uiPriority w:val="99"/>
    <w:semiHidden/>
    <w:unhideWhenUsed/>
    <w:rsid w:val="0060722A"/>
    <w:pPr>
      <w:spacing w:after="0"/>
    </w:pPr>
    <w:rPr>
      <w:sz w:val="20"/>
      <w:szCs w:val="20"/>
    </w:rPr>
  </w:style>
  <w:style w:type="character" w:customStyle="1" w:styleId="EndnoteTextChar">
    <w:name w:val="Endnote Text Char"/>
    <w:basedOn w:val="DefaultParagraphFont"/>
    <w:link w:val="EndnoteText"/>
    <w:uiPriority w:val="99"/>
    <w:semiHidden/>
    <w:rsid w:val="0060722A"/>
    <w:rPr>
      <w:sz w:val="20"/>
      <w:szCs w:val="20"/>
    </w:rPr>
  </w:style>
  <w:style w:type="character" w:styleId="EndnoteReference">
    <w:name w:val="endnote reference"/>
    <w:basedOn w:val="DefaultParagraphFont"/>
    <w:uiPriority w:val="99"/>
    <w:semiHidden/>
    <w:unhideWhenUsed/>
    <w:rsid w:val="0060722A"/>
    <w:rPr>
      <w:vertAlign w:val="superscript"/>
    </w:rPr>
  </w:style>
  <w:style w:type="paragraph" w:styleId="FootnoteText">
    <w:name w:val="footnote text"/>
    <w:basedOn w:val="Normal"/>
    <w:link w:val="FootnoteTextChar"/>
    <w:uiPriority w:val="99"/>
    <w:semiHidden/>
    <w:unhideWhenUsed/>
    <w:rsid w:val="0060722A"/>
    <w:pPr>
      <w:spacing w:after="0"/>
    </w:pPr>
    <w:rPr>
      <w:sz w:val="20"/>
      <w:szCs w:val="20"/>
    </w:rPr>
  </w:style>
  <w:style w:type="character" w:customStyle="1" w:styleId="FootnoteTextChar">
    <w:name w:val="Footnote Text Char"/>
    <w:basedOn w:val="DefaultParagraphFont"/>
    <w:link w:val="FootnoteText"/>
    <w:uiPriority w:val="99"/>
    <w:semiHidden/>
    <w:rsid w:val="0060722A"/>
    <w:rPr>
      <w:sz w:val="20"/>
      <w:szCs w:val="20"/>
    </w:rPr>
  </w:style>
  <w:style w:type="character" w:styleId="FootnoteReference">
    <w:name w:val="footnote reference"/>
    <w:basedOn w:val="DefaultParagraphFont"/>
    <w:uiPriority w:val="99"/>
    <w:semiHidden/>
    <w:unhideWhenUsed/>
    <w:rsid w:val="0060722A"/>
    <w:rPr>
      <w:vertAlign w:val="superscript"/>
    </w:rPr>
  </w:style>
  <w:style w:type="table" w:styleId="TableGrid">
    <w:name w:val="Table Grid"/>
    <w:basedOn w:val="TableNormal"/>
    <w:uiPriority w:val="39"/>
    <w:rsid w:val="0025642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1B8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1B8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3392D"/>
    <w:rPr>
      <w:sz w:val="16"/>
      <w:szCs w:val="16"/>
    </w:rPr>
  </w:style>
  <w:style w:type="paragraph" w:styleId="CommentText">
    <w:name w:val="annotation text"/>
    <w:basedOn w:val="Normal"/>
    <w:link w:val="CommentTextChar"/>
    <w:uiPriority w:val="99"/>
    <w:semiHidden/>
    <w:unhideWhenUsed/>
    <w:rsid w:val="00F3392D"/>
    <w:rPr>
      <w:sz w:val="20"/>
      <w:szCs w:val="20"/>
    </w:rPr>
  </w:style>
  <w:style w:type="character" w:customStyle="1" w:styleId="CommentTextChar">
    <w:name w:val="Comment Text Char"/>
    <w:basedOn w:val="DefaultParagraphFont"/>
    <w:link w:val="CommentText"/>
    <w:uiPriority w:val="99"/>
    <w:semiHidden/>
    <w:rsid w:val="00F3392D"/>
    <w:rPr>
      <w:sz w:val="20"/>
      <w:szCs w:val="20"/>
    </w:rPr>
  </w:style>
  <w:style w:type="paragraph" w:styleId="CommentSubject">
    <w:name w:val="annotation subject"/>
    <w:basedOn w:val="CommentText"/>
    <w:next w:val="CommentText"/>
    <w:link w:val="CommentSubjectChar"/>
    <w:uiPriority w:val="99"/>
    <w:semiHidden/>
    <w:unhideWhenUsed/>
    <w:rsid w:val="00F3392D"/>
    <w:rPr>
      <w:b/>
      <w:bCs/>
    </w:rPr>
  </w:style>
  <w:style w:type="character" w:customStyle="1" w:styleId="CommentSubjectChar">
    <w:name w:val="Comment Subject Char"/>
    <w:basedOn w:val="CommentTextChar"/>
    <w:link w:val="CommentSubject"/>
    <w:uiPriority w:val="99"/>
    <w:semiHidden/>
    <w:rsid w:val="00F3392D"/>
    <w:rPr>
      <w:b/>
      <w:bCs/>
      <w:sz w:val="20"/>
      <w:szCs w:val="20"/>
    </w:rPr>
  </w:style>
  <w:style w:type="character" w:styleId="PlaceholderText">
    <w:name w:val="Placeholder Text"/>
    <w:basedOn w:val="DefaultParagraphFont"/>
    <w:uiPriority w:val="99"/>
    <w:semiHidden/>
    <w:rsid w:val="00700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30T21:28:22.639"/>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30T21:17:32.854"/>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30T21:18:59.630"/>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D4514-DF25-4549-83C7-05FF139BD02A}">
  <we:reference id="wa104382081" version="1.6.0.0" store="en-US" storeType="OMEX"/>
  <we:alternateReferences>
    <we:reference id="wa104382081" version="1.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73F67-493A-43BD-9960-3B1D22D2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718</Words>
  <Characters>4461</Characters>
  <Application>Microsoft Office Word</Application>
  <DocSecurity>0</DocSecurity>
  <Lines>202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Cardell, Lila</dc:creator>
  <cp:keywords/>
  <dc:description/>
  <cp:lastModifiedBy>Cardell, Lila</cp:lastModifiedBy>
  <cp:revision>2</cp:revision>
  <dcterms:created xsi:type="dcterms:W3CDTF">2020-07-01T02:33:00Z</dcterms:created>
  <dcterms:modified xsi:type="dcterms:W3CDTF">2020-07-01T02:33:00Z</dcterms:modified>
</cp:coreProperties>
</file>