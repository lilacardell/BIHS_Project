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038A46FF"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0581B">
      <w:pPr>
        <w:spacing w:line="276" w:lineRule="auto"/>
        <w:rPr>
          <w:rFonts w:ascii="Times New Roman" w:eastAsia="Times New Roman" w:hAnsi="Times New Roman" w:cs="Times New Roman"/>
          <w:b/>
          <w:bCs/>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FD1362">
        <w:rPr>
          <w:rFonts w:ascii="Times New Roman" w:eastAsia="Times New Roman" w:hAnsi="Times New Roman" w:cs="Times New Roman"/>
          <w:b/>
          <w:bCs/>
          <w:color w:val="212529"/>
          <w:sz w:val="22"/>
          <w:szCs w:val="22"/>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6AD25A6F" w:rsidR="00FD1362" w:rsidRPr="00060361"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intensity of inadequacy can be calculated by comparing the individual reported or allocated consumption of the nutrient to the nutrient standard. </w:t>
      </w:r>
    </w:p>
    <w:p w14:paraId="531EAFE2" w14:textId="08BA5E14"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lastRenderedPageBreak/>
        <w:t xml:space="preserve">4.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Requirement</w:t>
      </w:r>
      <w:r w:rsidR="00B52E31" w:rsidRPr="00D364E9">
        <w:rPr>
          <w:rFonts w:ascii="Times New Roman" w:hAnsi="Times New Roman" w:cs="Times New Roman"/>
          <w:b/>
          <w:bCs/>
          <w:sz w:val="22"/>
        </w:rPr>
        <w:t xml:space="preserve"> </w:t>
      </w:r>
      <w:r>
        <w:rPr>
          <w:rFonts w:ascii="Times New Roman" w:hAnsi="Times New Roman" w:cs="Times New Roman"/>
          <w:b/>
          <w:bCs/>
          <w:sz w:val="22"/>
        </w:rPr>
        <w:t>Sources</w:t>
      </w:r>
      <w:commentRangeStart w:id="6"/>
      <w:r w:rsidR="00B52E31" w:rsidRPr="00D364E9">
        <w:rPr>
          <w:rFonts w:ascii="Times New Roman" w:hAnsi="Times New Roman" w:cs="Times New Roman"/>
          <w:b/>
          <w:bCs/>
          <w:sz w:val="22"/>
        </w:rPr>
        <w:t>:</w:t>
      </w:r>
      <w:commentRangeEnd w:id="6"/>
      <w:r w:rsidR="009523D1">
        <w:rPr>
          <w:rStyle w:val="CommentReference"/>
        </w:rPr>
        <w:commentReference w:id="6"/>
      </w:r>
    </w:p>
    <w:p w14:paraId="64165A63" w14:textId="6F007B3A"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e decision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on nutrient standards.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Pr>
          <w:rFonts w:ascii="Times New Roman" w:hAnsi="Times New Roman" w:cs="Times New Roman"/>
          <w:sz w:val="22"/>
        </w:rPr>
        <w:t>reference standards for nutrient requirements</w:t>
      </w:r>
      <w:r w:rsidR="00D364E9">
        <w:rPr>
          <w:rFonts w:ascii="Times New Roman" w:hAnsi="Times New Roman" w:cs="Times New Roman"/>
          <w:sz w:val="22"/>
        </w:rPr>
        <w:t>, and the appropriate reference standard for the group or individual</w:t>
      </w:r>
      <w:r w:rsidR="009523D1">
        <w:rPr>
          <w:rFonts w:ascii="Times New Roman" w:hAnsi="Times New Roman" w:cs="Times New Roman"/>
          <w:sz w:val="22"/>
        </w:rPr>
        <w:t>, which includes decisions about incorporating</w:t>
      </w:r>
      <w:r w:rsidR="00DC4F68">
        <w:rPr>
          <w:rFonts w:ascii="Times New Roman" w:hAnsi="Times New Roman" w:cs="Times New Roman"/>
          <w:sz w:val="22"/>
        </w:rPr>
        <w:t xml:space="preserve"> (2)</w:t>
      </w:r>
      <w:r w:rsidR="009523D1">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activity levels</w:t>
      </w:r>
      <w:r w:rsidR="00DC4F68">
        <w:rPr>
          <w:rFonts w:ascii="Times New Roman" w:hAnsi="Times New Roman" w:cs="Times New Roman"/>
          <w:sz w:val="22"/>
        </w:rPr>
        <w:t xml:space="preserve"> (3) life</w:t>
      </w:r>
      <w:ins w:id="7" w:author="Cardell, Lila" w:date="2020-05-22T11:45:00Z">
        <w:r w:rsidR="00183683">
          <w:rPr>
            <w:rFonts w:ascii="Times New Roman" w:hAnsi="Times New Roman" w:cs="Times New Roman"/>
            <w:sz w:val="22"/>
          </w:rPr>
          <w:t xml:space="preserve"> </w:t>
        </w:r>
      </w:ins>
      <w:r w:rsidR="00DC4F68">
        <w:rPr>
          <w:rFonts w:ascii="Times New Roman" w:hAnsi="Times New Roman" w:cs="Times New Roman"/>
          <w:sz w:val="22"/>
        </w:rPr>
        <w:t>stage and (4) 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DC4F68">
        <w:rPr>
          <w:rFonts w:ascii="Times New Roman" w:hAnsi="Times New Roman" w:cs="Times New Roman"/>
          <w:sz w:val="22"/>
        </w:rPr>
        <w:t xml:space="preserve"> information </w:t>
      </w:r>
      <w:r w:rsidR="008B51DE">
        <w:rPr>
          <w:rFonts w:ascii="Times New Roman" w:hAnsi="Times New Roman" w:cs="Times New Roman"/>
          <w:sz w:val="22"/>
        </w:rPr>
        <w:t>about</w:t>
      </w:r>
      <w:r w:rsidR="00DC4F68">
        <w:rPr>
          <w:rFonts w:ascii="Times New Roman" w:hAnsi="Times New Roman" w:cs="Times New Roman"/>
          <w:sz w:val="22"/>
        </w:rPr>
        <w:t xml:space="preserve"> the latter three attributes</w:t>
      </w:r>
      <w:r w:rsidR="00806C36">
        <w:rPr>
          <w:rFonts w:ascii="Times New Roman" w:hAnsi="Times New Roman" w:cs="Times New Roman"/>
          <w:sz w:val="22"/>
        </w:rPr>
        <w:t xml:space="preserve"> 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needed to allocate household consumption to individuals. In step 8, we discuss the specific process of determining 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 xml:space="preserve"> below.</w:t>
      </w:r>
      <w:r w:rsidR="00DC4F68">
        <w:rPr>
          <w:rFonts w:ascii="Times New Roman" w:hAnsi="Times New Roman" w:cs="Times New Roman"/>
          <w:sz w:val="22"/>
        </w:rPr>
        <w:t xml:space="preserve"> </w:t>
      </w:r>
    </w:p>
    <w:p w14:paraId="4E9A11D5" w14:textId="5ED32C16" w:rsidR="00D364E9" w:rsidRDefault="00D364E9" w:rsidP="00B52E31">
      <w:pPr>
        <w:spacing w:line="276" w:lineRule="auto"/>
        <w:rPr>
          <w:rFonts w:ascii="Times New Roman" w:hAnsi="Times New Roman" w:cs="Times New Roman"/>
          <w:sz w:val="22"/>
        </w:rPr>
      </w:pPr>
    </w:p>
    <w:p w14:paraId="664F3862" w14:textId="1B9F0D7B" w:rsidR="009523D1" w:rsidRPr="00F060B2" w:rsidRDefault="009523D1" w:rsidP="00B52E31">
      <w:pPr>
        <w:spacing w:line="276" w:lineRule="auto"/>
        <w:rPr>
          <w:rFonts w:ascii="Times New Roman" w:hAnsi="Times New Roman" w:cs="Times New Roman"/>
          <w:i/>
          <w:iCs/>
          <w:sz w:val="22"/>
        </w:rPr>
      </w:pPr>
      <w:r>
        <w:rPr>
          <w:rFonts w:ascii="Times New Roman" w:hAnsi="Times New Roman" w:cs="Times New Roman"/>
          <w:i/>
          <w:iCs/>
          <w:sz w:val="22"/>
        </w:rPr>
        <w:t>Choice of nutrient requirements standards</w:t>
      </w:r>
    </w:p>
    <w:p w14:paraId="2FBCBBEC" w14:textId="65618452"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8"/>
      <w:commentRangeStart w:id="9"/>
      <w:r w:rsidRPr="00D364E9">
        <w:rPr>
          <w:rFonts w:ascii="Times New Roman" w:hAnsi="Times New Roman" w:cs="Times New Roman"/>
          <w:sz w:val="22"/>
        </w:rPr>
        <w:t>(DRI)</w:t>
      </w:r>
      <w:r>
        <w:rPr>
          <w:rFonts w:ascii="Times New Roman" w:hAnsi="Times New Roman" w:cs="Times New Roman"/>
          <w:sz w:val="22"/>
        </w:rPr>
        <w:t xml:space="preserve"> in </w:t>
      </w:r>
      <w:commentRangeEnd w:id="8"/>
      <w:r w:rsidR="00876609">
        <w:rPr>
          <w:rStyle w:val="CommentReference"/>
        </w:rPr>
        <w:commentReference w:id="8"/>
      </w:r>
      <w:commentRangeEnd w:id="9"/>
      <w:r w:rsidR="00183683">
        <w:rPr>
          <w:rStyle w:val="CommentReference"/>
        </w:rPr>
        <w:commentReference w:id="9"/>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10"/>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10"/>
      <w:r w:rsidR="00794DB1">
        <w:rPr>
          <w:rStyle w:val="CommentReference"/>
        </w:rPr>
        <w:commentReference w:id="10"/>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p>
    <w:p w14:paraId="4B51C468" w14:textId="1AE8A4BF" w:rsidR="008656AA" w:rsidRPr="00ED0451" w:rsidRDefault="008656AA" w:rsidP="00B52E31">
      <w:pPr>
        <w:spacing w:line="276" w:lineRule="auto"/>
        <w:rPr>
          <w:rFonts w:ascii="Times New Roman" w:hAnsi="Times New Roman" w:cs="Times New Roman"/>
          <w:sz w:val="22"/>
          <w:szCs w:val="22"/>
        </w:rPr>
      </w:pPr>
    </w:p>
    <w:p w14:paraId="6A04FA7E" w14:textId="40B6E9F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1"/>
      <w:commentRangeStart w:id="12"/>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A842A0">
        <w:rPr>
          <w:rFonts w:ascii="Times New Roman" w:hAnsi="Times New Roman" w:cs="Times New Roman"/>
          <w:sz w:val="22"/>
        </w:rPr>
        <w:t xml:space="preserve"> </w:t>
      </w:r>
      <w:commentRangeEnd w:id="11"/>
      <w:r w:rsidR="00810503">
        <w:rPr>
          <w:rStyle w:val="CommentReference"/>
        </w:rPr>
        <w:commentReference w:id="11"/>
      </w:r>
      <w:commentRangeEnd w:id="12"/>
      <w:r w:rsidR="00183683">
        <w:rPr>
          <w:rStyle w:val="CommentReference"/>
        </w:rPr>
        <w:commentReference w:id="12"/>
      </w:r>
      <w:r w:rsidR="00494812">
        <w:rPr>
          <w:rFonts w:ascii="Times New Roman" w:hAnsi="Times New Roman" w:cs="Times New Roman"/>
          <w:sz w:val="22"/>
        </w:rPr>
        <w:t xml:space="preserve">(Bermudez. </w:t>
      </w:r>
      <w:r w:rsidR="00B359A7">
        <w:rPr>
          <w:rFonts w:ascii="Times New Roman" w:hAnsi="Times New Roman" w:cs="Times New Roman"/>
          <w:sz w:val="22"/>
        </w:rPr>
        <w:t>et</w:t>
      </w:r>
      <w:r w:rsidR="00494812">
        <w:rPr>
          <w:rFonts w:ascii="Times New Roman" w:hAnsi="Times New Roman" w:cs="Times New Roman"/>
          <w:sz w:val="22"/>
        </w:rPr>
        <w:t xml:space="preserve"> al. 2012, </w:t>
      </w:r>
      <w:proofErr w:type="spellStart"/>
      <w:r w:rsidR="00494812">
        <w:rPr>
          <w:rFonts w:ascii="Times New Roman" w:hAnsi="Times New Roman" w:cs="Times New Roman"/>
          <w:sz w:val="22"/>
        </w:rPr>
        <w:t>Lividni</w:t>
      </w:r>
      <w:proofErr w:type="spellEnd"/>
      <w:r w:rsidR="00494812">
        <w:rPr>
          <w:rFonts w:ascii="Times New Roman" w:hAnsi="Times New Roman" w:cs="Times New Roman"/>
          <w:sz w:val="22"/>
        </w:rPr>
        <w:t xml:space="preserve"> </w:t>
      </w:r>
      <w:r w:rsidR="00B359A7">
        <w:rPr>
          <w:rFonts w:ascii="Times New Roman" w:hAnsi="Times New Roman" w:cs="Times New Roman"/>
          <w:sz w:val="22"/>
        </w:rPr>
        <w:t>et</w:t>
      </w:r>
      <w:r w:rsidR="00494812">
        <w:rPr>
          <w:rFonts w:ascii="Times New Roman" w:hAnsi="Times New Roman" w:cs="Times New Roman"/>
          <w:sz w:val="22"/>
        </w:rPr>
        <w:t xml:space="preserve"> al. 2013, </w:t>
      </w:r>
      <w:proofErr w:type="spellStart"/>
      <w:r w:rsidR="00494812" w:rsidRPr="00494812">
        <w:rPr>
          <w:rFonts w:ascii="Times New Roman" w:hAnsi="Times New Roman" w:cs="Times New Roman"/>
          <w:sz w:val="22"/>
        </w:rPr>
        <w:t>Sununtnasuk</w:t>
      </w:r>
      <w:proofErr w:type="spellEnd"/>
      <w:r w:rsidR="00BB10AB">
        <w:rPr>
          <w:rFonts w:ascii="Times New Roman" w:hAnsi="Times New Roman" w:cs="Times New Roman"/>
          <w:sz w:val="22"/>
        </w:rPr>
        <w:t xml:space="preserve"> </w:t>
      </w:r>
      <w:r w:rsidR="00B359A7">
        <w:rPr>
          <w:rFonts w:ascii="Times New Roman" w:hAnsi="Times New Roman" w:cs="Times New Roman"/>
          <w:sz w:val="22"/>
        </w:rPr>
        <w:t>et</w:t>
      </w:r>
      <w:r w:rsidR="00BB10AB">
        <w:rPr>
          <w:rFonts w:ascii="Times New Roman" w:hAnsi="Times New Roman" w:cs="Times New Roman"/>
          <w:sz w:val="22"/>
        </w:rPr>
        <w:t xml:space="preserve"> </w:t>
      </w:r>
      <w:r w:rsidR="00494812">
        <w:rPr>
          <w:rFonts w:ascii="Times New Roman" w:hAnsi="Times New Roman" w:cs="Times New Roman"/>
          <w:sz w:val="22"/>
        </w:rPr>
        <w:t>al</w:t>
      </w:r>
      <w:r w:rsidR="00494812" w:rsidRPr="00494812">
        <w:rPr>
          <w:rFonts w:ascii="Times New Roman" w:hAnsi="Times New Roman" w:cs="Times New Roman"/>
          <w:sz w:val="22"/>
        </w:rPr>
        <w:t>. 2017</w:t>
      </w:r>
      <w:r w:rsidR="00494812">
        <w:rPr>
          <w:rFonts w:ascii="Times New Roman" w:hAnsi="Times New Roman" w:cs="Times New Roman"/>
          <w:sz w:val="22"/>
        </w:rPr>
        <w:t>, Coates 2017)</w:t>
      </w:r>
      <w:r w:rsidR="00A87A54">
        <w:rPr>
          <w:rFonts w:ascii="Times New Roman" w:hAnsi="Times New Roman" w:cs="Times New Roman"/>
          <w:sz w:val="22"/>
        </w:rPr>
        <w:t>.</w:t>
      </w:r>
    </w:p>
    <w:p w14:paraId="550176E7" w14:textId="77777777" w:rsidR="00ED0451" w:rsidRDefault="00ED0451" w:rsidP="00B52E31">
      <w:pPr>
        <w:spacing w:line="276" w:lineRule="auto"/>
        <w:rPr>
          <w:rFonts w:ascii="Times New Roman" w:hAnsi="Times New Roman" w:cs="Times New Roman"/>
          <w:sz w:val="22"/>
        </w:rPr>
      </w:pPr>
    </w:p>
    <w:p w14:paraId="4A843AF4" w14:textId="6593E03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7E56DA01" w14:textId="77777777" w:rsidR="00ED0451" w:rsidRPr="002D00B3" w:rsidRDefault="00ED0451"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3763E0A5"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nutrients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nutrient requirements and likelihood of an individual being identified as inadequate. </w:t>
      </w:r>
      <w:r w:rsidR="00862352">
        <w:rPr>
          <w:rFonts w:ascii="Times New Roman" w:hAnsi="Times New Roman" w:cs="Times New Roman"/>
          <w:sz w:val="22"/>
          <w:szCs w:val="22"/>
        </w:rPr>
        <w:t xml:space="preserve">All three sets of nutrient standards mentioned adjust energy and often nutrient </w:t>
      </w:r>
      <w:r w:rsidR="00862352">
        <w:rPr>
          <w:rFonts w:ascii="Times New Roman" w:hAnsi="Times New Roman" w:cs="Times New Roman"/>
          <w:sz w:val="22"/>
          <w:szCs w:val="22"/>
        </w:rPr>
        <w:lastRenderedPageBreak/>
        <w:t>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29FFE947"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Nutrient requirements do not increase monotonically with respect to age. Children, pregnant, and lactating women have different 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 xml:space="preserve">.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42C798E4"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India energy and nutrient requirements are </w:t>
      </w:r>
      <w:r w:rsidR="00463DCF">
        <w:rPr>
          <w:rFonts w:ascii="Times New Roman" w:eastAsia="Times New Roman" w:hAnsi="Times New Roman" w:cs="Times New Roman"/>
          <w:color w:val="212529"/>
          <w:sz w:val="22"/>
          <w:szCs w:val="22"/>
          <w:shd w:val="clear" w:color="auto" w:fill="FFFFFF"/>
        </w:rPr>
        <w:t xml:space="preserve">provided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0554EA8E" w14:textId="13F5C34D" w:rsidR="00410727" w:rsidRDefault="00410727" w:rsidP="00410727">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requirements by using the individual’s current weight and height, </w:t>
      </w:r>
      <w:commentRangeStart w:id="13"/>
      <w:commentRangeStart w:id="14"/>
      <w:r>
        <w:rPr>
          <w:rFonts w:ascii="Times New Roman" w:eastAsia="Times New Roman" w:hAnsi="Times New Roman" w:cs="Times New Roman"/>
          <w:color w:val="212529"/>
          <w:sz w:val="22"/>
          <w:szCs w:val="22"/>
          <w:shd w:val="clear" w:color="auto" w:fill="FFFFFF"/>
        </w:rPr>
        <w:t>resulting in an Estimated Energy Requirement (EER</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color w:val="212529"/>
          <w:sz w:val="22"/>
          <w:szCs w:val="22"/>
          <w:shd w:val="clear" w:color="auto" w:fill="FFFFFF"/>
        </w:rPr>
        <w:t xml:space="preserve">). The EER is </w:t>
      </w:r>
      <w:r w:rsidRPr="002D00B3">
        <w:rPr>
          <w:rFonts w:ascii="Times New Roman" w:hAnsi="Times New Roman" w:cs="Times New Roman"/>
          <w:sz w:val="22"/>
          <w:szCs w:val="22"/>
        </w:rPr>
        <w:t>“the average dietary energy intake that is predicted to maintain energy balance in a healthy adult of a defined age, gender, weight, height, and level of physical activity consistent with good health</w:t>
      </w:r>
      <w:del w:id="15" w:author="Erin Coniker Lentz" w:date="2020-05-18T13:47:00Z">
        <w:r w:rsidRPr="002D00B3" w:rsidDel="00941F6F">
          <w:rPr>
            <w:rFonts w:ascii="Times New Roman" w:hAnsi="Times New Roman" w:cs="Times New Roman"/>
            <w:sz w:val="22"/>
            <w:szCs w:val="22"/>
          </w:rPr>
          <w:delText>.</w:delText>
        </w:r>
      </w:del>
      <w:r w:rsidRPr="002D00B3">
        <w:rPr>
          <w:rFonts w:ascii="Times New Roman" w:hAnsi="Times New Roman" w:cs="Times New Roman"/>
          <w:sz w:val="22"/>
          <w:szCs w:val="22"/>
        </w:rPr>
        <w:t>” (IOM 2006)</w:t>
      </w:r>
      <w:r>
        <w:rPr>
          <w:rFonts w:ascii="Times New Roman" w:hAnsi="Times New Roman" w:cs="Times New Roman"/>
          <w:sz w:val="22"/>
          <w:szCs w:val="22"/>
        </w:rPr>
        <w:t>. The WHO/FAO equivalent is the Total Energy Expenditure (TEE)</w:t>
      </w:r>
      <w:r w:rsidRPr="00410727">
        <w:rPr>
          <w:rFonts w:ascii="Times New Roman" w:hAnsi="Times New Roman" w:cs="Times New Roman"/>
          <w:sz w:val="22"/>
        </w:rPr>
        <w:t xml:space="preserve"> </w:t>
      </w:r>
      <w:r>
        <w:rPr>
          <w:rFonts w:ascii="Times New Roman" w:hAnsi="Times New Roman" w:cs="Times New Roman"/>
          <w:sz w:val="22"/>
        </w:rPr>
        <w:t>which is the “energy spent, on average, in a 24-hour period by an individual, or a group of individuals.” (FAO, 2004)</w:t>
      </w:r>
    </w:p>
    <w:p w14:paraId="3E16A216" w14:textId="77777777" w:rsidR="00410727" w:rsidRDefault="00410727" w:rsidP="000A094D">
      <w:pPr>
        <w:spacing w:line="276" w:lineRule="auto"/>
        <w:rPr>
          <w:rFonts w:ascii="Times New Roman" w:eastAsia="Times New Roman" w:hAnsi="Times New Roman" w:cs="Times New Roman"/>
          <w:b/>
          <w:bCs/>
          <w:color w:val="212529"/>
          <w:sz w:val="22"/>
          <w:szCs w:val="22"/>
          <w:shd w:val="clear" w:color="auto" w:fill="FFFFFF"/>
        </w:rPr>
      </w:pPr>
    </w:p>
    <w:p w14:paraId="4757D6A1" w14:textId="1051B0B9" w:rsidR="002C78F5" w:rsidRDefault="00097F0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 </w:t>
      </w:r>
      <w:r w:rsidR="00451E57">
        <w:rPr>
          <w:rFonts w:ascii="Times New Roman" w:eastAsia="Times New Roman" w:hAnsi="Times New Roman" w:cs="Times New Roman"/>
          <w:color w:val="212529"/>
          <w:sz w:val="22"/>
          <w:szCs w:val="22"/>
          <w:shd w:val="clear" w:color="auto" w:fill="FFFFFF"/>
        </w:rPr>
        <w:t>life stage</w:t>
      </w:r>
      <w:r w:rsidR="006A06AD">
        <w:rPr>
          <w:rFonts w:ascii="Times New Roman" w:eastAsia="Times New Roman" w:hAnsi="Times New Roman" w:cs="Times New Roman"/>
          <w:color w:val="212529"/>
          <w:sz w:val="22"/>
          <w:szCs w:val="22"/>
          <w:shd w:val="clear" w:color="auto" w:fill="FFFFFF"/>
        </w:rPr>
        <w:t xml:space="preserve"> group using the reference height and weight determined by the reference standard</w:t>
      </w:r>
      <w:r>
        <w:rPr>
          <w:rFonts w:ascii="Times New Roman" w:eastAsia="Times New Roman" w:hAnsi="Times New Roman" w:cs="Times New Roman"/>
          <w:color w:val="212529"/>
          <w:sz w:val="22"/>
          <w:szCs w:val="22"/>
          <w:shd w:val="clear" w:color="auto" w:fill="FFFFFF"/>
        </w:rPr>
        <w:t xml:space="preserve">. </w:t>
      </w:r>
      <w:r w:rsidR="002853C5">
        <w:rPr>
          <w:rFonts w:ascii="Times New Roman" w:hAnsi="Times New Roman" w:cs="Times New Roman"/>
          <w:color w:val="212529"/>
          <w:sz w:val="22"/>
          <w:szCs w:val="22"/>
          <w:shd w:val="clear" w:color="auto" w:fill="FFFFFF"/>
        </w:rPr>
        <w:t>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w:t>
      </w:r>
      <w:r w:rsidR="002853C5"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(WHO, </w:t>
      </w:r>
      <w:r w:rsidR="002853C5" w:rsidRPr="00463DCF">
        <w:rPr>
          <w:rFonts w:ascii="Times New Roman" w:hAnsi="Times New Roman" w:cs="Times New Roman"/>
          <w:sz w:val="22"/>
          <w:szCs w:val="22"/>
          <w:shd w:val="clear" w:color="auto" w:fill="FFFFFF"/>
        </w:rPr>
        <w:t>2006).</w:t>
      </w:r>
      <w:r w:rsidR="002C78F5" w:rsidRPr="00463DCF">
        <w:rPr>
          <w:rFonts w:ascii="Times New Roman" w:hAnsi="Times New Roman" w:cs="Times New Roman"/>
          <w:sz w:val="22"/>
          <w:szCs w:val="22"/>
        </w:rPr>
        <w:t xml:space="preserve"> </w:t>
      </w:r>
    </w:p>
    <w:p w14:paraId="7BC0D746" w14:textId="77777777" w:rsidR="00463DCF" w:rsidRDefault="00463DCF" w:rsidP="006A06AD">
      <w:pPr>
        <w:spacing w:line="276" w:lineRule="auto"/>
        <w:rPr>
          <w:rFonts w:ascii="Times New Roman" w:hAnsi="Times New Roman" w:cs="Times New Roman"/>
          <w:sz w:val="22"/>
          <w:szCs w:val="22"/>
        </w:rPr>
      </w:pPr>
    </w:p>
    <w:p w14:paraId="6D09DBB0" w14:textId="6058E510" w:rsidR="006A06AD" w:rsidRDefault="00463DCF"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The result is that the same energy requirement</w:t>
      </w:r>
      <w:r w:rsidR="00410727">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holds for everyone within a specific life stage and gender group</w:t>
      </w:r>
      <w:r w:rsidR="00410727">
        <w:rPr>
          <w:rFonts w:ascii="Times New Roman" w:eastAsia="Times New Roman" w:hAnsi="Times New Roman" w:cs="Times New Roman"/>
          <w:color w:val="212529"/>
          <w:sz w:val="22"/>
          <w:szCs w:val="22"/>
          <w:shd w:val="clear" w:color="auto" w:fill="FFFFFF"/>
        </w:rPr>
        <w:t xml:space="preserve">. </w:t>
      </w:r>
      <w:r w:rsidR="00AF1B42">
        <w:rPr>
          <w:rFonts w:ascii="Times New Roman" w:hAnsi="Times New Roman" w:cs="Times New Roman"/>
          <w:sz w:val="22"/>
          <w:szCs w:val="22"/>
        </w:rPr>
        <w:t>A challenge of</w:t>
      </w:r>
      <w:r w:rsidR="006A06AD">
        <w:rPr>
          <w:rFonts w:ascii="Times New Roman" w:hAnsi="Times New Roman" w:cs="Times New Roman"/>
          <w:sz w:val="22"/>
          <w:szCs w:val="22"/>
        </w:rPr>
        <w:t xml:space="preserve"> using group-based reference heights and weights</w:t>
      </w:r>
      <w:r w:rsidR="008645FF">
        <w:rPr>
          <w:rFonts w:ascii="Times New Roman" w:hAnsi="Times New Roman" w:cs="Times New Roman"/>
          <w:sz w:val="22"/>
          <w:szCs w:val="22"/>
        </w:rPr>
        <w:t xml:space="preserve"> is that </w:t>
      </w:r>
      <w:r w:rsidR="006A06AD">
        <w:rPr>
          <w:rFonts w:ascii="Times New Roman" w:hAnsi="Times New Roman" w:cs="Times New Roman"/>
          <w:sz w:val="22"/>
          <w:szCs w:val="22"/>
        </w:rPr>
        <w:t xml:space="preserve">half of the </w:t>
      </w:r>
      <w:r w:rsidR="00331526" w:rsidRPr="00F060B2">
        <w:rPr>
          <w:rFonts w:ascii="Times New Roman" w:hAnsi="Times New Roman" w:cs="Times New Roman"/>
          <w:sz w:val="22"/>
          <w:szCs w:val="22"/>
          <w:highlight w:val="yellow"/>
        </w:rPr>
        <w:t>sampled</w:t>
      </w:r>
      <w:r w:rsidR="00331526">
        <w:rPr>
          <w:rFonts w:ascii="Times New Roman" w:hAnsi="Times New Roman" w:cs="Times New Roman"/>
          <w:sz w:val="22"/>
          <w:szCs w:val="22"/>
        </w:rPr>
        <w:t xml:space="preserve"> </w:t>
      </w:r>
      <w:r w:rsidR="006A06AD">
        <w:rPr>
          <w:rFonts w:ascii="Times New Roman" w:hAnsi="Times New Roman" w:cs="Times New Roman"/>
          <w:sz w:val="22"/>
          <w:szCs w:val="22"/>
        </w:rPr>
        <w:t>i</w:t>
      </w:r>
      <w:commentRangeStart w:id="16"/>
      <w:commentRangeStart w:id="17"/>
      <w:commentRangeStart w:id="18"/>
      <w:r w:rsidR="006A06AD">
        <w:rPr>
          <w:rFonts w:ascii="Times New Roman" w:hAnsi="Times New Roman" w:cs="Times New Roman"/>
          <w:sz w:val="22"/>
          <w:szCs w:val="22"/>
        </w:rPr>
        <w:t xml:space="preserve">ndividuals </w:t>
      </w:r>
      <w:commentRangeEnd w:id="16"/>
      <w:r w:rsidR="00331526">
        <w:rPr>
          <w:rStyle w:val="CommentReference"/>
        </w:rPr>
        <w:commentReference w:id="16"/>
      </w:r>
      <w:commentRangeEnd w:id="17"/>
      <w:r w:rsidR="0069560B">
        <w:rPr>
          <w:rStyle w:val="CommentReference"/>
        </w:rPr>
        <w:commentReference w:id="17"/>
      </w:r>
      <w:commentRangeEnd w:id="18"/>
      <w:r w:rsidR="001D0CDE">
        <w:rPr>
          <w:rStyle w:val="CommentReference"/>
        </w:rPr>
        <w:commentReference w:id="18"/>
      </w:r>
      <w:r w:rsidR="006A06AD">
        <w:rPr>
          <w:rFonts w:ascii="Times New Roman" w:hAnsi="Times New Roman" w:cs="Times New Roman"/>
          <w:sz w:val="22"/>
          <w:szCs w:val="22"/>
        </w:rPr>
        <w:t>in the group should maintain their health with the group energy intake</w:t>
      </w:r>
      <w:r w:rsidR="00331526">
        <w:rPr>
          <w:rFonts w:ascii="Times New Roman" w:hAnsi="Times New Roman" w:cs="Times New Roman"/>
          <w:sz w:val="22"/>
          <w:szCs w:val="22"/>
        </w:rPr>
        <w:t xml:space="preserve">, </w:t>
      </w:r>
      <w:r w:rsidR="00331526" w:rsidRPr="00F060B2">
        <w:rPr>
          <w:rFonts w:ascii="Times New Roman" w:hAnsi="Times New Roman" w:cs="Times New Roman"/>
          <w:sz w:val="22"/>
          <w:szCs w:val="22"/>
          <w:highlight w:val="yellow"/>
        </w:rPr>
        <w:t>but half may need more</w:t>
      </w:r>
      <w:r w:rsidR="006A06AD" w:rsidRPr="00F060B2">
        <w:rPr>
          <w:rFonts w:ascii="Times New Roman" w:hAnsi="Times New Roman" w:cs="Times New Roman"/>
          <w:sz w:val="22"/>
          <w:szCs w:val="22"/>
          <w:highlight w:val="yellow"/>
        </w:rPr>
        <w:t>.</w:t>
      </w:r>
      <w:r w:rsidR="006A06AD">
        <w:rPr>
          <w:rFonts w:ascii="Times New Roman" w:hAnsi="Times New Roman" w:cs="Times New Roman"/>
          <w:sz w:val="22"/>
          <w:szCs w:val="22"/>
        </w:rPr>
        <w:t xml:space="preserve"> However, this </w:t>
      </w:r>
      <w:r w:rsidR="004E3878">
        <w:rPr>
          <w:rFonts w:ascii="Times New Roman" w:hAnsi="Times New Roman" w:cs="Times New Roman"/>
          <w:sz w:val="22"/>
          <w:szCs w:val="22"/>
        </w:rPr>
        <w:t xml:space="preserve">intake </w:t>
      </w:r>
      <w:r w:rsidR="006A06AD">
        <w:rPr>
          <w:rFonts w:ascii="Times New Roman" w:hAnsi="Times New Roman" w:cs="Times New Roman"/>
          <w:sz w:val="22"/>
          <w:szCs w:val="22"/>
        </w:rPr>
        <w:t xml:space="preserve">level might be unrealistic if a population is currently below the reference height or weight for their age, sex, </w:t>
      </w:r>
      <w:r w:rsidR="00451E57">
        <w:rPr>
          <w:rFonts w:ascii="Times New Roman" w:hAnsi="Times New Roman" w:cs="Times New Roman"/>
          <w:sz w:val="22"/>
          <w:szCs w:val="22"/>
        </w:rPr>
        <w:t>life stage</w:t>
      </w:r>
      <w:r w:rsidR="006A06AD">
        <w:rPr>
          <w:rFonts w:ascii="Times New Roman" w:hAnsi="Times New Roman" w:cs="Times New Roman"/>
          <w:sz w:val="22"/>
          <w:szCs w:val="22"/>
        </w:rPr>
        <w:t xml:space="preserve"> group, </w:t>
      </w:r>
      <w:r w:rsidR="008D1302">
        <w:rPr>
          <w:rFonts w:ascii="Times New Roman" w:hAnsi="Times New Roman" w:cs="Times New Roman"/>
          <w:sz w:val="22"/>
          <w:szCs w:val="22"/>
        </w:rPr>
        <w:t xml:space="preserve">and even more so if applying US/Canada based standards to global populations. </w:t>
      </w:r>
      <w:r w:rsidR="006A06AD">
        <w:rPr>
          <w:rFonts w:ascii="Times New Roman" w:hAnsi="Times New Roman" w:cs="Times New Roman"/>
          <w:sz w:val="22"/>
          <w:szCs w:val="22"/>
        </w:rPr>
        <w:t>Using the individual-specific</w:t>
      </w:r>
      <w:r w:rsidR="004E3878">
        <w:rPr>
          <w:rFonts w:ascii="Times New Roman" w:hAnsi="Times New Roman" w:cs="Times New Roman"/>
          <w:sz w:val="22"/>
          <w:szCs w:val="22"/>
        </w:rPr>
        <w:t xml:space="preserve"> </w:t>
      </w:r>
      <w:r w:rsidR="00410727">
        <w:rPr>
          <w:rFonts w:ascii="Times New Roman" w:hAnsi="Times New Roman" w:cs="Times New Roman"/>
          <w:sz w:val="22"/>
          <w:szCs w:val="22"/>
        </w:rPr>
        <w:t>energy requirement</w:t>
      </w:r>
      <w:r w:rsidR="006A06AD">
        <w:rPr>
          <w:rFonts w:ascii="Times New Roman" w:hAnsi="Times New Roman" w:cs="Times New Roman"/>
          <w:sz w:val="22"/>
          <w:szCs w:val="22"/>
        </w:rPr>
        <w:t xml:space="preserve"> allows for the maintenance of the health status of that individual</w:t>
      </w:r>
      <w:r w:rsidR="004E3878">
        <w:rPr>
          <w:rFonts w:ascii="Times New Roman" w:hAnsi="Times New Roman" w:cs="Times New Roman"/>
          <w:sz w:val="22"/>
          <w:szCs w:val="22"/>
        </w:rPr>
        <w:t xml:space="preserve">. </w:t>
      </w:r>
      <w:r w:rsidR="006A06AD">
        <w:rPr>
          <w:rFonts w:ascii="Times New Roman" w:hAnsi="Times New Roman" w:cs="Times New Roman"/>
          <w:sz w:val="22"/>
          <w:szCs w:val="22"/>
        </w:rPr>
        <w:t xml:space="preserve"> </w:t>
      </w:r>
      <w:r w:rsidR="004E3878">
        <w:rPr>
          <w:rFonts w:ascii="Times New Roman" w:hAnsi="Times New Roman" w:cs="Times New Roman"/>
          <w:sz w:val="22"/>
          <w:szCs w:val="22"/>
        </w:rPr>
        <w:t>I</w:t>
      </w:r>
      <w:r w:rsidR="006A06AD">
        <w:rPr>
          <w:rFonts w:ascii="Times New Roman" w:hAnsi="Times New Roman" w:cs="Times New Roman"/>
          <w:sz w:val="22"/>
          <w:szCs w:val="22"/>
        </w:rPr>
        <w:t>f his or her weight or height is below or above the standard</w:t>
      </w:r>
      <w:r w:rsidR="002E38A7">
        <w:rPr>
          <w:rFonts w:ascii="Times New Roman" w:hAnsi="Times New Roman" w:cs="Times New Roman"/>
          <w:sz w:val="22"/>
          <w:szCs w:val="22"/>
        </w:rPr>
        <w:t xml:space="preserve"> and is not considered “healthy” by nutritional standards</w:t>
      </w:r>
      <w:r w:rsidR="006A06AD">
        <w:rPr>
          <w:rFonts w:ascii="Times New Roman" w:hAnsi="Times New Roman" w:cs="Times New Roman"/>
          <w:sz w:val="22"/>
          <w:szCs w:val="22"/>
        </w:rPr>
        <w:t xml:space="preserve">, the energy requirement might not be appropriate for maintaining health. Additionally, it may be unrealistic to aggregate </w:t>
      </w:r>
      <w:r w:rsidR="008D1302">
        <w:rPr>
          <w:rFonts w:ascii="Times New Roman" w:hAnsi="Times New Roman" w:cs="Times New Roman"/>
          <w:sz w:val="22"/>
          <w:szCs w:val="22"/>
        </w:rPr>
        <w:t xml:space="preserve">the individual-specific measure of inadequacy and infer statistics about the prevalence of inadequacy at a population </w:t>
      </w:r>
      <w:commentRangeStart w:id="20"/>
      <w:commentRangeStart w:id="21"/>
      <w:r w:rsidR="008D1302">
        <w:rPr>
          <w:rFonts w:ascii="Times New Roman" w:hAnsi="Times New Roman" w:cs="Times New Roman"/>
          <w:sz w:val="22"/>
          <w:szCs w:val="22"/>
        </w:rPr>
        <w:t xml:space="preserve">level. </w:t>
      </w:r>
      <w:commentRangeEnd w:id="20"/>
      <w:r w:rsidR="00CE3C6D">
        <w:rPr>
          <w:rStyle w:val="CommentReference"/>
        </w:rPr>
        <w:commentReference w:id="20"/>
      </w:r>
      <w:commentRangeEnd w:id="21"/>
      <w:r w:rsidR="0069560B">
        <w:rPr>
          <w:rStyle w:val="CommentReference"/>
        </w:rPr>
        <w:commentReference w:id="21"/>
      </w:r>
    </w:p>
    <w:p w14:paraId="5981E31F" w14:textId="77777777" w:rsidR="00410727" w:rsidRDefault="00410727" w:rsidP="00410727">
      <w:pPr>
        <w:spacing w:line="276" w:lineRule="auto"/>
        <w:rPr>
          <w:rFonts w:ascii="Times New Roman" w:eastAsia="Times New Roman" w:hAnsi="Times New Roman" w:cs="Times New Roman"/>
          <w:b/>
          <w:bCs/>
          <w:color w:val="212529"/>
          <w:sz w:val="22"/>
          <w:szCs w:val="22"/>
          <w:shd w:val="clear" w:color="auto" w:fill="FFFFFF"/>
        </w:rPr>
      </w:pPr>
    </w:p>
    <w:p w14:paraId="298D291A" w14:textId="0083EE90" w:rsidR="00410727" w:rsidRPr="00463DCF" w:rsidRDefault="00410727" w:rsidP="0041072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Note: </w:t>
      </w:r>
      <w:r>
        <w:rPr>
          <w:rFonts w:ascii="Times New Roman" w:eastAsia="Times New Roman" w:hAnsi="Times New Roman" w:cs="Times New Roman"/>
          <w:color w:val="212529"/>
          <w:sz w:val="22"/>
          <w:szCs w:val="22"/>
          <w:shd w:val="clear" w:color="auto" w:fill="FFFFFF"/>
        </w:rPr>
        <w:t xml:space="preserve">We address the specific intake requirements for energy and nutrients </w:t>
      </w:r>
      <w:r w:rsidR="0066436F">
        <w:rPr>
          <w:rFonts w:ascii="Times New Roman" w:eastAsia="Times New Roman" w:hAnsi="Times New Roman" w:cs="Times New Roman"/>
          <w:color w:val="212529"/>
          <w:sz w:val="22"/>
          <w:szCs w:val="22"/>
          <w:shd w:val="clear" w:color="auto" w:fill="FFFFFF"/>
        </w:rPr>
        <w:t>to identify inadequacy</w:t>
      </w:r>
      <w:r>
        <w:rPr>
          <w:rFonts w:ascii="Times New Roman" w:eastAsia="Times New Roman" w:hAnsi="Times New Roman" w:cs="Times New Roman"/>
          <w:color w:val="212529"/>
          <w:sz w:val="22"/>
          <w:szCs w:val="22"/>
          <w:shd w:val="clear" w:color="auto" w:fill="FFFFFF"/>
        </w:rPr>
        <w:t xml:space="preserve"> in step 8. For the purposes of allocating household consumption to individuals</w:t>
      </w:r>
      <w:r w:rsidR="00EF1794">
        <w:rPr>
          <w:rFonts w:ascii="Times New Roman" w:eastAsia="Times New Roman" w:hAnsi="Times New Roman" w:cs="Times New Roman"/>
          <w:color w:val="212529"/>
          <w:sz w:val="22"/>
          <w:szCs w:val="22"/>
          <w:shd w:val="clear" w:color="auto" w:fill="FFFFFF"/>
        </w:rPr>
        <w:t>, or if only calorie allocation is required</w:t>
      </w:r>
      <w:r>
        <w:rPr>
          <w:rFonts w:ascii="Times New Roman" w:eastAsia="Times New Roman" w:hAnsi="Times New Roman" w:cs="Times New Roman"/>
          <w:color w:val="212529"/>
          <w:sz w:val="22"/>
          <w:szCs w:val="22"/>
          <w:shd w:val="clear" w:color="auto" w:fill="FFFFFF"/>
        </w:rPr>
        <w:t>, it is generally only necessary to determine the individual’s energy requirement.</w:t>
      </w:r>
    </w:p>
    <w:p w14:paraId="0EFF09A3" w14:textId="77777777" w:rsidR="00DC42AB" w:rsidDel="00E17591" w:rsidRDefault="00DC42AB" w:rsidP="000A094D">
      <w:pPr>
        <w:spacing w:line="276" w:lineRule="auto"/>
        <w:rPr>
          <w:del w:id="22" w:author="Erin Coniker Lentz" w:date="2020-05-18T12:12:00Z"/>
          <w:rFonts w:ascii="Times New Roman" w:eastAsia="Times New Roman" w:hAnsi="Times New Roman" w:cs="Times New Roman"/>
          <w:color w:val="212529"/>
          <w:sz w:val="22"/>
          <w:szCs w:val="22"/>
          <w:shd w:val="clear" w:color="auto" w:fill="FFFFFF"/>
        </w:rPr>
      </w:pPr>
    </w:p>
    <w:p w14:paraId="59A617B1" w14:textId="36A8E5C1" w:rsidR="007A75C5" w:rsidRPr="006E173A" w:rsidRDefault="007A75C5" w:rsidP="007A75C5">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59C4911" w14:textId="56E70128"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shares to individuals to allocate nutrient consumption. </w:t>
      </w:r>
      <w:r>
        <w:rPr>
          <w:rFonts w:ascii="Times New Roman" w:eastAsia="Times New Roman" w:hAnsi="Times New Roman" w:cs="Times New Roman"/>
          <w:color w:val="212529"/>
          <w:sz w:val="22"/>
          <w:szCs w:val="22"/>
          <w:shd w:val="clear" w:color="auto" w:fill="FFFFFF"/>
        </w:rPr>
        <w:t>The easiest is the “per capita approach” which allocates 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w:t>
      </w:r>
      <w:r w:rsidR="00BE716B">
        <w:rPr>
          <w:rFonts w:ascii="Times New Roman" w:eastAsia="Times New Roman" w:hAnsi="Times New Roman" w:cs="Times New Roman"/>
          <w:color w:val="212529"/>
          <w:sz w:val="22"/>
          <w:szCs w:val="22"/>
          <w:shd w:val="clear" w:color="auto" w:fill="FFFFFF"/>
        </w:rPr>
        <w:t xml:space="preserve">household </w:t>
      </w:r>
      <w:r>
        <w:rPr>
          <w:rFonts w:ascii="Times New Roman" w:eastAsia="Times New Roman" w:hAnsi="Times New Roman" w:cs="Times New Roman"/>
          <w:color w:val="212529"/>
          <w:sz w:val="22"/>
          <w:szCs w:val="22"/>
          <w:shd w:val="clear" w:color="auto" w:fill="FFFFFF"/>
        </w:rPr>
        <w:t>nutrient</w:t>
      </w:r>
      <w:r w:rsidR="00BE716B">
        <w:rPr>
          <w:rFonts w:ascii="Times New Roman" w:eastAsia="Times New Roman" w:hAnsi="Times New Roman" w:cs="Times New Roman"/>
          <w:color w:val="212529"/>
          <w:sz w:val="22"/>
          <w:szCs w:val="22"/>
          <w:shd w:val="clear" w:color="auto" w:fill="FFFFFF"/>
        </w:rPr>
        <w:t xml:space="preserve"> consumption</w:t>
      </w:r>
      <w:r>
        <w:rPr>
          <w:rFonts w:ascii="Times New Roman" w:eastAsia="Times New Roman" w:hAnsi="Times New Roman" w:cs="Times New Roman"/>
          <w:color w:val="212529"/>
          <w:sz w:val="22"/>
          <w:szCs w:val="22"/>
          <w:shd w:val="clear" w:color="auto" w:fill="FFFFFF"/>
        </w:rPr>
        <w:t xml:space="preserve"> allocated to the individual is proportional to individual nutrient requirements.  In this approach, the individual’s</w:t>
      </w:r>
      <w:r w:rsidR="0066436F">
        <w:rPr>
          <w:rFonts w:ascii="Times New Roman" w:eastAsia="Times New Roman" w:hAnsi="Times New Roman" w:cs="Times New Roman"/>
          <w:color w:val="212529"/>
          <w:sz w:val="22"/>
          <w:szCs w:val="22"/>
          <w:shd w:val="clear" w:color="auto" w:fill="FFFFFF"/>
        </w:rPr>
        <w:t xml:space="preserve"> energy or nutrient</w:t>
      </w:r>
      <w:r>
        <w:rPr>
          <w:rFonts w:ascii="Times New Roman" w:eastAsia="Times New Roman" w:hAnsi="Times New Roman" w:cs="Times New Roman"/>
          <w:color w:val="212529"/>
          <w:sz w:val="22"/>
          <w:szCs w:val="22"/>
          <w:shd w:val="clear" w:color="auto" w:fill="FFFFFF"/>
        </w:rPr>
        <w:t xml:space="preserve"> requirements must be identified using the nutrient reference standards</w:t>
      </w:r>
      <w:r w:rsidR="0066436F">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The individual’s “Adult Equivalent” (AE) is expressed as a ratio</w:t>
      </w:r>
      <w:r w:rsidR="00BE716B">
        <w:rPr>
          <w:rFonts w:ascii="Times New Roman" w:eastAsia="Times New Roman" w:hAnsi="Times New Roman" w:cs="Times New Roman"/>
          <w:color w:val="212529"/>
          <w:sz w:val="22"/>
          <w:szCs w:val="22"/>
          <w:shd w:val="clear" w:color="auto" w:fill="FFFFFF"/>
        </w:rPr>
        <w:t xml:space="preserve"> of the individual’s energy or nutrient requirement</w:t>
      </w:r>
      <w:r>
        <w:rPr>
          <w:rFonts w:ascii="Times New Roman" w:eastAsia="Times New Roman" w:hAnsi="Times New Roman" w:cs="Times New Roman"/>
          <w:color w:val="212529"/>
          <w:sz w:val="22"/>
          <w:szCs w:val="22"/>
          <w:shd w:val="clear" w:color="auto" w:fill="FFFFFF"/>
        </w:rPr>
        <w:t xml:space="preserve"> relative to the </w:t>
      </w:r>
      <w:r w:rsidR="00BE716B">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 xml:space="preserve">nutrient requirement for a base individual, typically an 18 to </w:t>
      </w:r>
      <w:del w:id="23" w:author="Erin Coniker Lentz" w:date="2020-05-16T14:47:00Z">
        <w:r w:rsidDel="005973BE">
          <w:rPr>
            <w:rFonts w:ascii="Times New Roman" w:eastAsia="Times New Roman" w:hAnsi="Times New Roman" w:cs="Times New Roman"/>
            <w:color w:val="212529"/>
            <w:sz w:val="22"/>
            <w:szCs w:val="22"/>
            <w:shd w:val="clear" w:color="auto" w:fill="FFFFFF"/>
          </w:rPr>
          <w:delText>-</w:delText>
        </w:r>
      </w:del>
      <w:r>
        <w:rPr>
          <w:rFonts w:ascii="Times New Roman" w:eastAsia="Times New Roman" w:hAnsi="Times New Roman" w:cs="Times New Roman"/>
          <w:color w:val="212529"/>
          <w:sz w:val="22"/>
          <w:szCs w:val="22"/>
          <w:shd w:val="clear" w:color="auto" w:fill="FFFFFF"/>
        </w:rPr>
        <w:t>30 year</w:t>
      </w:r>
      <w:ins w:id="24" w:author="Erin Coniker Lentz" w:date="2020-05-16T14:47:00Z">
        <w:r>
          <w:rPr>
            <w:rFonts w:ascii="Times New Roman" w:eastAsia="Times New Roman" w:hAnsi="Times New Roman" w:cs="Times New Roman"/>
            <w:color w:val="212529"/>
            <w:sz w:val="22"/>
            <w:szCs w:val="22"/>
            <w:shd w:val="clear" w:color="auto" w:fill="FFFFFF"/>
          </w:rPr>
          <w:t>-</w:t>
        </w:r>
      </w:ins>
      <w:del w:id="25" w:author="Erin Coniker Lentz" w:date="2020-05-16T14:47:00Z">
        <w:r w:rsidDel="005973BE">
          <w:rPr>
            <w:rFonts w:ascii="Times New Roman" w:eastAsia="Times New Roman" w:hAnsi="Times New Roman" w:cs="Times New Roman"/>
            <w:color w:val="212529"/>
            <w:sz w:val="22"/>
            <w:szCs w:val="22"/>
            <w:shd w:val="clear" w:color="auto" w:fill="FFFFFF"/>
          </w:rPr>
          <w:delText xml:space="preserve"> </w:delText>
        </w:r>
      </w:del>
      <w:r>
        <w:rPr>
          <w:rFonts w:ascii="Times New Roman" w:eastAsia="Times New Roman" w:hAnsi="Times New Roman" w:cs="Times New Roman"/>
          <w:color w:val="212529"/>
          <w:sz w:val="22"/>
          <w:szCs w:val="22"/>
          <w:shd w:val="clear" w:color="auto" w:fill="FFFFFF"/>
        </w:rPr>
        <w:t xml:space="preserve">old male with moderate physical activity level. </w:t>
      </w:r>
    </w:p>
    <w:p w14:paraId="46E08689" w14:textId="2E961FF2" w:rsidR="0066436F" w:rsidRDefault="0066436F" w:rsidP="007A75C5">
      <w:pPr>
        <w:spacing w:line="276" w:lineRule="auto"/>
        <w:rPr>
          <w:rFonts w:ascii="Times New Roman" w:eastAsia="Times New Roman" w:hAnsi="Times New Roman" w:cs="Times New Roman"/>
          <w:color w:val="212529"/>
          <w:sz w:val="22"/>
          <w:szCs w:val="22"/>
          <w:shd w:val="clear" w:color="auto" w:fill="FFFFFF"/>
        </w:rPr>
      </w:pPr>
    </w:p>
    <w:p w14:paraId="50544926" w14:textId="4F2F1E25" w:rsidR="0066436F" w:rsidRDefault="0066436F" w:rsidP="007A75C5">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While an AE can be calculated for each nutrient individually, the AE generated by the relative share of kilocalories is typically used</w:t>
      </w:r>
      <w:r w:rsidR="00BE716B">
        <w:rPr>
          <w:rFonts w:ascii="Times New Roman" w:hAnsi="Times New Roman" w:cs="Times New Roman"/>
          <w:sz w:val="22"/>
          <w:szCs w:val="22"/>
        </w:rPr>
        <w:t xml:space="preserve"> and applied to all nutrient allocations. </w:t>
      </w:r>
      <w:r>
        <w:rPr>
          <w:rFonts w:ascii="Times New Roman" w:hAnsi="Times New Roman" w:cs="Times New Roman"/>
          <w:sz w:val="22"/>
          <w:szCs w:val="22"/>
        </w:rPr>
        <w:t>Coates (2017) calculated nutrient-specific adult equivalents and found that the differences between shares were not significant when compared to using the AE value derived from energy consumption to identify shares for all nutrients.</w:t>
      </w:r>
    </w:p>
    <w:p w14:paraId="04DA7E60" w14:textId="77777777"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p>
    <w:p w14:paraId="33296DA1" w14:textId="0B28CC1D" w:rsidR="00BE716B" w:rsidRDefault="007A75C5" w:rsidP="007A75C5">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sidR="00BE716B">
        <w:rPr>
          <w:rFonts w:ascii="Times New Roman" w:hAnsi="Times New Roman" w:cs="Times New Roman"/>
          <w:b/>
          <w:bCs/>
          <w:sz w:val="22"/>
          <w:szCs w:val="22"/>
        </w:rPr>
        <w:t xml:space="preserve"> %:</w:t>
      </w:r>
    </w:p>
    <w:p w14:paraId="16D56127" w14:textId="22B69112" w:rsidR="007A75C5" w:rsidRDefault="00BE716B" w:rsidP="007A75C5">
      <w:pPr>
        <w:spacing w:line="276" w:lineRule="auto"/>
        <w:rPr>
          <w:rFonts w:ascii="Times New Roman" w:hAnsi="Times New Roman" w:cs="Times New Roman"/>
          <w:sz w:val="22"/>
          <w:szCs w:val="22"/>
        </w:rPr>
      </w:pPr>
      <w:r>
        <w:rPr>
          <w:rFonts w:ascii="Times New Roman" w:hAnsi="Times New Roman" w:cs="Times New Roman"/>
          <w:sz w:val="22"/>
          <w:szCs w:val="22"/>
        </w:rPr>
        <w:t>The representative share for an individual</w:t>
      </w:r>
      <w:r w:rsidR="007A75C5">
        <w:rPr>
          <w:rFonts w:ascii="Times New Roman" w:hAnsi="Times New Roman" w:cs="Times New Roman"/>
          <w:sz w:val="22"/>
          <w:szCs w:val="22"/>
        </w:rPr>
        <w:t xml:space="preserve"> is equal to the individual’s AE as calculated above, divided by the sum of all adult equivalents in the household. </w:t>
      </w:r>
    </w:p>
    <w:p w14:paraId="07FA847C" w14:textId="77777777" w:rsidR="007A75C5" w:rsidRDefault="007A75C5" w:rsidP="007A75C5">
      <w:pPr>
        <w:spacing w:line="276" w:lineRule="auto"/>
        <w:rPr>
          <w:rFonts w:ascii="Times New Roman" w:hAnsi="Times New Roman" w:cs="Times New Roman"/>
          <w:sz w:val="22"/>
          <w:szCs w:val="22"/>
        </w:rPr>
      </w:pPr>
    </w:p>
    <w:p w14:paraId="604BD690" w14:textId="77777777" w:rsidR="00BE716B" w:rsidRDefault="00BE3E75" w:rsidP="007A75C5">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lastRenderedPageBreak/>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sidR="00BE716B">
        <w:rPr>
          <w:rFonts w:ascii="Times New Roman" w:eastAsia="Times New Roman" w:hAnsi="Times New Roman" w:cs="Times New Roman"/>
          <w:b/>
          <w:bCs/>
          <w:color w:val="212529"/>
          <w:sz w:val="22"/>
          <w:szCs w:val="22"/>
          <w:shd w:val="clear" w:color="auto" w:fill="FFFFFF"/>
        </w:rPr>
        <w:t>:</w:t>
      </w:r>
    </w:p>
    <w:p w14:paraId="53E7D896" w14:textId="372D53E6" w:rsidR="007A75C5" w:rsidRDefault="00BE716B" w:rsidP="007A75C5">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nutrient consumption is </w:t>
      </w:r>
      <w:r w:rsidR="00BE3E75">
        <w:rPr>
          <w:rFonts w:ascii="Times New Roman" w:hAnsi="Times New Roman" w:cs="Times New Roman"/>
          <w:sz w:val="22"/>
          <w:szCs w:val="22"/>
        </w:rPr>
        <w:t xml:space="preserve">multiplied by </w:t>
      </w:r>
      <w:r>
        <w:rPr>
          <w:rFonts w:ascii="Times New Roman" w:hAnsi="Times New Roman" w:cs="Times New Roman"/>
          <w:sz w:val="22"/>
          <w:szCs w:val="22"/>
        </w:rPr>
        <w:t>the individuals’ share % to yield the individual allocated consumption of each nutrient.</w:t>
      </w:r>
      <w:r w:rsidR="00EF1794">
        <w:rPr>
          <w:rFonts w:ascii="Times New Roman" w:hAnsi="Times New Roman" w:cs="Times New Roman"/>
          <w:sz w:val="22"/>
          <w:szCs w:val="22"/>
        </w:rPr>
        <w:t xml:space="preserve"> This is the quantity of nutrient the </w:t>
      </w:r>
      <w:r w:rsidR="00A36F15">
        <w:rPr>
          <w:rFonts w:ascii="Times New Roman" w:hAnsi="Times New Roman" w:cs="Times New Roman"/>
          <w:sz w:val="22"/>
          <w:szCs w:val="22"/>
        </w:rPr>
        <w:t xml:space="preserve">individual is assumed to have consumed. </w:t>
      </w:r>
    </w:p>
    <w:p w14:paraId="11D0585D" w14:textId="77777777" w:rsidR="00DD428A" w:rsidRDefault="00DD428A" w:rsidP="000A094D">
      <w:pPr>
        <w:spacing w:line="276" w:lineRule="auto"/>
        <w:rPr>
          <w:ins w:id="26" w:author="Erin Coniker Lentz" w:date="2020-05-16T14:43:00Z"/>
          <w:rFonts w:ascii="Times New Roman" w:eastAsia="Times New Roman" w:hAnsi="Times New Roman" w:cs="Times New Roman"/>
          <w:b/>
          <w:bCs/>
          <w:color w:val="212529"/>
          <w:sz w:val="22"/>
          <w:szCs w:val="22"/>
          <w:shd w:val="clear" w:color="auto" w:fill="FFFFFF"/>
        </w:rPr>
      </w:pPr>
    </w:p>
    <w:p w14:paraId="7E0D3567" w14:textId="5F56CC83" w:rsidR="007278AD" w:rsidRPr="00C650BB" w:rsidRDefault="007A75C5" w:rsidP="000A094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w:t>
      </w:r>
      <w:r w:rsidR="001E0591">
        <w:rPr>
          <w:rFonts w:ascii="Times New Roman" w:eastAsia="Times New Roman" w:hAnsi="Times New Roman" w:cs="Times New Roman"/>
          <w:b/>
          <w:bCs/>
          <w:color w:val="212529"/>
          <w:sz w:val="22"/>
          <w:szCs w:val="22"/>
          <w:shd w:val="clear" w:color="auto" w:fill="FFFFFF"/>
        </w:rPr>
        <w:t xml:space="preserve">Nutrient </w:t>
      </w:r>
      <w:r>
        <w:rPr>
          <w:rFonts w:ascii="Times New Roman" w:eastAsia="Times New Roman" w:hAnsi="Times New Roman" w:cs="Times New Roman"/>
          <w:b/>
          <w:bCs/>
          <w:color w:val="212529"/>
          <w:sz w:val="22"/>
          <w:szCs w:val="22"/>
          <w:shd w:val="clear" w:color="auto" w:fill="FFFFFF"/>
        </w:rPr>
        <w:t>Inadequacy Standards</w:t>
      </w:r>
      <w:r w:rsidR="00BE716B">
        <w:rPr>
          <w:rFonts w:ascii="Times New Roman" w:eastAsia="Times New Roman" w:hAnsi="Times New Roman" w:cs="Times New Roman"/>
          <w:b/>
          <w:bCs/>
          <w:color w:val="212529"/>
          <w:sz w:val="22"/>
          <w:szCs w:val="22"/>
          <w:shd w:val="clear" w:color="auto" w:fill="FFFFFF"/>
        </w:rPr>
        <w:t>:</w:t>
      </w:r>
      <w:r>
        <w:rPr>
          <w:rFonts w:ascii="Times New Roman" w:eastAsia="Times New Roman" w:hAnsi="Times New Roman" w:cs="Times New Roman"/>
          <w:b/>
          <w:bCs/>
          <w:color w:val="212529"/>
          <w:sz w:val="22"/>
          <w:szCs w:val="22"/>
          <w:shd w:val="clear" w:color="auto" w:fill="FFFFFF"/>
        </w:rPr>
        <w:t xml:space="preserve"> </w:t>
      </w:r>
    </w:p>
    <w:p w14:paraId="1F9E9FCF" w14:textId="77777777" w:rsidR="006A27B2" w:rsidRDefault="006A27B2" w:rsidP="000A094D">
      <w:pPr>
        <w:spacing w:line="276" w:lineRule="auto"/>
        <w:rPr>
          <w:rFonts w:ascii="Times New Roman" w:eastAsia="Times New Roman" w:hAnsi="Times New Roman" w:cs="Times New Roman"/>
          <w:color w:val="212529"/>
          <w:sz w:val="22"/>
          <w:szCs w:val="22"/>
          <w:shd w:val="clear" w:color="auto" w:fill="FFFFFF"/>
        </w:rPr>
      </w:pPr>
    </w:p>
    <w:p w14:paraId="725912AF" w14:textId="6967B1CF" w:rsidR="00A36F15" w:rsidRDefault="00DC42AB" w:rsidP="000A094D">
      <w:pPr>
        <w:spacing w:line="276" w:lineRule="auto"/>
        <w:rPr>
          <w:rFonts w:ascii="Times New Roman" w:eastAsia="Times New Roman" w:hAnsi="Times New Roman" w:cs="Times New Roman"/>
          <w:color w:val="212529"/>
          <w:sz w:val="22"/>
          <w:szCs w:val="22"/>
          <w:shd w:val="clear" w:color="auto" w:fill="FFFFFF"/>
        </w:rPr>
      </w:pPr>
      <w:commentRangeStart w:id="27"/>
      <w:commentRangeStart w:id="28"/>
      <w:r>
        <w:rPr>
          <w:rFonts w:ascii="Times New Roman" w:eastAsia="Times New Roman" w:hAnsi="Times New Roman" w:cs="Times New Roman"/>
          <w:color w:val="212529"/>
          <w:sz w:val="22"/>
          <w:szCs w:val="22"/>
          <w:shd w:val="clear" w:color="auto" w:fill="FFFFFF"/>
        </w:rPr>
        <w:t>In general, the standards set forth differ by</w:t>
      </w:r>
      <w:r w:rsidR="00A36F15">
        <w:rPr>
          <w:rFonts w:ascii="Times New Roman" w:eastAsia="Times New Roman" w:hAnsi="Times New Roman" w:cs="Times New Roman"/>
          <w:color w:val="212529"/>
          <w:sz w:val="22"/>
          <w:szCs w:val="22"/>
          <w:shd w:val="clear" w:color="auto" w:fill="FFFFFF"/>
        </w:rPr>
        <w:t xml:space="preserve"> the specific nutrient and</w:t>
      </w:r>
      <w:r>
        <w:rPr>
          <w:rFonts w:ascii="Times New Roman" w:eastAsia="Times New Roman" w:hAnsi="Times New Roman" w:cs="Times New Roman"/>
          <w:color w:val="212529"/>
          <w:sz w:val="22"/>
          <w:szCs w:val="22"/>
          <w:shd w:val="clear" w:color="auto" w:fill="FFFFFF"/>
        </w:rPr>
        <w:t xml:space="preserve"> whether the standards will be used to determine the prevalence of inadequacy compared to making dietary recommendations, and whether the inadequacy or recommendations are being made at an individual or population level</w:t>
      </w:r>
      <w:r w:rsidR="00A36F15">
        <w:rPr>
          <w:rFonts w:ascii="Times New Roman" w:eastAsia="Times New Roman" w:hAnsi="Times New Roman" w:cs="Times New Roman"/>
          <w:color w:val="212529"/>
          <w:sz w:val="22"/>
          <w:szCs w:val="22"/>
          <w:shd w:val="clear" w:color="auto" w:fill="FFFFFF"/>
        </w:rPr>
        <w:t>. We focus on identifying inadequacy which is more common for social scientists.</w:t>
      </w:r>
      <w:r w:rsidR="001920A1">
        <w:rPr>
          <w:rFonts w:ascii="Times New Roman" w:eastAsia="Times New Roman" w:hAnsi="Times New Roman" w:cs="Times New Roman"/>
          <w:color w:val="212529"/>
          <w:sz w:val="22"/>
          <w:szCs w:val="22"/>
          <w:shd w:val="clear" w:color="auto" w:fill="FFFFFF"/>
        </w:rPr>
        <w:t xml:space="preserve"> </w:t>
      </w:r>
      <w:commentRangeEnd w:id="27"/>
      <w:r w:rsidR="00D770FC">
        <w:rPr>
          <w:rStyle w:val="CommentReference"/>
        </w:rPr>
        <w:commentReference w:id="27"/>
      </w:r>
      <w:commentRangeEnd w:id="28"/>
      <w:r w:rsidR="00A36F15">
        <w:rPr>
          <w:rFonts w:ascii="Times New Roman" w:eastAsia="Times New Roman" w:hAnsi="Times New Roman" w:cs="Times New Roman"/>
          <w:color w:val="212529"/>
          <w:sz w:val="22"/>
          <w:szCs w:val="22"/>
          <w:shd w:val="clear" w:color="auto" w:fill="FFFFFF"/>
        </w:rPr>
        <w:t xml:space="preserve">We address energy requirements first, and then </w:t>
      </w:r>
      <w:r w:rsidR="003959FD">
        <w:rPr>
          <w:rFonts w:ascii="Times New Roman" w:eastAsia="Times New Roman" w:hAnsi="Times New Roman" w:cs="Times New Roman"/>
          <w:color w:val="212529"/>
          <w:sz w:val="22"/>
          <w:szCs w:val="22"/>
          <w:shd w:val="clear" w:color="auto" w:fill="FFFFFF"/>
        </w:rPr>
        <w:t>macronutrients (fat, protein, carbohydrates), and then two selected micro</w:t>
      </w:r>
      <w:r w:rsidR="00A36F15">
        <w:rPr>
          <w:rFonts w:ascii="Times New Roman" w:eastAsia="Times New Roman" w:hAnsi="Times New Roman" w:cs="Times New Roman"/>
          <w:color w:val="212529"/>
          <w:sz w:val="22"/>
          <w:szCs w:val="22"/>
          <w:shd w:val="clear" w:color="auto" w:fill="FFFFFF"/>
        </w:rPr>
        <w:t>nutrients.</w:t>
      </w:r>
    </w:p>
    <w:p w14:paraId="41CC0A0B" w14:textId="77777777" w:rsidR="00A36F15" w:rsidRPr="00A36F15" w:rsidRDefault="00A36F15" w:rsidP="000A094D">
      <w:pPr>
        <w:spacing w:line="276" w:lineRule="auto"/>
        <w:rPr>
          <w:rFonts w:ascii="Times New Roman" w:eastAsia="Times New Roman" w:hAnsi="Times New Roman" w:cs="Times New Roman"/>
          <w:color w:val="212529"/>
          <w:sz w:val="22"/>
          <w:szCs w:val="22"/>
          <w:shd w:val="clear" w:color="auto" w:fill="FFFFFF"/>
        </w:rPr>
      </w:pPr>
    </w:p>
    <w:p w14:paraId="4BAA13AC" w14:textId="3CAB0ACE" w:rsidR="00A36F15" w:rsidRPr="00A36F15" w:rsidRDefault="0069560B" w:rsidP="00A36F15">
      <w:pPr>
        <w:spacing w:line="276" w:lineRule="auto"/>
        <w:rPr>
          <w:rFonts w:ascii="Times New Roman" w:hAnsi="Times New Roman" w:cs="Times New Roman"/>
          <w:i/>
          <w:iCs/>
          <w:sz w:val="22"/>
          <w:szCs w:val="22"/>
        </w:rPr>
      </w:pPr>
      <w:r w:rsidRPr="00A36F15">
        <w:rPr>
          <w:rStyle w:val="CommentReference"/>
          <w:rFonts w:ascii="Times New Roman" w:hAnsi="Times New Roman" w:cs="Times New Roman"/>
          <w:sz w:val="22"/>
          <w:szCs w:val="22"/>
        </w:rPr>
        <w:commentReference w:id="28"/>
      </w:r>
      <w:r w:rsidR="00A36F15" w:rsidRPr="00A36F15">
        <w:rPr>
          <w:rFonts w:ascii="Times New Roman" w:hAnsi="Times New Roman" w:cs="Times New Roman"/>
          <w:i/>
          <w:iCs/>
          <w:sz w:val="22"/>
          <w:szCs w:val="22"/>
        </w:rPr>
        <w:t xml:space="preserve"> Energy</w:t>
      </w:r>
    </w:p>
    <w:p w14:paraId="5232F437" w14:textId="2AD5365F" w:rsidR="00A36F15" w:rsidRPr="00A36F15" w:rsidRDefault="00A36F15" w:rsidP="00A36F15">
      <w:pPr>
        <w:spacing w:after="120" w:line="276" w:lineRule="auto"/>
        <w:rPr>
          <w:rFonts w:ascii="Times New Roman" w:hAnsi="Times New Roman" w:cs="Times New Roman"/>
          <w:sz w:val="22"/>
          <w:szCs w:val="22"/>
        </w:rPr>
      </w:pPr>
      <w:r w:rsidRPr="00A36F15">
        <w:rPr>
          <w:rFonts w:ascii="Times New Roman" w:hAnsi="Times New Roman" w:cs="Times New Roman"/>
          <w:sz w:val="22"/>
          <w:szCs w:val="22"/>
        </w:rPr>
        <w:t xml:space="preserve">The IOM defines the </w:t>
      </w:r>
      <w:r w:rsidRPr="00A36F15">
        <w:rPr>
          <w:rFonts w:ascii="Times New Roman" w:hAnsi="Times New Roman" w:cs="Times New Roman"/>
          <w:b/>
          <w:bCs/>
          <w:sz w:val="22"/>
          <w:szCs w:val="22"/>
        </w:rPr>
        <w:t>Estimated Energy Requirement (EER)</w:t>
      </w:r>
      <w:r>
        <w:rPr>
          <w:rFonts w:ascii="Times New Roman" w:hAnsi="Times New Roman" w:cs="Times New Roman"/>
          <w:sz w:val="22"/>
          <w:szCs w:val="22"/>
        </w:rPr>
        <w:t xml:space="preserve"> as the “a</w:t>
      </w:r>
      <w:r w:rsidRPr="00A36F15">
        <w:rPr>
          <w:rFonts w:ascii="Times New Roman" w:hAnsi="Times New Roman" w:cs="Times New Roman"/>
          <w:sz w:val="22"/>
          <w:szCs w:val="22"/>
        </w:rPr>
        <w:t>verage dietary energy intake that is predicted to maintain energy balance in a healthy adult of a defined age, gender, weight, height, and level of physical activity consistent with good health.</w:t>
      </w:r>
      <w:r>
        <w:rPr>
          <w:rFonts w:ascii="Times New Roman" w:hAnsi="Times New Roman" w:cs="Times New Roman"/>
          <w:sz w:val="22"/>
          <w:szCs w:val="22"/>
        </w:rPr>
        <w:t xml:space="preserve">” This is adjusted </w:t>
      </w:r>
      <w:r w:rsidRPr="00A36F15">
        <w:rPr>
          <w:rFonts w:ascii="Times New Roman" w:hAnsi="Times New Roman" w:cs="Times New Roman"/>
          <w:sz w:val="22"/>
          <w:szCs w:val="22"/>
        </w:rPr>
        <w:t xml:space="preserve">for </w:t>
      </w:r>
      <w:r>
        <w:rPr>
          <w:rFonts w:ascii="Times New Roman" w:hAnsi="Times New Roman" w:cs="Times New Roman"/>
          <w:sz w:val="22"/>
          <w:szCs w:val="22"/>
        </w:rPr>
        <w:t xml:space="preserve">the </w:t>
      </w:r>
      <w:r w:rsidRPr="00A36F15">
        <w:rPr>
          <w:rFonts w:ascii="Times New Roman" w:hAnsi="Times New Roman" w:cs="Times New Roman"/>
          <w:sz w:val="22"/>
          <w:szCs w:val="22"/>
        </w:rPr>
        <w:t>needs of children, pregnant and lactating women.</w:t>
      </w:r>
      <w:r>
        <w:rPr>
          <w:rFonts w:ascii="Times New Roman" w:hAnsi="Times New Roman" w:cs="Times New Roman"/>
          <w:sz w:val="22"/>
          <w:szCs w:val="22"/>
        </w:rPr>
        <w:t xml:space="preserve"> (IOM, 2000)</w:t>
      </w:r>
    </w:p>
    <w:p w14:paraId="56C198DB" w14:textId="12D9F695" w:rsidR="00A36F15" w:rsidRDefault="00A36F15" w:rsidP="00A36F15">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 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p>
    <w:p w14:paraId="4ED567DA" w14:textId="6BFDF919" w:rsidR="003959FD" w:rsidRDefault="003959FD" w:rsidP="00A36F15">
      <w:pPr>
        <w:spacing w:line="276" w:lineRule="auto"/>
        <w:rPr>
          <w:rFonts w:ascii="Times New Roman" w:hAnsi="Times New Roman" w:cs="Times New Roman"/>
          <w:sz w:val="22"/>
        </w:rPr>
      </w:pPr>
    </w:p>
    <w:p w14:paraId="34E96DD9" w14:textId="77777777" w:rsidR="003959FD" w:rsidRDefault="003959FD" w:rsidP="003959FD">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rPr>
        <w:t xml:space="preserve">As discussed in section 4, there is inconsistency in whether adequacy is determined by comparing actual or allocated intake to the requirement for the individual (based on their actual weight and height) or comparing intake to the requirement for a reference individual for the individual’s age, sex, and life stage group. Either approach classifies an individual as inadequate if they are below the requirement, a variation of the cut-point method, which can be distortionary using the reference individual approach. It assumed </w:t>
      </w:r>
      <w:r w:rsidR="00A36F15">
        <w:rPr>
          <w:rFonts w:ascii="Times New Roman" w:hAnsi="Times New Roman" w:cs="Times New Roman"/>
          <w:sz w:val="22"/>
          <w:szCs w:val="22"/>
        </w:rPr>
        <w:t>that</w:t>
      </w:r>
      <w:r w:rsidR="00A36F15" w:rsidRPr="00C31C36">
        <w:rPr>
          <w:rFonts w:ascii="Times New Roman" w:hAnsi="Times New Roman" w:cs="Times New Roman"/>
          <w:sz w:val="22"/>
          <w:szCs w:val="22"/>
        </w:rPr>
        <w:t xml:space="preserve"> </w:t>
      </w:r>
      <w:r w:rsidR="00A36F15" w:rsidRPr="00C31C36">
        <w:rPr>
          <w:rFonts w:ascii="Times New Roman" w:eastAsia="Times New Roman" w:hAnsi="Times New Roman" w:cs="Times New Roman"/>
          <w:color w:val="212529"/>
          <w:sz w:val="22"/>
          <w:szCs w:val="22"/>
          <w:shd w:val="clear" w:color="auto" w:fill="FFFFFF"/>
        </w:rPr>
        <w:t xml:space="preserve">intakes and requirements are independent </w:t>
      </w:r>
      <w:r>
        <w:rPr>
          <w:rFonts w:ascii="Times New Roman" w:eastAsia="Times New Roman" w:hAnsi="Times New Roman" w:cs="Times New Roman"/>
          <w:color w:val="212529"/>
          <w:sz w:val="22"/>
          <w:szCs w:val="22"/>
          <w:shd w:val="clear" w:color="auto" w:fill="FFFFFF"/>
        </w:rPr>
        <w:t>which is unlikely to be true</w:t>
      </w:r>
      <w:r w:rsidR="00A36F15" w:rsidRPr="00C31C36">
        <w:rPr>
          <w:rFonts w:ascii="Times New Roman" w:eastAsia="Times New Roman" w:hAnsi="Times New Roman" w:cs="Times New Roman"/>
          <w:color w:val="212529"/>
          <w:sz w:val="22"/>
          <w:szCs w:val="22"/>
          <w:shd w:val="clear" w:color="auto" w:fill="FFFFFF"/>
        </w:rPr>
        <w:t xml:space="preserve"> for energy: people feel hungry and so they eat more, reflecting accurate signaling and actions</w:t>
      </w:r>
    </w:p>
    <w:p w14:paraId="36F9DE75" w14:textId="60ABABC4" w:rsidR="00A36F15" w:rsidRPr="003959FD" w:rsidRDefault="00A36F15" w:rsidP="003959FD">
      <w:pPr>
        <w:spacing w:line="276" w:lineRule="auto"/>
        <w:rPr>
          <w:rFonts w:ascii="Times New Roman" w:hAnsi="Times New Roman" w:cs="Times New Roman"/>
          <w:sz w:val="22"/>
        </w:rPr>
      </w:pPr>
      <w:r w:rsidRPr="00C31C36">
        <w:rPr>
          <w:rFonts w:ascii="Times New Roman" w:eastAsia="Times New Roman" w:hAnsi="Times New Roman" w:cs="Times New Roman"/>
          <w:color w:val="212529"/>
          <w:sz w:val="22"/>
          <w:szCs w:val="22"/>
          <w:shd w:val="clear" w:color="auto" w:fill="FFFFFF"/>
        </w:rPr>
        <w:t xml:space="preserve"> </w:t>
      </w:r>
    </w:p>
    <w:p w14:paraId="2AD807AC" w14:textId="2FD3A088" w:rsidR="00A36F15" w:rsidRPr="00C31C36" w:rsidRDefault="003959FD" w:rsidP="00A36F15">
      <w:pPr>
        <w:spacing w:after="120" w:line="276" w:lineRule="auto"/>
        <w:rPr>
          <w:rFonts w:ascii="Times New Roman" w:hAnsi="Times New Roman" w:cs="Times New Roman"/>
          <w:sz w:val="22"/>
          <w:szCs w:val="22"/>
        </w:rPr>
      </w:pPr>
      <w:r>
        <w:rPr>
          <w:rFonts w:ascii="Times New Roman" w:hAnsi="Times New Roman" w:cs="Times New Roman"/>
          <w:sz w:val="22"/>
          <w:szCs w:val="22"/>
        </w:rPr>
        <w:t xml:space="preserve">Energy adequacy can also be identified using </w:t>
      </w:r>
      <w:r w:rsidR="00A36F15" w:rsidRPr="00C31C36">
        <w:rPr>
          <w:rFonts w:ascii="Times New Roman" w:hAnsi="Times New Roman" w:cs="Times New Roman"/>
          <w:sz w:val="22"/>
          <w:szCs w:val="22"/>
        </w:rPr>
        <w:t>Body Mass Index (BMI)</w:t>
      </w:r>
      <w:r>
        <w:rPr>
          <w:rFonts w:ascii="Times New Roman" w:hAnsi="Times New Roman" w:cs="Times New Roman"/>
          <w:sz w:val="22"/>
          <w:szCs w:val="22"/>
        </w:rPr>
        <w:t xml:space="preserve">, which is </w:t>
      </w:r>
      <w:r w:rsidR="00A36F15" w:rsidRPr="00C31C36">
        <w:rPr>
          <w:rFonts w:ascii="Times New Roman" w:hAnsi="Times New Roman" w:cs="Times New Roman"/>
          <w:sz w:val="22"/>
          <w:szCs w:val="22"/>
        </w:rPr>
        <w:t>the individual</w:t>
      </w:r>
      <w:r>
        <w:rPr>
          <w:rFonts w:ascii="Times New Roman" w:hAnsi="Times New Roman" w:cs="Times New Roman"/>
          <w:sz w:val="22"/>
          <w:szCs w:val="22"/>
        </w:rPr>
        <w:t>’s</w:t>
      </w:r>
      <w:r w:rsidR="00A36F15" w:rsidRPr="00C31C36">
        <w:rPr>
          <w:rFonts w:ascii="Times New Roman" w:hAnsi="Times New Roman" w:cs="Times New Roman"/>
          <w:sz w:val="22"/>
          <w:szCs w:val="22"/>
        </w:rPr>
        <w:t xml:space="preserve"> weight in kilograms divided by the square of the individual’s height in meters. The WHO defines healthy BMI within the 18.5-24.9 range. (WHO, xx)</w:t>
      </w:r>
    </w:p>
    <w:p w14:paraId="6A9042EE" w14:textId="77777777" w:rsidR="003959FD" w:rsidRDefault="003959FD" w:rsidP="003959FD">
      <w:pPr>
        <w:spacing w:line="276" w:lineRule="auto"/>
        <w:rPr>
          <w:rFonts w:ascii="Times New Roman" w:hAnsi="Times New Roman" w:cs="Times New Roman"/>
          <w:i/>
          <w:iCs/>
          <w:sz w:val="22"/>
        </w:rPr>
      </w:pPr>
    </w:p>
    <w:p w14:paraId="3B649108"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Protein</w:t>
      </w:r>
    </w:p>
    <w:p w14:paraId="1C1CC151" w14:textId="77777777" w:rsidR="003959FD" w:rsidRDefault="003959FD" w:rsidP="003959FD">
      <w:pPr>
        <w:spacing w:line="276" w:lineRule="auto"/>
        <w:rPr>
          <w:rFonts w:ascii="Times New Roman" w:hAnsi="Times New Roman" w:cs="Times New Roman"/>
          <w:sz w:val="22"/>
        </w:rPr>
      </w:pPr>
      <w:r>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w:t>
      </w:r>
      <w:r>
        <w:rPr>
          <w:rFonts w:ascii="Times New Roman" w:hAnsi="Times New Roman" w:cs="Times New Roman"/>
          <w:sz w:val="22"/>
        </w:rPr>
        <w:lastRenderedPageBreak/>
        <w:t xml:space="preserve">provided by age and sex group. All three sets of recommendations make adjustments for pregnancy and lactation status. </w:t>
      </w:r>
    </w:p>
    <w:p w14:paraId="1630F900" w14:textId="77777777" w:rsidR="003959FD" w:rsidRPr="00773701" w:rsidRDefault="003959FD" w:rsidP="003959FD">
      <w:pPr>
        <w:spacing w:line="276" w:lineRule="auto"/>
        <w:rPr>
          <w:rFonts w:ascii="Times New Roman" w:hAnsi="Times New Roman" w:cs="Times New Roman"/>
          <w:sz w:val="22"/>
        </w:rPr>
      </w:pPr>
    </w:p>
    <w:p w14:paraId="6FCD2DCB"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Fat</w:t>
      </w:r>
    </w:p>
    <w:p w14:paraId="2D62B8D0" w14:textId="77777777" w:rsidR="003959FD" w:rsidRDefault="003959FD" w:rsidP="003959FD">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3F58C4FA" w14:textId="77777777" w:rsidR="003959FD" w:rsidRPr="001920A1" w:rsidRDefault="003959FD" w:rsidP="003959FD">
      <w:pPr>
        <w:spacing w:line="276" w:lineRule="auto"/>
        <w:rPr>
          <w:rFonts w:ascii="Times New Roman" w:hAnsi="Times New Roman" w:cs="Times New Roman"/>
          <w:sz w:val="22"/>
        </w:rPr>
      </w:pPr>
    </w:p>
    <w:p w14:paraId="4B897440"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733D9563" w14:textId="77777777" w:rsidR="003959FD" w:rsidRPr="001920A1" w:rsidRDefault="003959FD" w:rsidP="003959FD">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1C98E483" w14:textId="77777777" w:rsidR="003959FD" w:rsidRDefault="003959FD" w:rsidP="003959FD">
      <w:pPr>
        <w:spacing w:line="276" w:lineRule="auto"/>
        <w:rPr>
          <w:rFonts w:ascii="Times New Roman" w:hAnsi="Times New Roman" w:cs="Times New Roman"/>
          <w:i/>
          <w:iCs/>
          <w:sz w:val="22"/>
        </w:rPr>
      </w:pPr>
    </w:p>
    <w:p w14:paraId="30833EA5" w14:textId="77777777" w:rsidR="003959FD" w:rsidRDefault="003959FD" w:rsidP="003959FD">
      <w:pPr>
        <w:spacing w:line="276" w:lineRule="auto"/>
        <w:rPr>
          <w:rFonts w:ascii="Times New Roman" w:hAnsi="Times New Roman" w:cs="Times New Roman"/>
          <w:i/>
          <w:iCs/>
          <w:sz w:val="22"/>
        </w:rPr>
      </w:pPr>
      <w:commentRangeStart w:id="29"/>
      <w:commentRangeStart w:id="30"/>
      <w:r>
        <w:rPr>
          <w:rFonts w:ascii="Times New Roman" w:hAnsi="Times New Roman" w:cs="Times New Roman"/>
          <w:i/>
          <w:iCs/>
          <w:sz w:val="22"/>
        </w:rPr>
        <w:t>Calcium</w:t>
      </w:r>
    </w:p>
    <w:p w14:paraId="36071D9A" w14:textId="77777777" w:rsidR="003959FD" w:rsidRDefault="003959FD" w:rsidP="003959FD">
      <w:pPr>
        <w:spacing w:line="276" w:lineRule="auto"/>
        <w:rPr>
          <w:rFonts w:ascii="Times New Roman" w:hAnsi="Times New Roman" w:cs="Times New Roman"/>
          <w:i/>
          <w:iCs/>
          <w:sz w:val="22"/>
        </w:rPr>
      </w:pPr>
    </w:p>
    <w:p w14:paraId="4A0778BB"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Iron</w:t>
      </w:r>
    </w:p>
    <w:p w14:paraId="1BAF8B55" w14:textId="77777777" w:rsidR="003959FD" w:rsidRDefault="003959FD" w:rsidP="003959F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29"/>
      <w:r>
        <w:rPr>
          <w:rStyle w:val="CommentReference"/>
        </w:rPr>
        <w:commentReference w:id="29"/>
      </w:r>
      <w:commentRangeEnd w:id="30"/>
      <w:r>
        <w:rPr>
          <w:rStyle w:val="CommentReference"/>
        </w:rPr>
        <w:commentReference w:id="30"/>
      </w:r>
    </w:p>
    <w:p w14:paraId="26A971A0" w14:textId="63510CD7" w:rsidR="003959FD" w:rsidRDefault="003959FD" w:rsidP="000A094D">
      <w:pPr>
        <w:spacing w:line="276" w:lineRule="auto"/>
        <w:rPr>
          <w:rFonts w:ascii="Times New Roman" w:eastAsia="Times New Roman" w:hAnsi="Times New Roman" w:cs="Times New Roman"/>
          <w:color w:val="212529"/>
          <w:sz w:val="22"/>
          <w:szCs w:val="22"/>
          <w:shd w:val="clear" w:color="auto" w:fill="FFFFFF"/>
        </w:rPr>
      </w:pPr>
    </w:p>
    <w:p w14:paraId="37668DB7" w14:textId="745777C0" w:rsidR="00866EBA" w:rsidRDefault="00866EBA" w:rsidP="000A094D">
      <w:pPr>
        <w:spacing w:line="276" w:lineRule="auto"/>
        <w:rPr>
          <w:rFonts w:ascii="Times New Roman" w:eastAsia="Times New Roman" w:hAnsi="Times New Roman" w:cs="Times New Roman"/>
          <w:color w:val="212529"/>
          <w:sz w:val="22"/>
          <w:szCs w:val="22"/>
          <w:shd w:val="clear" w:color="auto" w:fill="FFFFFF"/>
        </w:rPr>
      </w:pPr>
    </w:p>
    <w:p w14:paraId="5A99EB86" w14:textId="72D80397" w:rsidR="00866EBA" w:rsidRPr="00866EBA" w:rsidRDefault="00866EBA" w:rsidP="00866EBA">
      <w:pPr>
        <w:pStyle w:val="ListParagraph"/>
        <w:spacing w:after="120" w:line="276" w:lineRule="auto"/>
        <w:ind w:left="0"/>
        <w:rPr>
          <w:i/>
          <w:iCs/>
          <w:sz w:val="22"/>
          <w:szCs w:val="22"/>
        </w:rPr>
      </w:pPr>
      <w:r w:rsidRPr="00866EBA">
        <w:rPr>
          <w:i/>
          <w:iCs/>
          <w:sz w:val="22"/>
          <w:szCs w:val="22"/>
        </w:rPr>
        <w:t>Assessing Inadequacy of Intake:</w:t>
      </w:r>
    </w:p>
    <w:p w14:paraId="3EC4FB5C" w14:textId="1F64E9E9" w:rsidR="005C4477" w:rsidRPr="00C650BB" w:rsidRDefault="005C4477" w:rsidP="005C4477">
      <w:pPr>
        <w:spacing w:after="120" w:line="276" w:lineRule="auto"/>
        <w:rPr>
          <w:rFonts w:ascii="Times New Roman" w:hAnsi="Times New Roman" w:cs="Times New Roman"/>
          <w:sz w:val="22"/>
          <w:szCs w:val="22"/>
        </w:rPr>
      </w:pPr>
      <w:commentRangeStart w:id="31"/>
      <w:commentRangeStart w:id="32"/>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w:t>
      </w:r>
      <w:del w:id="33" w:author="Erin Coniker Lentz" w:date="2020-05-18T16:44:00Z">
        <w:r w:rsidRPr="00C31C36" w:rsidDel="00876609">
          <w:rPr>
            <w:rFonts w:ascii="Times New Roman" w:hAnsi="Times New Roman" w:cs="Times New Roman"/>
            <w:sz w:val="22"/>
            <w:szCs w:val="22"/>
          </w:rPr>
          <w:delText>.</w:delText>
        </w:r>
      </w:del>
      <w:r w:rsidRPr="00C31C36">
        <w:rPr>
          <w:rFonts w:ascii="Times New Roman" w:hAnsi="Times New Roman" w:cs="Times New Roman"/>
          <w:sz w:val="22"/>
          <w:szCs w:val="22"/>
        </w:rPr>
        <w:t>” (IOM 2006)</w:t>
      </w:r>
      <w:r>
        <w:rPr>
          <w:rFonts w:ascii="Times New Roman" w:hAnsi="Times New Roman" w:cs="Times New Roman"/>
          <w:sz w:val="22"/>
          <w:szCs w:val="22"/>
        </w:rPr>
        <w:t>.</w:t>
      </w:r>
      <w:r w:rsidRPr="00C31C36">
        <w:rPr>
          <w:rFonts w:ascii="Times New Roman" w:hAnsi="Times New Roman" w:cs="Times New Roman"/>
          <w:sz w:val="22"/>
          <w:szCs w:val="22"/>
        </w:rPr>
        <w:t xml:space="preserve"> </w:t>
      </w:r>
      <w:commentRangeEnd w:id="31"/>
      <w:r>
        <w:rPr>
          <w:rStyle w:val="CommentReference"/>
        </w:rPr>
        <w:commentReference w:id="31"/>
      </w:r>
      <w:commentRangeEnd w:id="32"/>
      <w:r>
        <w:rPr>
          <w:rStyle w:val="CommentReference"/>
        </w:rPr>
        <w:commentReference w:id="32"/>
      </w:r>
      <w:r w:rsidRPr="00C31C36">
        <w:rPr>
          <w:rFonts w:ascii="Times New Roman" w:hAnsi="Times New Roman" w:cs="Times New Roman"/>
          <w:sz w:val="22"/>
          <w:szCs w:val="22"/>
        </w:rPr>
        <w:t>The RDAs are two standard deviations above the median, so for all nutrients where an EAR is provided, an RDA is identifiable.</w:t>
      </w:r>
      <w:r w:rsidR="00866EBA">
        <w:rPr>
          <w:rFonts w:ascii="Times New Roman" w:hAnsi="Times New Roman" w:cs="Times New Roman"/>
          <w:sz w:val="22"/>
          <w:szCs w:val="22"/>
        </w:rPr>
        <w:t xml:space="preserve"> </w:t>
      </w:r>
      <w:r w:rsidRPr="00C31C36">
        <w:rPr>
          <w:rFonts w:ascii="Times New Roman" w:hAnsi="Times New Roman" w:cs="Times New Roman"/>
          <w:sz w:val="22"/>
          <w:szCs w:val="22"/>
        </w:rPr>
        <w:t xml:space="preserve"> When there is insufficient scientific evidence to establish an EAR/RDA, the Adequate Intake (AI) metric is used, which is “the recommended average daily intake level based on observed or experimentally determined approximations or estimates of nutrient intake by a group (or groups) of apparently healthy people that are assumed to be adequate.” To make recommendations for nutrient intake by individuals, RDAs and AIs should be used. (IOM (2005))</w:t>
      </w:r>
    </w:p>
    <w:p w14:paraId="25EBBB7C" w14:textId="55FF35EF" w:rsidR="005C4477" w:rsidRDefault="005C4477" w:rsidP="005C4477">
      <w:pPr>
        <w:pStyle w:val="ListParagraph"/>
        <w:spacing w:after="120" w:line="276" w:lineRule="auto"/>
        <w:ind w:left="0"/>
        <w:rPr>
          <w:sz w:val="22"/>
          <w:szCs w:val="22"/>
        </w:rPr>
      </w:pPr>
    </w:p>
    <w:p w14:paraId="5F844D53" w14:textId="77777777" w:rsidR="005C4477" w:rsidRDefault="005C4477" w:rsidP="005C4477">
      <w:pPr>
        <w:pStyle w:val="ListParagraph"/>
        <w:spacing w:after="120" w:line="276" w:lineRule="auto"/>
        <w:ind w:left="0"/>
        <w:rPr>
          <w:sz w:val="22"/>
          <w:szCs w:val="22"/>
        </w:rPr>
      </w:pPr>
      <w:commentRangeStart w:id="34"/>
      <w:commentRangeStart w:id="35"/>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34"/>
      <w:r>
        <w:rPr>
          <w:rStyle w:val="CommentReference"/>
          <w:rFonts w:asciiTheme="minorHAnsi" w:eastAsiaTheme="minorHAnsi" w:hAnsiTheme="minorHAnsi" w:cstheme="minorBidi"/>
        </w:rPr>
        <w:commentReference w:id="34"/>
      </w:r>
      <w:commentRangeEnd w:id="35"/>
      <w:r>
        <w:rPr>
          <w:rStyle w:val="CommentReference"/>
          <w:rFonts w:asciiTheme="minorHAnsi" w:eastAsiaTheme="minorHAnsi" w:hAnsiTheme="minorHAnsi" w:cstheme="minorBidi"/>
        </w:rPr>
        <w:commentReference w:id="35"/>
      </w:r>
    </w:p>
    <w:p w14:paraId="56A67144" w14:textId="640EB043" w:rsidR="005C4477" w:rsidRDefault="005C4477" w:rsidP="00866EB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general approach has been to apply the EAR cut-point method to either groups or individuals, despite it being a group level statistic. The application of EARs is also not without question: i</w:t>
      </w:r>
      <w:r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Pr>
          <w:rFonts w:ascii="Times New Roman" w:eastAsia="Times New Roman" w:hAnsi="Times New Roman" w:cs="Times New Roman"/>
          <w:color w:val="212529"/>
          <w:sz w:val="22"/>
          <w:szCs w:val="22"/>
          <w:shd w:val="clear" w:color="auto" w:fill="FFFFFF"/>
        </w:rPr>
        <w:t xml:space="preserve">. </w:t>
      </w:r>
      <w:commentRangeStart w:id="36"/>
      <w:r>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 However, there is no better alternative, and assumptions are made to apply it.</w:t>
      </w:r>
      <w:commentRangeEnd w:id="36"/>
      <w:r>
        <w:rPr>
          <w:rStyle w:val="CommentReference"/>
        </w:rPr>
        <w:commentReference w:id="36"/>
      </w:r>
    </w:p>
    <w:p w14:paraId="4A542C39" w14:textId="11E7A296" w:rsidR="005C4477" w:rsidRPr="00C31C36" w:rsidRDefault="005C4477" w:rsidP="005C4477">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The magnitude or intensity of energy and nutrient gaps is generally presented as the percentage below the requirement for the proportion of population with inadequate intake. (</w:t>
      </w:r>
      <w:proofErr w:type="spellStart"/>
      <w:r>
        <w:rPr>
          <w:rFonts w:ascii="Times New Roman" w:eastAsia="Times New Roman" w:hAnsi="Times New Roman" w:cs="Times New Roman"/>
          <w:color w:val="212529"/>
          <w:sz w:val="22"/>
          <w:szCs w:val="22"/>
          <w:shd w:val="clear" w:color="auto" w:fill="FFFFFF"/>
        </w:rPr>
        <w:t>Sununtnasak</w:t>
      </w:r>
      <w:proofErr w:type="spellEnd"/>
      <w:r>
        <w:rPr>
          <w:rFonts w:ascii="Times New Roman" w:eastAsia="Times New Roman" w:hAnsi="Times New Roman" w:cs="Times New Roman"/>
          <w:color w:val="212529"/>
          <w:sz w:val="22"/>
          <w:szCs w:val="22"/>
          <w:shd w:val="clear" w:color="auto" w:fill="FFFFFF"/>
        </w:rPr>
        <w:t xml:space="preserve"> &amp; Fiedler (2017), D’Souza and Tandon (2019)). </w:t>
      </w:r>
    </w:p>
    <w:p w14:paraId="701A5F40" w14:textId="77777777" w:rsidR="005C4477" w:rsidRDefault="005C4477" w:rsidP="000A094D">
      <w:pPr>
        <w:spacing w:line="276" w:lineRule="auto"/>
        <w:rPr>
          <w:rFonts w:ascii="Times New Roman" w:eastAsia="Times New Roman" w:hAnsi="Times New Roman" w:cs="Times New Roman"/>
          <w:color w:val="212529"/>
          <w:sz w:val="22"/>
          <w:szCs w:val="22"/>
          <w:shd w:val="clear" w:color="auto" w:fill="FFFFFF"/>
        </w:rPr>
      </w:pPr>
    </w:p>
    <w:p w14:paraId="2C844D25" w14:textId="2F5D68EE" w:rsidR="003959FD" w:rsidRDefault="005C4477"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requirements are summarized in the following table:</w:t>
      </w:r>
    </w:p>
    <w:tbl>
      <w:tblPr>
        <w:tblStyle w:val="TableGrid"/>
        <w:tblW w:w="0" w:type="auto"/>
        <w:tblLook w:val="04A0" w:firstRow="1" w:lastRow="0" w:firstColumn="1" w:lastColumn="0" w:noHBand="0" w:noVBand="1"/>
      </w:tblPr>
      <w:tblGrid>
        <w:gridCol w:w="1383"/>
        <w:gridCol w:w="1436"/>
        <w:gridCol w:w="1231"/>
        <w:gridCol w:w="1416"/>
        <w:gridCol w:w="1229"/>
        <w:gridCol w:w="1428"/>
        <w:gridCol w:w="1227"/>
      </w:tblGrid>
      <w:tr w:rsidR="005C4477" w:rsidRPr="005C4477" w14:paraId="36D2B60D" w14:textId="77777777" w:rsidTr="00D23055">
        <w:trPr>
          <w:trHeight w:val="600"/>
        </w:trPr>
        <w:tc>
          <w:tcPr>
            <w:tcW w:w="1383" w:type="dxa"/>
            <w:hideMark/>
          </w:tcPr>
          <w:p w14:paraId="63088A8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36" w:type="dxa"/>
            <w:hideMark/>
          </w:tcPr>
          <w:p w14:paraId="59B74F02"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231" w:type="dxa"/>
            <w:hideMark/>
          </w:tcPr>
          <w:p w14:paraId="685EE421"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16" w:type="dxa"/>
            <w:hideMark/>
          </w:tcPr>
          <w:p w14:paraId="1B62AF1D" w14:textId="70B7987E"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1229" w:type="dxa"/>
            <w:hideMark/>
          </w:tcPr>
          <w:p w14:paraId="33E4BF4E"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28" w:type="dxa"/>
            <w:hideMark/>
          </w:tcPr>
          <w:p w14:paraId="6265A6A9"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698BF005" w14:textId="27B4E944"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c>
          <w:tcPr>
            <w:tcW w:w="1227" w:type="dxa"/>
            <w:hideMark/>
          </w:tcPr>
          <w:p w14:paraId="3883E41B"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r>
      <w:tr w:rsidR="005C4477" w:rsidRPr="005C4477" w14:paraId="48807F87" w14:textId="77777777" w:rsidTr="00D23055">
        <w:trPr>
          <w:trHeight w:val="1200"/>
        </w:trPr>
        <w:tc>
          <w:tcPr>
            <w:tcW w:w="1383" w:type="dxa"/>
            <w:hideMark/>
          </w:tcPr>
          <w:p w14:paraId="4C9EED2F"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1436" w:type="dxa"/>
            <w:hideMark/>
          </w:tcPr>
          <w:p w14:paraId="07FE037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Energy Requirement (EER), Body Mass Index (BMI)</w:t>
            </w:r>
          </w:p>
        </w:tc>
        <w:tc>
          <w:tcPr>
            <w:tcW w:w="1231" w:type="dxa"/>
            <w:hideMark/>
          </w:tcPr>
          <w:p w14:paraId="36D7821C"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04A7478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Total Energy Expenditure (TEE), BMI</w:t>
            </w:r>
          </w:p>
        </w:tc>
        <w:tc>
          <w:tcPr>
            <w:tcW w:w="1229" w:type="dxa"/>
            <w:hideMark/>
          </w:tcPr>
          <w:p w14:paraId="206F302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498020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 BMI</w:t>
            </w:r>
          </w:p>
        </w:tc>
        <w:tc>
          <w:tcPr>
            <w:tcW w:w="1227" w:type="dxa"/>
            <w:hideMark/>
          </w:tcPr>
          <w:p w14:paraId="369335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CD1B406" w14:textId="77777777" w:rsidTr="00D23055">
        <w:trPr>
          <w:trHeight w:val="1500"/>
        </w:trPr>
        <w:tc>
          <w:tcPr>
            <w:tcW w:w="1383" w:type="dxa"/>
            <w:hideMark/>
          </w:tcPr>
          <w:p w14:paraId="04A933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1436" w:type="dxa"/>
            <w:hideMark/>
          </w:tcPr>
          <w:p w14:paraId="6A3951A0" w14:textId="3FCB673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Average Requirement (EAR), Recommended Dietary Allowance (RDA*)</w:t>
            </w:r>
          </w:p>
        </w:tc>
        <w:tc>
          <w:tcPr>
            <w:tcW w:w="1231" w:type="dxa"/>
            <w:hideMark/>
          </w:tcPr>
          <w:p w14:paraId="33FD5B1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199D4845" w14:textId="4B712F37"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Reference Intake**</w:t>
            </w:r>
          </w:p>
        </w:tc>
        <w:tc>
          <w:tcPr>
            <w:tcW w:w="1229" w:type="dxa"/>
            <w:hideMark/>
          </w:tcPr>
          <w:p w14:paraId="41EA45A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37ECF3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 (RDA**)</w:t>
            </w:r>
          </w:p>
        </w:tc>
        <w:tc>
          <w:tcPr>
            <w:tcW w:w="1227" w:type="dxa"/>
            <w:hideMark/>
          </w:tcPr>
          <w:p w14:paraId="42DF552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4C458258" w14:textId="77777777" w:rsidTr="00D23055">
        <w:trPr>
          <w:trHeight w:val="1200"/>
        </w:trPr>
        <w:tc>
          <w:tcPr>
            <w:tcW w:w="1383" w:type="dxa"/>
            <w:hideMark/>
          </w:tcPr>
          <w:p w14:paraId="63F4064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1436" w:type="dxa"/>
            <w:hideMark/>
          </w:tcPr>
          <w:p w14:paraId="23A178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Acceptable Macronutrient Distribution Range (AMDR)</w:t>
            </w:r>
          </w:p>
        </w:tc>
        <w:tc>
          <w:tcPr>
            <w:tcW w:w="1231" w:type="dxa"/>
            <w:hideMark/>
          </w:tcPr>
          <w:p w14:paraId="04A54F3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DC7733" w14:textId="5AE8E3CF"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229" w:type="dxa"/>
            <w:hideMark/>
          </w:tcPr>
          <w:p w14:paraId="28D5BC4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2AA537C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1F599F6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592C098F" w14:textId="77777777" w:rsidTr="00D23055">
        <w:trPr>
          <w:trHeight w:val="300"/>
        </w:trPr>
        <w:tc>
          <w:tcPr>
            <w:tcW w:w="1383" w:type="dxa"/>
            <w:hideMark/>
          </w:tcPr>
          <w:p w14:paraId="21A645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1436" w:type="dxa"/>
            <w:hideMark/>
          </w:tcPr>
          <w:p w14:paraId="02D1CA62"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w:t>
            </w:r>
          </w:p>
        </w:tc>
        <w:tc>
          <w:tcPr>
            <w:tcW w:w="1231" w:type="dxa"/>
            <w:hideMark/>
          </w:tcPr>
          <w:p w14:paraId="454DC87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0FBC1F" w14:textId="4B10BF68"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None provided</w:t>
            </w:r>
          </w:p>
        </w:tc>
        <w:tc>
          <w:tcPr>
            <w:tcW w:w="1229" w:type="dxa"/>
            <w:hideMark/>
          </w:tcPr>
          <w:p w14:paraId="7AB0C1A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A02466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None provided</w:t>
            </w:r>
          </w:p>
        </w:tc>
        <w:tc>
          <w:tcPr>
            <w:tcW w:w="1227" w:type="dxa"/>
            <w:hideMark/>
          </w:tcPr>
          <w:p w14:paraId="7454181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n/a</w:t>
            </w:r>
          </w:p>
        </w:tc>
      </w:tr>
      <w:tr w:rsidR="005C4477" w:rsidRPr="005C4477" w14:paraId="428F4FFB" w14:textId="77777777" w:rsidTr="00D23055">
        <w:trPr>
          <w:trHeight w:val="900"/>
        </w:trPr>
        <w:tc>
          <w:tcPr>
            <w:tcW w:w="1383" w:type="dxa"/>
            <w:hideMark/>
          </w:tcPr>
          <w:p w14:paraId="0977949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1436" w:type="dxa"/>
            <w:hideMark/>
          </w:tcPr>
          <w:p w14:paraId="4B8BE59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Tolerable Upper Limit (UL)</w:t>
            </w:r>
          </w:p>
        </w:tc>
        <w:tc>
          <w:tcPr>
            <w:tcW w:w="1231" w:type="dxa"/>
            <w:hideMark/>
          </w:tcPr>
          <w:p w14:paraId="50F43E1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44FF60A2" w14:textId="7BC87A64"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1229" w:type="dxa"/>
            <w:hideMark/>
          </w:tcPr>
          <w:p w14:paraId="142B03FE"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144D24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5843F80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687BD142" w14:textId="77777777" w:rsidTr="00D23055">
        <w:trPr>
          <w:trHeight w:val="600"/>
        </w:trPr>
        <w:tc>
          <w:tcPr>
            <w:tcW w:w="1383" w:type="dxa"/>
            <w:hideMark/>
          </w:tcPr>
          <w:p w14:paraId="0EFC1A7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1436" w:type="dxa"/>
            <w:hideMark/>
          </w:tcPr>
          <w:p w14:paraId="788F14C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UL</w:t>
            </w:r>
          </w:p>
        </w:tc>
        <w:tc>
          <w:tcPr>
            <w:tcW w:w="1231" w:type="dxa"/>
            <w:hideMark/>
          </w:tcPr>
          <w:p w14:paraId="241BF054"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EDF939E" w14:textId="2E63BC21"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1229" w:type="dxa"/>
            <w:hideMark/>
          </w:tcPr>
          <w:p w14:paraId="422EEA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1CEF51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242632E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EDFCB8D" w14:textId="77777777" w:rsidTr="005C4477">
        <w:trPr>
          <w:trHeight w:val="300"/>
        </w:trPr>
        <w:tc>
          <w:tcPr>
            <w:tcW w:w="9350" w:type="dxa"/>
            <w:gridSpan w:val="7"/>
            <w:noWrap/>
            <w:hideMark/>
          </w:tcPr>
          <w:p w14:paraId="5D561BB1" w14:textId="4A9ED7C5"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xml:space="preserve">* IOM definition of RDA </w:t>
            </w:r>
          </w:p>
          <w:p w14:paraId="4AC86CFE" w14:textId="21800BB9"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WHO/FAO definition of reference intake is equivalent to the IOM definition of an EAR</w:t>
            </w:r>
          </w:p>
          <w:p w14:paraId="50169F08" w14:textId="5894BE5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Allowances (RDA)</w:t>
            </w:r>
            <w:r>
              <w:rPr>
                <w:rFonts w:ascii="Times New Roman" w:eastAsia="Times New Roman" w:hAnsi="Times New Roman" w:cs="Times New Roman"/>
                <w:color w:val="212529"/>
                <w:sz w:val="20"/>
                <w:szCs w:val="20"/>
                <w:shd w:val="clear" w:color="auto" w:fill="FFFFFF"/>
              </w:rPr>
              <w:t xml:space="preserve"> as defined by </w:t>
            </w:r>
            <w:proofErr w:type="gramStart"/>
            <w:r>
              <w:rPr>
                <w:rFonts w:ascii="Times New Roman" w:eastAsia="Times New Roman" w:hAnsi="Times New Roman" w:cs="Times New Roman"/>
                <w:color w:val="212529"/>
                <w:sz w:val="20"/>
                <w:szCs w:val="20"/>
                <w:shd w:val="clear" w:color="auto" w:fill="FFFFFF"/>
              </w:rPr>
              <w:t>NIN</w:t>
            </w:r>
            <w:r w:rsidRPr="005C4477">
              <w:rPr>
                <w:rFonts w:ascii="Times New Roman" w:eastAsia="Times New Roman" w:hAnsi="Times New Roman" w:cs="Times New Roman"/>
                <w:color w:val="212529"/>
                <w:sz w:val="20"/>
                <w:szCs w:val="20"/>
                <w:shd w:val="clear" w:color="auto" w:fill="FFFFFF"/>
              </w:rPr>
              <w:t xml:space="preserve"> :</w:t>
            </w:r>
            <w:proofErr w:type="gramEnd"/>
            <w:r w:rsidRPr="005C4477">
              <w:rPr>
                <w:rFonts w:ascii="Times New Roman" w:eastAsia="Times New Roman" w:hAnsi="Times New Roman" w:cs="Times New Roman"/>
                <w:color w:val="212529"/>
                <w:sz w:val="20"/>
                <w:szCs w:val="20"/>
                <w:shd w:val="clear" w:color="auto" w:fill="FFFFFF"/>
              </w:rPr>
              <w:t xml:space="preserve"> The amounts of dietary energy and nutrients considered sufficient for maintaining good health by the people of a country</w:t>
            </w:r>
          </w:p>
        </w:tc>
      </w:tr>
    </w:tbl>
    <w:p w14:paraId="5428039E" w14:textId="77777777" w:rsidR="00773701" w:rsidRDefault="00773701" w:rsidP="00773701">
      <w:pPr>
        <w:spacing w:line="276" w:lineRule="auto"/>
        <w:rPr>
          <w:rFonts w:ascii="Times New Roman" w:hAnsi="Times New Roman" w:cs="Times New Roman"/>
          <w:sz w:val="22"/>
          <w:szCs w:val="22"/>
        </w:rPr>
      </w:pPr>
    </w:p>
    <w:p w14:paraId="74F0A90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Average Requirement (EAR):</w:t>
      </w:r>
      <w:r w:rsidRPr="00773701">
        <w:rPr>
          <w:sz w:val="22"/>
          <w:szCs w:val="22"/>
        </w:rPr>
        <w:t xml:space="preserve"> The average daily nutrient intake level that is estimated to meet the requirements of half of the healthy individuals in a particular life stage and gender group. It is actually a median. Although it can also be used to examine the probability that </w:t>
      </w:r>
      <w:r w:rsidRPr="00773701">
        <w:rPr>
          <w:sz w:val="22"/>
          <w:szCs w:val="22"/>
        </w:rPr>
        <w:lastRenderedPageBreak/>
        <w:t>usual intake is inadequate for individuals (in conjunction with information on the variability of requirements), it is not meant to be used as a goal for daily intake by individuals.</w:t>
      </w:r>
    </w:p>
    <w:p w14:paraId="62B9FCE5" w14:textId="37F4A928"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Recommended Daily Allowance (RDA):</w:t>
      </w:r>
      <w:r w:rsidRPr="00773701">
        <w:rPr>
          <w:sz w:val="22"/>
          <w:szCs w:val="22"/>
        </w:rPr>
        <w:t xml:space="preserve"> </w:t>
      </w:r>
      <w:r w:rsidR="00400078">
        <w:rPr>
          <w:sz w:val="22"/>
          <w:szCs w:val="22"/>
        </w:rPr>
        <w:t xml:space="preserve">This is the IOM definition: </w:t>
      </w:r>
      <w:r w:rsidRPr="00773701">
        <w:rPr>
          <w:sz w:val="22"/>
          <w:szCs w:val="22"/>
        </w:rPr>
        <w:t xml:space="preserve">The average daily nutrient intake level that is estimated to meet the requirement of nearly all (97-98 %) of the healthy individuals in a particular life stage and gender group. It is the EAR + 2SD. The RDA thus exceeds the requirements of nearly all members of the group. It can be used as a guide for daily intake by individuals. </w:t>
      </w:r>
      <w:r w:rsidR="00A36F15">
        <w:rPr>
          <w:color w:val="212529"/>
          <w:sz w:val="22"/>
          <w:szCs w:val="22"/>
          <w:shd w:val="clear" w:color="auto" w:fill="FFFFFF"/>
        </w:rPr>
        <w:t>RDAs are not recommending for assessing the adequacy of intake for a group, as 97-98% of the population should meet the RDA requirement</w:t>
      </w:r>
      <w:r w:rsidR="00A36F15" w:rsidRPr="00773701">
        <w:rPr>
          <w:sz w:val="22"/>
          <w:szCs w:val="22"/>
        </w:rPr>
        <w:t xml:space="preserve"> </w:t>
      </w:r>
      <w:r w:rsidRPr="00773701">
        <w:rPr>
          <w:sz w:val="22"/>
          <w:szCs w:val="22"/>
        </w:rPr>
        <w:t>Usual intake at the RDA should have a low probability of inadequacy.</w:t>
      </w:r>
      <w:r w:rsidR="00A36F15" w:rsidRPr="00A36F15">
        <w:rPr>
          <w:color w:val="212529"/>
          <w:sz w:val="22"/>
          <w:szCs w:val="22"/>
          <w:shd w:val="clear" w:color="auto" w:fill="FFFFFF"/>
        </w:rPr>
        <w:t xml:space="preserve"> </w:t>
      </w:r>
    </w:p>
    <w:p w14:paraId="16FA85B8"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Adequate Intake (AI):</w:t>
      </w:r>
      <w:r w:rsidRPr="00773701">
        <w:rPr>
          <w:sz w:val="22"/>
          <w:szCs w:val="22"/>
        </w:rPr>
        <w:t xml:space="preserve"> The recommended average daily intake level based on observed or experimentally determined approximations or estimates of nutrient intake by a group (or groups) of apparently healthy people that are assumed to be adequate; used when an RDA cannot be determined.</w:t>
      </w:r>
    </w:p>
    <w:p w14:paraId="23E8B18C"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Tolerable Upper Limit (UL):</w:t>
      </w:r>
      <w:r w:rsidRPr="00773701">
        <w:rPr>
          <w:sz w:val="22"/>
          <w:szCs w:val="22"/>
        </w:rPr>
        <w:t xml:space="preserve"> The highest average daily nutrient intake level that is likely to pose no risk of adverse health effects to almost all individuals in the general population. As intake increases above the UL, the potential risk of adverse effects may increase.</w:t>
      </w:r>
    </w:p>
    <w:p w14:paraId="30F0093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039DABFE" w14:textId="433506D2" w:rsidR="00773701" w:rsidRDefault="00773701" w:rsidP="00773701">
      <w:pPr>
        <w:pStyle w:val="ListParagraph"/>
        <w:numPr>
          <w:ilvl w:val="0"/>
          <w:numId w:val="20"/>
        </w:numPr>
        <w:spacing w:after="120" w:line="276" w:lineRule="auto"/>
        <w:rPr>
          <w:sz w:val="22"/>
          <w:szCs w:val="22"/>
        </w:rPr>
      </w:pPr>
      <w:r w:rsidRPr="00773701">
        <w:rPr>
          <w:b/>
          <w:bCs/>
          <w:noProof/>
          <w:sz w:val="22"/>
          <w:szCs w:val="22"/>
        </w:rPr>
        <mc:AlternateContent>
          <mc:Choice Requires="wpi">
            <w:drawing>
              <wp:anchor distT="0" distB="0" distL="114300" distR="114300" simplePos="0" relativeHeight="251712000" behindDoc="0" locked="0" layoutInCell="1" allowOverlap="1" wp14:anchorId="52DBE72B" wp14:editId="594049CA">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35CFB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Pr="00773701">
        <w:rPr>
          <w:b/>
          <w:bCs/>
          <w:sz w:val="22"/>
          <w:szCs w:val="22"/>
        </w:rPr>
        <w:t>Requirement distribution</w:t>
      </w:r>
      <w:r w:rsidRPr="00773701">
        <w:rPr>
          <w:sz w:val="22"/>
          <w:szCs w:val="22"/>
        </w:rPr>
        <w:t xml:space="preserve"> is the variability in a requirement across individuals. Intake distribution is the reported variability in nutrient intake within an individual</w:t>
      </w:r>
      <w:ins w:id="37" w:author="Erin Coniker Lentz" w:date="2020-04-24T12:30:00Z">
        <w:r w:rsidRPr="00773701">
          <w:rPr>
            <w:sz w:val="22"/>
            <w:szCs w:val="22"/>
          </w:rPr>
          <w:t>.</w:t>
        </w:r>
      </w:ins>
      <w:r w:rsidRPr="00773701">
        <w:rPr>
          <w:sz w:val="22"/>
          <w:szCs w:val="22"/>
        </w:rPr>
        <w:t xml:space="preserve"> </w:t>
      </w:r>
    </w:p>
    <w:p w14:paraId="64536F0B" w14:textId="26393F62" w:rsidR="00400078" w:rsidRPr="00773701" w:rsidRDefault="00400078" w:rsidP="00773701">
      <w:pPr>
        <w:pStyle w:val="ListParagraph"/>
        <w:numPr>
          <w:ilvl w:val="0"/>
          <w:numId w:val="20"/>
        </w:numPr>
        <w:spacing w:after="120" w:line="276" w:lineRule="auto"/>
        <w:rPr>
          <w:sz w:val="22"/>
          <w:szCs w:val="22"/>
        </w:rPr>
      </w:pPr>
      <w:r>
        <w:rPr>
          <w:b/>
          <w:bCs/>
          <w:noProof/>
          <w:sz w:val="22"/>
          <w:szCs w:val="22"/>
        </w:rPr>
        <w:t>Recommended Nutrient Intake (RNI)</w:t>
      </w:r>
      <w:r w:rsidRPr="00400078">
        <w:rPr>
          <w:sz w:val="22"/>
          <w:szCs w:val="22"/>
        </w:rPr>
        <w:t>:</w:t>
      </w:r>
      <w:r>
        <w:rPr>
          <w:sz w:val="22"/>
          <w:szCs w:val="22"/>
        </w:rPr>
        <w:t xml:space="preserve"> This is equivalent to the RDA as defined by the IOM.</w:t>
      </w:r>
    </w:p>
    <w:p w14:paraId="07527CC2" w14:textId="77777777" w:rsidR="00773701" w:rsidRDefault="00773701" w:rsidP="00773701">
      <w:pPr>
        <w:spacing w:line="276" w:lineRule="auto"/>
        <w:rPr>
          <w:rFonts w:ascii="Times New Roman" w:hAnsi="Times New Roman" w:cs="Times New Roman"/>
          <w:sz w:val="22"/>
          <w:szCs w:val="22"/>
        </w:rPr>
      </w:pPr>
    </w:p>
    <w:p w14:paraId="6EF41E83" w14:textId="5D1586A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D5450A">
        <w:rPr>
          <w:rFonts w:ascii="Times New Roman" w:eastAsia="Times New Roman" w:hAnsi="Times New Roman" w:cs="Times New Roman"/>
          <w:b/>
          <w:bCs/>
          <w:color w:val="212529"/>
          <w:sz w:val="22"/>
          <w:szCs w:val="22"/>
          <w:shd w:val="clear" w:color="auto" w:fill="FFFFFF"/>
        </w:rPr>
        <w:t xml:space="preserve"> Measures:</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lastRenderedPageBreak/>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1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29814A86"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6C09D6">
        <w:rPr>
          <w:rFonts w:ascii="Times New Roman" w:hAnsi="Times New Roman" w:cs="Times New Roman"/>
          <w:color w:val="212529"/>
          <w:sz w:val="22"/>
          <w:szCs w:val="22"/>
          <w:shd w:val="clear" w:color="auto" w:fill="FFFFFF"/>
        </w:rPr>
        <w:t xml:space="preserve">Most 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 calorie consumption is approximately 2000 kcal on average for household heads, and 1700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38"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85303F">
      <w:pPr>
        <w:spacing w:line="276" w:lineRule="auto"/>
        <w:rPr>
          <w:rFonts w:ascii="Times New Roman" w:eastAsia="Times New Roman" w:hAnsi="Times New Roman" w:cs="Times New Roman"/>
          <w:b/>
          <w:bCs/>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1. Household and Individual Consumption Data</w:t>
      </w:r>
      <w:r w:rsidR="006C09D6" w:rsidRPr="006C09D6">
        <w:rPr>
          <w:rFonts w:ascii="Times New Roman" w:eastAsia="Times New Roman" w:hAnsi="Times New Roman" w:cs="Times New Roman"/>
          <w:b/>
          <w:bCs/>
          <w:color w:val="212529"/>
          <w:sz w:val="22"/>
          <w:szCs w:val="22"/>
          <w:shd w:val="clear" w:color="auto" w:fill="FFFFFF"/>
        </w:rPr>
        <w:t>:</w:t>
      </w:r>
    </w:p>
    <w:p w14:paraId="68A7B5AC" w14:textId="7CD29C2B" w:rsidR="0085303F" w:rsidRDefault="002F6640" w:rsidP="0085303F">
      <w:pPr>
        <w:spacing w:line="276" w:lineRule="auto"/>
        <w:rPr>
          <w:ins w:id="39" w:author="Erin Coniker Lentz" w:date="2020-05-16T14:21: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40"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the BIHS includes a </w:t>
        </w:r>
        <w:commentRangeStart w:id="41"/>
        <w:commentRangeStart w:id="42"/>
        <w:r w:rsidR="0085303F">
          <w:rPr>
            <w:rFonts w:ascii="Times New Roman" w:eastAsia="Times New Roman" w:hAnsi="Times New Roman" w:cs="Times New Roman"/>
            <w:color w:val="212529"/>
            <w:sz w:val="22"/>
            <w:szCs w:val="22"/>
            <w:shd w:val="clear" w:color="auto" w:fill="FFFFFF"/>
          </w:rPr>
          <w:t xml:space="preserve">module of “recipes,” </w:t>
        </w:r>
        <w:commentRangeEnd w:id="41"/>
        <w:r w:rsidR="0085303F">
          <w:rPr>
            <w:rStyle w:val="CommentReference"/>
          </w:rPr>
          <w:commentReference w:id="41"/>
        </w:r>
      </w:ins>
      <w:commentRangeEnd w:id="42"/>
      <w:r w:rsidR="00CD616E">
        <w:rPr>
          <w:rStyle w:val="CommentReference"/>
        </w:rPr>
        <w:commentReference w:id="42"/>
      </w:r>
      <w:ins w:id="43" w:author="Erin Coniker Lentz" w:date="2020-05-16T14:21:00Z">
        <w:r w:rsidR="0085303F">
          <w:rPr>
            <w:rFonts w:ascii="Times New Roman" w:eastAsia="Times New Roman" w:hAnsi="Times New Roman" w:cs="Times New Roman"/>
            <w:color w:val="212529"/>
            <w:sz w:val="22"/>
            <w:szCs w:val="22"/>
            <w:shd w:val="clear" w:color="auto" w:fill="FFFFFF"/>
          </w:rPr>
          <w:t>which report</w:t>
        </w:r>
      </w:ins>
      <w:r w:rsidR="00CD616E">
        <w:rPr>
          <w:rFonts w:ascii="Times New Roman" w:eastAsia="Times New Roman" w:hAnsi="Times New Roman" w:cs="Times New Roman"/>
          <w:color w:val="212529"/>
          <w:sz w:val="22"/>
          <w:szCs w:val="22"/>
          <w:shd w:val="clear" w:color="auto" w:fill="FFFFFF"/>
        </w:rPr>
        <w:t xml:space="preserve"> the</w:t>
      </w:r>
      <w:ins w:id="44" w:author="Erin Coniker Lentz" w:date="2020-05-16T14:21:00Z">
        <w:r w:rsidR="0085303F">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sidR="00CD616E">
        <w:rPr>
          <w:rFonts w:ascii="Times New Roman" w:eastAsia="Times New Roman" w:hAnsi="Times New Roman" w:cs="Times New Roman"/>
          <w:color w:val="212529"/>
          <w:sz w:val="22"/>
          <w:szCs w:val="22"/>
          <w:shd w:val="clear" w:color="auto" w:fill="FFFFFF"/>
        </w:rPr>
        <w:t>each</w:t>
      </w:r>
      <w:ins w:id="45" w:author="Erin Coniker Lentz" w:date="2020-05-16T14:21:00Z">
        <w:r w:rsidR="0085303F">
          <w:rPr>
            <w:rFonts w:ascii="Times New Roman" w:eastAsia="Times New Roman" w:hAnsi="Times New Roman" w:cs="Times New Roman"/>
            <w:color w:val="212529"/>
            <w:sz w:val="22"/>
            <w:szCs w:val="22"/>
            <w:shd w:val="clear" w:color="auto" w:fill="FFFFFF"/>
          </w:rPr>
          <w:t xml:space="preserve"> meal</w:t>
        </w:r>
      </w:ins>
      <w:r w:rsidR="00CD616E">
        <w:rPr>
          <w:rFonts w:ascii="Times New Roman" w:eastAsia="Times New Roman" w:hAnsi="Times New Roman" w:cs="Times New Roman"/>
          <w:color w:val="212529"/>
          <w:sz w:val="22"/>
          <w:szCs w:val="22"/>
          <w:shd w:val="clear" w:color="auto" w:fill="FFFFFF"/>
        </w:rPr>
        <w:t xml:space="preserve"> </w:t>
      </w:r>
      <w:proofErr w:type="gramStart"/>
      <w:r w:rsidR="00CD616E">
        <w:rPr>
          <w:rFonts w:ascii="Times New Roman" w:eastAsia="Times New Roman" w:hAnsi="Times New Roman" w:cs="Times New Roman"/>
          <w:color w:val="212529"/>
          <w:sz w:val="22"/>
          <w:szCs w:val="22"/>
          <w:shd w:val="clear" w:color="auto" w:fill="FFFFFF"/>
        </w:rPr>
        <w:t xml:space="preserve">has </w:t>
      </w:r>
      <w:ins w:id="46" w:author="Erin Coniker Lentz" w:date="2020-05-16T14:21:00Z">
        <w:r w:rsidR="0085303F">
          <w:rPr>
            <w:rFonts w:ascii="Times New Roman" w:eastAsia="Times New Roman" w:hAnsi="Times New Roman" w:cs="Times New Roman"/>
            <w:color w:val="212529"/>
            <w:sz w:val="22"/>
            <w:szCs w:val="22"/>
            <w:shd w:val="clear" w:color="auto" w:fill="FFFFFF"/>
          </w:rPr>
          <w:t xml:space="preserve"> been</w:t>
        </w:r>
        <w:proofErr w:type="gramEnd"/>
        <w:r w:rsidR="0085303F">
          <w:rPr>
            <w:rFonts w:ascii="Times New Roman" w:eastAsia="Times New Roman" w:hAnsi="Times New Roman" w:cs="Times New Roman"/>
            <w:color w:val="212529"/>
            <w:sz w:val="22"/>
            <w:szCs w:val="22"/>
            <w:shd w:val="clear" w:color="auto" w:fill="FFFFFF"/>
          </w:rPr>
          <w:t xml:space="preserve"> converted into nutrients, a second data</w:t>
        </w:r>
      </w:ins>
      <w:r w:rsidR="00CD616E">
        <w:rPr>
          <w:rFonts w:ascii="Times New Roman" w:eastAsia="Times New Roman" w:hAnsi="Times New Roman" w:cs="Times New Roman"/>
          <w:color w:val="212529"/>
          <w:sz w:val="22"/>
          <w:szCs w:val="22"/>
          <w:shd w:val="clear" w:color="auto" w:fill="FFFFFF"/>
        </w:rPr>
        <w:t>set</w:t>
      </w:r>
      <w:ins w:id="47" w:author="Erin Coniker Lentz" w:date="2020-05-16T14:21:00Z">
        <w:r w:rsidR="0085303F">
          <w:rPr>
            <w:rFonts w:ascii="Times New Roman" w:eastAsia="Times New Roman" w:hAnsi="Times New Roman" w:cs="Times New Roman"/>
            <w:color w:val="212529"/>
            <w:sz w:val="22"/>
            <w:szCs w:val="22"/>
            <w:shd w:val="clear" w:color="auto" w:fill="FFFFFF"/>
          </w:rPr>
          <w:t xml:space="preserve"> is required to </w:t>
        </w:r>
        <w:r w:rsidR="0085303F">
          <w:rPr>
            <w:rFonts w:ascii="Times New Roman" w:eastAsia="Times New Roman" w:hAnsi="Times New Roman" w:cs="Times New Roman"/>
            <w:color w:val="212529"/>
            <w:sz w:val="22"/>
            <w:szCs w:val="22"/>
            <w:shd w:val="clear" w:color="auto" w:fill="FFFFFF"/>
          </w:rPr>
          <w:lastRenderedPageBreak/>
          <w:t xml:space="preserve">allocate the nutrients to household members. The second module lists each meal served in the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sidR="00CD616E">
        <w:rPr>
          <w:rFonts w:ascii="Times New Roman" w:eastAsia="Times New Roman" w:hAnsi="Times New Roman" w:cs="Times New Roman"/>
          <w:color w:val="212529"/>
          <w:sz w:val="22"/>
          <w:szCs w:val="22"/>
          <w:shd w:val="clear" w:color="auto" w:fill="FFFFFF"/>
        </w:rPr>
        <w:t>The</w:t>
      </w:r>
      <w:ins w:id="48"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ins>
      <w:r w:rsidR="00CD616E">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sidR="00CD616E">
        <w:rPr>
          <w:rFonts w:ascii="Times New Roman" w:eastAsia="Times New Roman" w:hAnsi="Times New Roman" w:cs="Times New Roman"/>
          <w:color w:val="212529"/>
          <w:sz w:val="22"/>
          <w:szCs w:val="22"/>
          <w:shd w:val="clear" w:color="auto" w:fill="FFFFFF"/>
        </w:rPr>
        <w:t>calculcated</w:t>
      </w:r>
      <w:proofErr w:type="spellEnd"/>
      <w:r w:rsidR="00CD616E">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49" w:author="Erin Coniker Lentz" w:date="2020-05-16T14:21:00Z">
        <w:r w:rsidR="0085303F">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sidR="00CD616E">
        <w:rPr>
          <w:rFonts w:ascii="Times New Roman" w:eastAsia="Times New Roman" w:hAnsi="Times New Roman" w:cs="Times New Roman"/>
          <w:color w:val="212529"/>
          <w:sz w:val="22"/>
          <w:szCs w:val="22"/>
          <w:shd w:val="clear" w:color="auto" w:fill="FFFFFF"/>
        </w:rPr>
        <w:t>included</w:t>
      </w:r>
      <w:ins w:id="50" w:author="Erin Coniker Lentz" w:date="2020-05-16T14:21:00Z">
        <w:r w:rsidR="0085303F">
          <w:rPr>
            <w:rFonts w:ascii="Times New Roman" w:eastAsia="Times New Roman" w:hAnsi="Times New Roman" w:cs="Times New Roman"/>
            <w:color w:val="212529"/>
            <w:sz w:val="22"/>
            <w:szCs w:val="22"/>
            <w:shd w:val="clear" w:color="auto" w:fill="FFFFFF"/>
          </w:rPr>
          <w:t xml:space="preserve"> in this data set, and can be adjusted for accordingly. The</w:t>
        </w:r>
      </w:ins>
      <w:r w:rsidR="00CD616E">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51" w:author="Erin Coniker Lentz" w:date="2020-05-16T14:21:00Z">
        <w:r w:rsidR="0085303F">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52"/>
        <w:commentRangeStart w:id="53"/>
        <w:r w:rsidR="0085303F">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52"/>
      <w:ins w:id="54" w:author="Erin Coniker Lentz" w:date="2020-05-16T14:22:00Z">
        <w:r w:rsidR="0085303F">
          <w:rPr>
            <w:rStyle w:val="CommentReference"/>
          </w:rPr>
          <w:commentReference w:id="52"/>
        </w:r>
      </w:ins>
      <w:commentRangeEnd w:id="53"/>
      <w:r w:rsidR="007279E8">
        <w:rPr>
          <w:rStyle w:val="CommentReference"/>
        </w:rPr>
        <w:commentReference w:id="53"/>
      </w:r>
    </w:p>
    <w:p w14:paraId="1ECAF978" w14:textId="6BD12D6F" w:rsidR="0085303F" w:rsidRDefault="0085303F" w:rsidP="0085303F">
      <w:pPr>
        <w:spacing w:line="276" w:lineRule="auto"/>
        <w:rPr>
          <w:ins w:id="55" w:author="Erin Coniker Lentz" w:date="2020-05-16T14:21:00Z"/>
          <w:rFonts w:ascii="Times New Roman" w:eastAsia="Times New Roman" w:hAnsi="Times New Roman" w:cs="Times New Roman"/>
          <w:color w:val="212529"/>
          <w:sz w:val="22"/>
          <w:szCs w:val="22"/>
          <w:shd w:val="clear" w:color="auto" w:fill="FFFFFF"/>
        </w:rPr>
      </w:pPr>
    </w:p>
    <w:p w14:paraId="52C8E80B" w14:textId="1AFB3CCA" w:rsidR="0085303F"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2. Food Consumption Tables: </w:t>
      </w:r>
      <w:ins w:id="56" w:author="Erin Coniker Lentz" w:date="2020-05-18T12:20:00Z">
        <w:r w:rsidR="002B3243">
          <w:rPr>
            <w:rFonts w:ascii="Times New Roman" w:eastAsia="Times New Roman" w:hAnsi="Times New Roman" w:cs="Times New Roman"/>
            <w:color w:val="212529"/>
            <w:sz w:val="22"/>
            <w:szCs w:val="22"/>
            <w:shd w:val="clear" w:color="auto" w:fill="FFFFFF"/>
          </w:rPr>
          <w:t>For the case study, we use</w:t>
        </w:r>
      </w:ins>
      <w:ins w:id="57" w:author="Erin Coniker Lentz" w:date="2020-05-18T12:21:00Z">
        <w:r w:rsidR="002B3243">
          <w:rPr>
            <w:rFonts w:ascii="Times New Roman" w:eastAsia="Times New Roman" w:hAnsi="Times New Roman" w:cs="Times New Roman"/>
            <w:color w:val="212529"/>
            <w:sz w:val="22"/>
            <w:szCs w:val="22"/>
            <w:shd w:val="clear" w:color="auto" w:fill="FFFFFF"/>
          </w:rPr>
          <w:t>d</w:t>
        </w:r>
      </w:ins>
      <w:commentRangeStart w:id="58"/>
      <w:ins w:id="59" w:author="Erin Coniker Lentz" w:date="2020-05-16T14:22:00Z">
        <w:r w:rsidR="0085303F">
          <w:rPr>
            <w:rFonts w:ascii="Times New Roman" w:eastAsia="Times New Roman" w:hAnsi="Times New Roman" w:cs="Times New Roman"/>
            <w:color w:val="212529"/>
            <w:sz w:val="22"/>
            <w:szCs w:val="22"/>
            <w:shd w:val="clear" w:color="auto" w:fill="FFFFFF"/>
          </w:rPr>
          <w:t xml:space="preserve"> food consumption tables </w:t>
        </w:r>
      </w:ins>
      <w:ins w:id="60" w:author="Erin Coniker Lentz" w:date="2020-05-18T12:21:00Z">
        <w:r w:rsidR="002B3243">
          <w:rPr>
            <w:rFonts w:ascii="Times New Roman" w:eastAsia="Times New Roman" w:hAnsi="Times New Roman" w:cs="Times New Roman"/>
            <w:color w:val="212529"/>
            <w:sz w:val="22"/>
            <w:szCs w:val="22"/>
            <w:shd w:val="clear" w:color="auto" w:fill="FFFFFF"/>
          </w:rPr>
          <w:t>that were a</w:t>
        </w:r>
      </w:ins>
      <w:ins w:id="61" w:author="Erin Coniker Lentz" w:date="2020-05-16T14:22:00Z">
        <w:r w:rsidR="0085303F">
          <w:rPr>
            <w:rFonts w:ascii="Times New Roman" w:eastAsia="Times New Roman" w:hAnsi="Times New Roman" w:cs="Times New Roman"/>
            <w:color w:val="212529"/>
            <w:sz w:val="22"/>
            <w:szCs w:val="22"/>
            <w:shd w:val="clear" w:color="auto" w:fill="FFFFFF"/>
          </w:rPr>
          <w:t xml:space="preserve"> combination of …</w:t>
        </w:r>
      </w:ins>
      <w:commentRangeEnd w:id="58"/>
      <w:ins w:id="62" w:author="Erin Coniker Lentz" w:date="2020-05-16T14:23:00Z">
        <w:r w:rsidR="0085303F">
          <w:rPr>
            <w:rStyle w:val="CommentReference"/>
          </w:rPr>
          <w:commentReference w:id="58"/>
        </w:r>
      </w:ins>
      <w:ins w:id="63" w:author="Erin Coniker Lentz" w:date="2020-05-18T12:15:00Z">
        <w:r w:rsidR="001D3AC0">
          <w:rPr>
            <w:rFonts w:ascii="Times New Roman" w:eastAsia="Times New Roman" w:hAnsi="Times New Roman" w:cs="Times New Roman"/>
            <w:color w:val="212529"/>
            <w:sz w:val="22"/>
            <w:szCs w:val="22"/>
            <w:shd w:val="clear" w:color="auto" w:fill="FFFFFF"/>
          </w:rPr>
          <w:t xml:space="preserve"> </w:t>
        </w:r>
      </w:ins>
      <w:ins w:id="64" w:author="Erin Coniker Lentz" w:date="2020-05-18T12:21:00Z">
        <w:r w:rsidR="00867265" w:rsidRPr="00867265">
          <w:rPr>
            <w:rFonts w:ascii="Times New Roman" w:eastAsia="Times New Roman" w:hAnsi="Times New Roman" w:cs="Times New Roman"/>
            <w:color w:val="212529"/>
            <w:sz w:val="22"/>
            <w:szCs w:val="22"/>
            <w:highlight w:val="yellow"/>
            <w:shd w:val="clear" w:color="auto" w:fill="FFFFFF"/>
            <w:rPrChange w:id="65" w:author="Erin Coniker Lentz" w:date="2020-05-18T12:21:00Z">
              <w:rPr>
                <w:rFonts w:ascii="Times New Roman" w:eastAsia="Times New Roman" w:hAnsi="Times New Roman" w:cs="Times New Roman"/>
                <w:color w:val="212529"/>
                <w:sz w:val="22"/>
                <w:szCs w:val="22"/>
                <w:shd w:val="clear" w:color="auto" w:fill="FFFFFF"/>
              </w:rPr>
            </w:rPrChange>
          </w:rPr>
          <w:t xml:space="preserve">This makes sense </w:t>
        </w:r>
        <w:proofErr w:type="gramStart"/>
        <w:r w:rsidR="00867265" w:rsidRPr="00867265">
          <w:rPr>
            <w:rFonts w:ascii="Times New Roman" w:eastAsia="Times New Roman" w:hAnsi="Times New Roman" w:cs="Times New Roman"/>
            <w:color w:val="212529"/>
            <w:sz w:val="22"/>
            <w:szCs w:val="22"/>
            <w:highlight w:val="yellow"/>
            <w:shd w:val="clear" w:color="auto" w:fill="FFFFFF"/>
            <w:rPrChange w:id="66" w:author="Erin Coniker Lentz" w:date="2020-05-18T12:21:00Z">
              <w:rPr>
                <w:rFonts w:ascii="Times New Roman" w:eastAsia="Times New Roman" w:hAnsi="Times New Roman" w:cs="Times New Roman"/>
                <w:color w:val="212529"/>
                <w:sz w:val="22"/>
                <w:szCs w:val="22"/>
                <w:shd w:val="clear" w:color="auto" w:fill="FFFFFF"/>
              </w:rPr>
            </w:rPrChange>
          </w:rPr>
          <w:t>because..</w:t>
        </w:r>
      </w:ins>
      <w:proofErr w:type="gramEnd"/>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85303F">
      <w:pPr>
        <w:spacing w:line="276" w:lineRule="auto"/>
        <w:rPr>
          <w:ins w:id="67" w:author="Erin Coniker Lentz" w:date="2020-05-18T13:07:00Z"/>
          <w:rFonts w:ascii="Times New Roman" w:eastAsia="Times New Roman" w:hAnsi="Times New Roman" w:cs="Times New Roman"/>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sidR="006C09D6">
        <w:rPr>
          <w:rFonts w:ascii="Times New Roman" w:eastAsia="Times New Roman" w:hAnsi="Times New Roman" w:cs="Times New Roman"/>
          <w:b/>
          <w:bCs/>
          <w:color w:val="212529"/>
          <w:sz w:val="22"/>
          <w:szCs w:val="22"/>
          <w:shd w:val="clear" w:color="auto" w:fill="FFFFFF"/>
        </w:rPr>
        <w:t>R</w:t>
      </w:r>
      <w:r w:rsidR="006C09D6"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6C09D6">
        <w:rPr>
          <w:rFonts w:ascii="Times New Roman" w:eastAsia="Times New Roman" w:hAnsi="Times New Roman" w:cs="Times New Roman"/>
          <w:b/>
          <w:bCs/>
          <w:color w:val="212529"/>
          <w:sz w:val="22"/>
          <w:szCs w:val="22"/>
          <w:shd w:val="clear" w:color="auto" w:fill="FFFFFF"/>
        </w:rPr>
        <w:t>:</w:t>
      </w:r>
    </w:p>
    <w:p w14:paraId="4ED18492" w14:textId="467A45EF" w:rsidR="002E09AC" w:rsidRDefault="00CD616E" w:rsidP="0085303F">
      <w:pPr>
        <w:spacing w:line="276" w:lineRule="auto"/>
        <w:rPr>
          <w:rFonts w:ascii="Times New Roman" w:eastAsia="Times New Roman" w:hAnsi="Times New Roman" w:cs="Times New Roman"/>
          <w:color w:val="212529"/>
          <w:sz w:val="22"/>
          <w:szCs w:val="22"/>
          <w:shd w:val="clear" w:color="auto" w:fill="FFFFFF"/>
        </w:rPr>
      </w:pPr>
      <w:ins w:id="68" w:author="Erin Coniker Lentz" w:date="2020-05-16T14:21:00Z">
        <w:r>
          <w:rPr>
            <w:rFonts w:ascii="Times New Roman" w:eastAsia="Times New Roman" w:hAnsi="Times New Roman" w:cs="Times New Roman"/>
            <w:color w:val="212529"/>
            <w:sz w:val="22"/>
            <w:szCs w:val="22"/>
            <w:shd w:val="clear" w:color="auto" w:fill="FFFFFF"/>
          </w:rPr>
          <w:t xml:space="preserve">First, the BIHS includes a </w:t>
        </w:r>
        <w:commentRangeStart w:id="69"/>
        <w:commentRangeStart w:id="70"/>
        <w:r>
          <w:rPr>
            <w:rFonts w:ascii="Times New Roman" w:eastAsia="Times New Roman" w:hAnsi="Times New Roman" w:cs="Times New Roman"/>
            <w:color w:val="212529"/>
            <w:sz w:val="22"/>
            <w:szCs w:val="22"/>
            <w:shd w:val="clear" w:color="auto" w:fill="FFFFFF"/>
          </w:rPr>
          <w:t xml:space="preserve">module of “recipes,” </w:t>
        </w:r>
        <w:commentRangeEnd w:id="69"/>
        <w:r>
          <w:rPr>
            <w:rStyle w:val="CommentReference"/>
          </w:rPr>
          <w:commentReference w:id="69"/>
        </w:r>
      </w:ins>
      <w:commentRangeEnd w:id="70"/>
      <w:r>
        <w:rPr>
          <w:rStyle w:val="CommentReference"/>
        </w:rPr>
        <w:commentReference w:id="70"/>
      </w:r>
      <w:ins w:id="71" w:author="Erin Coniker Lentz" w:date="2020-05-16T14:21:00Z">
        <w:r>
          <w:rPr>
            <w:rFonts w:ascii="Times New Roman" w:eastAsia="Times New Roman" w:hAnsi="Times New Roman" w:cs="Times New Roman"/>
            <w:color w:val="212529"/>
            <w:sz w:val="22"/>
            <w:szCs w:val="22"/>
            <w:shd w:val="clear" w:color="auto" w:fill="FFFFFF"/>
          </w:rPr>
          <w:t>which report</w:t>
        </w:r>
      </w:ins>
      <w:r>
        <w:rPr>
          <w:rFonts w:ascii="Times New Roman" w:eastAsia="Times New Roman" w:hAnsi="Times New Roman" w:cs="Times New Roman"/>
          <w:color w:val="212529"/>
          <w:sz w:val="22"/>
          <w:szCs w:val="22"/>
          <w:shd w:val="clear" w:color="auto" w:fill="FFFFFF"/>
        </w:rPr>
        <w:t xml:space="preserve"> the</w:t>
      </w:r>
      <w:ins w:id="72" w:author="Erin Coniker Lentz" w:date="2020-05-16T14:21:00Z">
        <w:r>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Pr>
          <w:rFonts w:ascii="Times New Roman" w:eastAsia="Times New Roman" w:hAnsi="Times New Roman" w:cs="Times New Roman"/>
          <w:color w:val="212529"/>
          <w:sz w:val="22"/>
          <w:szCs w:val="22"/>
          <w:shd w:val="clear" w:color="auto" w:fill="FFFFFF"/>
        </w:rPr>
        <w:t>each</w:t>
      </w:r>
      <w:ins w:id="73" w:author="Erin Coniker Lentz" w:date="2020-05-16T14:21:00Z">
        <w:r>
          <w:rPr>
            <w:rFonts w:ascii="Times New Roman" w:eastAsia="Times New Roman" w:hAnsi="Times New Roman" w:cs="Times New Roman"/>
            <w:color w:val="212529"/>
            <w:sz w:val="22"/>
            <w:szCs w:val="22"/>
            <w:shd w:val="clear" w:color="auto" w:fill="FFFFFF"/>
          </w:rPr>
          <w:t xml:space="preserve"> meal</w:t>
        </w:r>
      </w:ins>
      <w:r>
        <w:rPr>
          <w:rFonts w:ascii="Times New Roman" w:eastAsia="Times New Roman" w:hAnsi="Times New Roman" w:cs="Times New Roman"/>
          <w:color w:val="212529"/>
          <w:sz w:val="22"/>
          <w:szCs w:val="22"/>
          <w:shd w:val="clear" w:color="auto" w:fill="FFFFFF"/>
        </w:rPr>
        <w:t xml:space="preserve"> </w:t>
      </w:r>
      <w:proofErr w:type="gramStart"/>
      <w:r>
        <w:rPr>
          <w:rFonts w:ascii="Times New Roman" w:eastAsia="Times New Roman" w:hAnsi="Times New Roman" w:cs="Times New Roman"/>
          <w:color w:val="212529"/>
          <w:sz w:val="22"/>
          <w:szCs w:val="22"/>
          <w:shd w:val="clear" w:color="auto" w:fill="FFFFFF"/>
        </w:rPr>
        <w:t xml:space="preserve">has </w:t>
      </w:r>
      <w:ins w:id="74" w:author="Erin Coniker Lentz" w:date="2020-05-16T14:21:00Z">
        <w:r>
          <w:rPr>
            <w:rFonts w:ascii="Times New Roman" w:eastAsia="Times New Roman" w:hAnsi="Times New Roman" w:cs="Times New Roman"/>
            <w:color w:val="212529"/>
            <w:sz w:val="22"/>
            <w:szCs w:val="22"/>
            <w:shd w:val="clear" w:color="auto" w:fill="FFFFFF"/>
          </w:rPr>
          <w:t xml:space="preserve"> been</w:t>
        </w:r>
        <w:proofErr w:type="gramEnd"/>
        <w:r>
          <w:rPr>
            <w:rFonts w:ascii="Times New Roman" w:eastAsia="Times New Roman" w:hAnsi="Times New Roman" w:cs="Times New Roman"/>
            <w:color w:val="212529"/>
            <w:sz w:val="22"/>
            <w:szCs w:val="22"/>
            <w:shd w:val="clear" w:color="auto" w:fill="FFFFFF"/>
          </w:rPr>
          <w:t xml:space="preserve"> converted into nutrients, a second data</w:t>
        </w:r>
      </w:ins>
      <w:r>
        <w:rPr>
          <w:rFonts w:ascii="Times New Roman" w:eastAsia="Times New Roman" w:hAnsi="Times New Roman" w:cs="Times New Roman"/>
          <w:color w:val="212529"/>
          <w:sz w:val="22"/>
          <w:szCs w:val="22"/>
          <w:shd w:val="clear" w:color="auto" w:fill="FFFFFF"/>
        </w:rPr>
        <w:t>set</w:t>
      </w:r>
      <w:ins w:id="75" w:author="Erin Coniker Lentz" w:date="2020-05-16T14:21:00Z">
        <w:r>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Pr>
            <w:rFonts w:ascii="Times New Roman" w:eastAsia="Times New Roman" w:hAnsi="Times New Roman" w:cs="Times New Roman"/>
            <w:color w:val="212529"/>
            <w:sz w:val="22"/>
            <w:szCs w:val="22"/>
            <w:shd w:val="clear" w:color="auto" w:fill="FFFFFF"/>
          </w:rPr>
          <w:t>24 hour</w:t>
        </w:r>
        <w:proofErr w:type="gramEnd"/>
        <w:r>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Pr>
          <w:rFonts w:ascii="Times New Roman" w:eastAsia="Times New Roman" w:hAnsi="Times New Roman" w:cs="Times New Roman"/>
          <w:color w:val="212529"/>
          <w:sz w:val="22"/>
          <w:szCs w:val="22"/>
          <w:shd w:val="clear" w:color="auto" w:fill="FFFFFF"/>
        </w:rPr>
        <w:t>The</w:t>
      </w:r>
      <w:ins w:id="76" w:author="Erin Coniker Lentz" w:date="2020-05-16T14:21:00Z">
        <w:r>
          <w:rPr>
            <w:rFonts w:ascii="Times New Roman" w:eastAsia="Times New Roman" w:hAnsi="Times New Roman" w:cs="Times New Roman"/>
            <w:color w:val="212529"/>
            <w:sz w:val="22"/>
            <w:szCs w:val="22"/>
            <w:shd w:val="clear" w:color="auto" w:fill="FFFFFF"/>
          </w:rPr>
          <w:t xml:space="preserve"> </w:t>
        </w:r>
      </w:ins>
      <w:r>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Pr>
          <w:rFonts w:ascii="Times New Roman" w:eastAsia="Times New Roman" w:hAnsi="Times New Roman" w:cs="Times New Roman"/>
          <w:color w:val="212529"/>
          <w:sz w:val="22"/>
          <w:szCs w:val="22"/>
          <w:shd w:val="clear" w:color="auto" w:fill="FFFFFF"/>
        </w:rPr>
        <w:t>calculcated</w:t>
      </w:r>
      <w:proofErr w:type="spellEnd"/>
      <w:r>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77" w:author="Erin Coniker Lentz" w:date="2020-05-16T14:21:00Z">
        <w:r>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Pr>
          <w:rFonts w:ascii="Times New Roman" w:eastAsia="Times New Roman" w:hAnsi="Times New Roman" w:cs="Times New Roman"/>
          <w:color w:val="212529"/>
          <w:sz w:val="22"/>
          <w:szCs w:val="22"/>
          <w:shd w:val="clear" w:color="auto" w:fill="FFFFFF"/>
        </w:rPr>
        <w:t>included</w:t>
      </w:r>
      <w:ins w:id="78" w:author="Erin Coniker Lentz" w:date="2020-05-16T14:21:00Z">
        <w:r>
          <w:rPr>
            <w:rFonts w:ascii="Times New Roman" w:eastAsia="Times New Roman" w:hAnsi="Times New Roman" w:cs="Times New Roman"/>
            <w:color w:val="212529"/>
            <w:sz w:val="22"/>
            <w:szCs w:val="22"/>
            <w:shd w:val="clear" w:color="auto" w:fill="FFFFFF"/>
          </w:rPr>
          <w:t xml:space="preserve"> in this data set, and can be adjusted for accordingly. The</w:t>
        </w:r>
      </w:ins>
      <w:r>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79" w:author="Erin Coniker Lentz" w:date="2020-05-16T14:21:00Z">
        <w:r>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80"/>
        <w:commentRangeStart w:id="81"/>
        <w:r>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80"/>
      <w:ins w:id="82" w:author="Erin Coniker Lentz" w:date="2020-05-16T14:22:00Z">
        <w:r>
          <w:rPr>
            <w:rStyle w:val="CommentReference"/>
          </w:rPr>
          <w:commentReference w:id="80"/>
        </w:r>
      </w:ins>
      <w:commentRangeEnd w:id="81"/>
      <w:r>
        <w:rPr>
          <w:rStyle w:val="CommentReference"/>
        </w:rPr>
        <w:commentReference w:id="81"/>
      </w:r>
    </w:p>
    <w:p w14:paraId="5BD9B85D" w14:textId="77777777" w:rsidR="00CD616E" w:rsidRDefault="00CD616E" w:rsidP="0085303F">
      <w:pPr>
        <w:spacing w:line="276" w:lineRule="auto"/>
        <w:rPr>
          <w:ins w:id="83"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2E09AC">
      <w:pPr>
        <w:spacing w:line="276" w:lineRule="auto"/>
        <w:rPr>
          <w:rFonts w:ascii="Times New Roman" w:hAnsi="Times New Roman" w:cs="Times New Roman"/>
          <w:b/>
          <w:bCs/>
          <w:sz w:val="22"/>
          <w:szCs w:val="22"/>
        </w:rPr>
      </w:pPr>
      <w:r w:rsidRPr="00D5450A">
        <w:rPr>
          <w:rFonts w:ascii="Times New Roman" w:hAnsi="Times New Roman" w:cs="Times New Roman"/>
          <w:b/>
          <w:bCs/>
          <w:sz w:val="22"/>
          <w:szCs w:val="22"/>
        </w:rPr>
        <w:t>4.</w:t>
      </w:r>
      <w:r w:rsidR="00D5450A" w:rsidRPr="00D5450A">
        <w:rPr>
          <w:rFonts w:ascii="Times New Roman" w:hAnsi="Times New Roman" w:cs="Times New Roman"/>
          <w:b/>
          <w:bCs/>
          <w:sz w:val="22"/>
          <w:szCs w:val="22"/>
        </w:rPr>
        <w:t xml:space="preserve"> Individual Nutrient Requirements</w:t>
      </w:r>
    </w:p>
    <w:p w14:paraId="579E84CA" w14:textId="77777777" w:rsidR="00D5450A" w:rsidRDefault="00D5450A" w:rsidP="002E09AC">
      <w:pPr>
        <w:spacing w:line="276" w:lineRule="auto"/>
        <w:rPr>
          <w:rFonts w:ascii="Times New Roman" w:hAnsi="Times New Roman" w:cs="Times New Roman"/>
          <w:sz w:val="22"/>
          <w:szCs w:val="22"/>
          <w:highlight w:val="yellow"/>
        </w:rPr>
      </w:pPr>
    </w:p>
    <w:p w14:paraId="1DC4A00C" w14:textId="67CA5151" w:rsidR="002E09AC" w:rsidRDefault="002F6640" w:rsidP="002E09AC">
      <w:pPr>
        <w:spacing w:line="276" w:lineRule="auto"/>
        <w:rPr>
          <w:ins w:id="84" w:author="Erin Coniker Lentz" w:date="2020-05-18T13:07:00Z"/>
          <w:rFonts w:ascii="Times New Roman" w:hAnsi="Times New Roman" w:cs="Times New Roman"/>
          <w:sz w:val="22"/>
          <w:szCs w:val="22"/>
        </w:rPr>
      </w:pPr>
      <w:r>
        <w:rPr>
          <w:rFonts w:ascii="Times New Roman" w:hAnsi="Times New Roman" w:cs="Times New Roman"/>
          <w:sz w:val="22"/>
          <w:szCs w:val="22"/>
          <w:highlight w:val="yellow"/>
        </w:rPr>
        <w:t xml:space="preserve"> </w:t>
      </w:r>
      <w:ins w:id="85" w:author="Erin Coniker Lentz" w:date="2020-05-18T13:37:00Z">
        <w:r w:rsidR="00132E12" w:rsidRPr="00132E12">
          <w:rPr>
            <w:rFonts w:ascii="Times New Roman" w:hAnsi="Times New Roman" w:cs="Times New Roman"/>
            <w:sz w:val="22"/>
            <w:szCs w:val="22"/>
            <w:highlight w:val="yellow"/>
            <w:rPrChange w:id="86" w:author="Erin Coniker Lentz" w:date="2020-05-18T13:38:00Z">
              <w:rPr>
                <w:rFonts w:ascii="Times New Roman" w:hAnsi="Times New Roman" w:cs="Times New Roman"/>
                <w:sz w:val="22"/>
                <w:szCs w:val="22"/>
              </w:rPr>
            </w:rPrChange>
          </w:rPr>
          <w:t>Regarding life</w:t>
        </w:r>
      </w:ins>
      <w:ins w:id="87" w:author="Erin Coniker Lentz" w:date="2020-05-18T13:38:00Z">
        <w:r w:rsidR="00132E12">
          <w:rPr>
            <w:rFonts w:ascii="Times New Roman" w:hAnsi="Times New Roman" w:cs="Times New Roman"/>
            <w:sz w:val="22"/>
            <w:szCs w:val="22"/>
            <w:highlight w:val="yellow"/>
          </w:rPr>
          <w:t>-</w:t>
        </w:r>
      </w:ins>
      <w:ins w:id="88" w:author="Erin Coniker Lentz" w:date="2020-05-18T13:37:00Z">
        <w:r w:rsidR="00132E12" w:rsidRPr="00132E12">
          <w:rPr>
            <w:rFonts w:ascii="Times New Roman" w:hAnsi="Times New Roman" w:cs="Times New Roman"/>
            <w:sz w:val="22"/>
            <w:szCs w:val="22"/>
            <w:highlight w:val="yellow"/>
            <w:rPrChange w:id="89" w:author="Erin Coniker Lentz" w:date="2020-05-18T13:38:00Z">
              <w:rPr>
                <w:rFonts w:ascii="Times New Roman" w:hAnsi="Times New Roman" w:cs="Times New Roman"/>
                <w:sz w:val="22"/>
                <w:szCs w:val="22"/>
              </w:rPr>
            </w:rPrChange>
          </w:rPr>
          <w:t xml:space="preserve">stage, physical activity, and heights and weights to compute the </w:t>
        </w:r>
      </w:ins>
      <w:ins w:id="90" w:author="Erin Coniker Lentz" w:date="2020-05-18T13:38:00Z">
        <w:r w:rsidR="00132E12" w:rsidRPr="00132E12">
          <w:rPr>
            <w:rFonts w:ascii="Times New Roman" w:hAnsi="Times New Roman" w:cs="Times New Roman"/>
            <w:sz w:val="22"/>
            <w:szCs w:val="22"/>
            <w:highlight w:val="yellow"/>
            <w:rPrChange w:id="91" w:author="Erin Coniker Lentz" w:date="2020-05-18T13:38:00Z">
              <w:rPr>
                <w:rFonts w:ascii="Times New Roman" w:hAnsi="Times New Roman" w:cs="Times New Roman"/>
                <w:sz w:val="22"/>
                <w:szCs w:val="22"/>
              </w:rPr>
            </w:rPrChange>
          </w:rPr>
          <w:t xml:space="preserve">appropriate </w:t>
        </w:r>
      </w:ins>
      <w:ins w:id="92" w:author="Erin Coniker Lentz" w:date="2020-05-18T13:37:00Z">
        <w:r w:rsidR="00132E12" w:rsidRPr="00132E12">
          <w:rPr>
            <w:rFonts w:ascii="Times New Roman" w:hAnsi="Times New Roman" w:cs="Times New Roman"/>
            <w:sz w:val="22"/>
            <w:szCs w:val="22"/>
            <w:highlight w:val="yellow"/>
            <w:rPrChange w:id="93" w:author="Erin Coniker Lentz" w:date="2020-05-18T13:38:00Z">
              <w:rPr>
                <w:rFonts w:ascii="Times New Roman" w:hAnsi="Times New Roman" w:cs="Times New Roman"/>
                <w:sz w:val="22"/>
                <w:szCs w:val="22"/>
              </w:rPr>
            </w:rPrChange>
          </w:rPr>
          <w:t>reference nutrient intake,</w:t>
        </w:r>
      </w:ins>
      <w:ins w:id="94" w:author="Erin Coniker Lentz" w:date="2020-05-18T13:38:00Z">
        <w:r w:rsidR="00132E12" w:rsidRPr="00132E12">
          <w:rPr>
            <w:rFonts w:ascii="Times New Roman" w:hAnsi="Times New Roman" w:cs="Times New Roman"/>
            <w:sz w:val="22"/>
            <w:szCs w:val="22"/>
            <w:highlight w:val="yellow"/>
            <w:rPrChange w:id="95" w:author="Erin Coniker Lentz" w:date="2020-05-18T13:38:00Z">
              <w:rPr>
                <w:rFonts w:ascii="Times New Roman" w:hAnsi="Times New Roman" w:cs="Times New Roman"/>
                <w:sz w:val="22"/>
                <w:szCs w:val="22"/>
              </w:rPr>
            </w:rPrChange>
          </w:rPr>
          <w:t xml:space="preserve"> we made the following decisions.</w:t>
        </w:r>
      </w:ins>
      <w:ins w:id="96" w:author="Erin Coniker Lentz" w:date="2020-05-18T13:37:00Z">
        <w:r w:rsidR="00132E12">
          <w:rPr>
            <w:rFonts w:ascii="Times New Roman" w:hAnsi="Times New Roman" w:cs="Times New Roman"/>
            <w:sz w:val="22"/>
            <w:szCs w:val="22"/>
          </w:rPr>
          <w:t xml:space="preserve"> </w:t>
        </w:r>
      </w:ins>
    </w:p>
    <w:p w14:paraId="1B3C9B6B" w14:textId="77777777" w:rsidR="002E09AC" w:rsidRDefault="002E09AC" w:rsidP="002E09AC">
      <w:pPr>
        <w:spacing w:line="276" w:lineRule="auto"/>
        <w:rPr>
          <w:ins w:id="97" w:author="Erin Coniker Lentz" w:date="2020-05-18T13:07:00Z"/>
          <w:rFonts w:ascii="Times New Roman" w:hAnsi="Times New Roman" w:cs="Times New Roman"/>
          <w:sz w:val="22"/>
          <w:szCs w:val="22"/>
        </w:rPr>
      </w:pPr>
      <w:commentRangeStart w:id="98"/>
      <w:ins w:id="99" w:author="Erin Coniker Lentz" w:date="2020-05-18T13:07:00Z">
        <w:r>
          <w:rPr>
            <w:rFonts w:ascii="Times New Roman" w:hAnsi="Times New Roman" w:cs="Times New Roman"/>
            <w:sz w:val="22"/>
            <w:szCs w:val="22"/>
          </w:rPr>
          <w:t>In the appendix, we</w:t>
        </w:r>
        <w:r w:rsidRPr="00F0581B">
          <w:rPr>
            <w:rFonts w:ascii="Times New Roman" w:hAnsi="Times New Roman" w:cs="Times New Roman"/>
            <w:sz w:val="22"/>
            <w:szCs w:val="22"/>
          </w:rPr>
          <w:t xml:space="preserve"> have </w:t>
        </w:r>
        <w:r>
          <w:rPr>
            <w:rFonts w:ascii="Times New Roman" w:hAnsi="Times New Roman" w:cs="Times New Roman"/>
            <w:sz w:val="22"/>
            <w:szCs w:val="22"/>
          </w:rPr>
          <w:t>allocated individuals based on occupation category as light, moderate or active.</w:t>
        </w:r>
        <w:r w:rsidRPr="00F0581B">
          <w:rPr>
            <w:rFonts w:ascii="Times New Roman" w:hAnsi="Times New Roman" w:cs="Times New Roman"/>
            <w:sz w:val="22"/>
            <w:szCs w:val="22"/>
          </w:rPr>
          <w:t xml:space="preserve"> We relied on recommendations from </w:t>
        </w:r>
        <w:proofErr w:type="spellStart"/>
        <w:r w:rsidRPr="00F0581B">
          <w:rPr>
            <w:rFonts w:ascii="Times New Roman" w:hAnsi="Times New Roman" w:cs="Times New Roman"/>
            <w:sz w:val="22"/>
            <w:szCs w:val="22"/>
          </w:rPr>
          <w:t>Steeves</w:t>
        </w:r>
        <w:proofErr w:type="spellEnd"/>
        <w:r w:rsidRPr="00F0581B">
          <w:rPr>
            <w:rFonts w:ascii="Times New Roman" w:hAnsi="Times New Roman" w:cs="Times New Roman"/>
            <w:sz w:val="22"/>
            <w:szCs w:val="22"/>
          </w:rPr>
          <w:t xml:space="preserve"> </w:t>
        </w:r>
        <w:r>
          <w:rPr>
            <w:rFonts w:ascii="Times New Roman" w:hAnsi="Times New Roman" w:cs="Times New Roman"/>
            <w:sz w:val="22"/>
            <w:szCs w:val="22"/>
          </w:rPr>
          <w:t>et</w:t>
        </w:r>
        <w:r w:rsidRPr="00F0581B">
          <w:rPr>
            <w:rFonts w:ascii="Times New Roman" w:hAnsi="Times New Roman" w:cs="Times New Roman"/>
            <w:sz w:val="22"/>
            <w:szCs w:val="22"/>
          </w:rPr>
          <w:t xml:space="preserve"> al. (2015), who used accelerometry data </w:t>
        </w:r>
        <w:r>
          <w:rPr>
            <w:rFonts w:ascii="Times New Roman" w:hAnsi="Times New Roman" w:cs="Times New Roman"/>
            <w:sz w:val="22"/>
            <w:szCs w:val="22"/>
          </w:rPr>
          <w:t xml:space="preserve">collected in 2003-2004 </w:t>
        </w:r>
        <w:r w:rsidRPr="00F0581B">
          <w:rPr>
            <w:rFonts w:ascii="Times New Roman" w:hAnsi="Times New Roman" w:cs="Times New Roman"/>
            <w:sz w:val="22"/>
            <w:szCs w:val="22"/>
          </w:rPr>
          <w:t>from over 1000 adults</w:t>
        </w:r>
        <w:r>
          <w:rPr>
            <w:rFonts w:ascii="Times New Roman" w:hAnsi="Times New Roman" w:cs="Times New Roman"/>
            <w:sz w:val="22"/>
            <w:szCs w:val="22"/>
          </w:rPr>
          <w:t xml:space="preserve"> in the United States, to allocate individuals into three groups based on occupation. For WHO/FAO analysis, we selected the lowest point in the range provided, consistent with prior research using the BIHS data set (</w:t>
        </w:r>
        <w:proofErr w:type="spellStart"/>
        <w:r>
          <w:rPr>
            <w:rFonts w:ascii="Times New Roman" w:hAnsi="Times New Roman" w:cs="Times New Roman"/>
            <w:sz w:val="22"/>
            <w:szCs w:val="22"/>
          </w:rPr>
          <w:t>Sununtnask</w:t>
        </w:r>
        <w:proofErr w:type="spellEnd"/>
        <w:r>
          <w:rPr>
            <w:rFonts w:ascii="Times New Roman" w:hAnsi="Times New Roman" w:cs="Times New Roman"/>
            <w:sz w:val="22"/>
            <w:szCs w:val="22"/>
          </w:rPr>
          <w:t xml:space="preserve"> and Fiedler 2017). </w:t>
        </w:r>
        <w:commentRangeEnd w:id="98"/>
        <w:r>
          <w:rPr>
            <w:rStyle w:val="CommentReference"/>
          </w:rPr>
          <w:commentReference w:id="98"/>
        </w:r>
      </w:ins>
    </w:p>
    <w:p w14:paraId="2DE0A271" w14:textId="77777777" w:rsidR="002E09AC" w:rsidRDefault="002E09AC" w:rsidP="0085303F">
      <w:pPr>
        <w:spacing w:line="276" w:lineRule="auto"/>
        <w:rPr>
          <w:ins w:id="100" w:author="Erin Coniker Lentz" w:date="2020-05-16T14:21:00Z"/>
          <w:rFonts w:ascii="Times New Roman" w:eastAsia="Times New Roman" w:hAnsi="Times New Roman" w:cs="Times New Roman"/>
          <w:color w:val="212529"/>
          <w:sz w:val="22"/>
          <w:szCs w:val="22"/>
          <w:shd w:val="clear" w:color="auto" w:fill="FFFFFF"/>
        </w:rPr>
      </w:pPr>
    </w:p>
    <w:p w14:paraId="3438231C" w14:textId="4982563E" w:rsidR="0085303F" w:rsidRDefault="00132E12" w:rsidP="005815CF">
      <w:pPr>
        <w:rPr>
          <w:rFonts w:ascii="Times New Roman" w:eastAsia="Times New Roman" w:hAnsi="Times New Roman" w:cs="Times New Roman"/>
          <w:color w:val="212529"/>
          <w:sz w:val="22"/>
          <w:szCs w:val="22"/>
          <w:shd w:val="clear" w:color="auto" w:fill="FFFFFF"/>
        </w:rPr>
      </w:pPr>
      <w:ins w:id="101" w:author="Erin Coniker Lentz" w:date="2020-05-18T13:37:00Z">
        <w:r>
          <w:rPr>
            <w:rFonts w:ascii="Times New Roman" w:hAnsi="Times New Roman" w:cs="Times New Roman"/>
            <w:sz w:val="22"/>
            <w:szCs w:val="22"/>
          </w:rPr>
          <w:t>We assumed lactating women were the average of the additional requirements for full and partially lactating women and excluded all children under the age of 2.</w:t>
        </w:r>
      </w:ins>
      <w:ins w:id="102" w:author="Erin Coniker Lentz" w:date="2020-05-18T13:38:00Z">
        <w:r w:rsidR="00DF2507">
          <w:rPr>
            <w:rFonts w:ascii="Times New Roman" w:hAnsi="Times New Roman" w:cs="Times New Roman"/>
            <w:sz w:val="22"/>
            <w:szCs w:val="22"/>
          </w:rPr>
          <w:t xml:space="preserve"> For everyone else in the sample. we assigned nutrient intakes based on age, gender</w:t>
        </w:r>
      </w:ins>
      <w:ins w:id="103" w:author="Erin Coniker Lentz" w:date="2020-05-18T13:39:00Z">
        <w:r w:rsidR="00DF2507">
          <w:rPr>
            <w:rFonts w:ascii="Times New Roman" w:hAnsi="Times New Roman" w:cs="Times New Roman"/>
            <w:sz w:val="22"/>
            <w:szCs w:val="22"/>
          </w:rPr>
          <w:t xml:space="preserve">, </w:t>
        </w:r>
        <w:r w:rsidR="00DF2507" w:rsidRPr="00DF2507">
          <w:rPr>
            <w:rFonts w:ascii="Times New Roman" w:hAnsi="Times New Roman" w:cs="Times New Roman"/>
            <w:sz w:val="22"/>
            <w:szCs w:val="22"/>
            <w:highlight w:val="yellow"/>
            <w:rPrChange w:id="104" w:author="Erin Coniker Lentz" w:date="2020-05-18T13:39:00Z">
              <w:rPr>
                <w:rFonts w:ascii="Times New Roman" w:hAnsi="Times New Roman" w:cs="Times New Roman"/>
                <w:sz w:val="22"/>
                <w:szCs w:val="22"/>
              </w:rPr>
            </w:rPrChange>
          </w:rPr>
          <w:t>height, weight, and activity level.</w:t>
        </w:r>
      </w:ins>
      <w:ins w:id="105" w:author="Erin Coniker Lentz" w:date="2020-05-18T13:38:00Z">
        <w:r w:rsidR="00DF2507">
          <w:rPr>
            <w:rFonts w:ascii="Times New Roman" w:hAnsi="Times New Roman" w:cs="Times New Roman"/>
            <w:sz w:val="22"/>
            <w:szCs w:val="22"/>
          </w:rPr>
          <w:t xml:space="preserve"> </w:t>
        </w:r>
      </w:ins>
    </w:p>
    <w:p w14:paraId="4B0AE664" w14:textId="70F8C7E5" w:rsidR="005815CF" w:rsidRDefault="005815CF" w:rsidP="00CE500E">
      <w:pPr>
        <w:pStyle w:val="ListParagraph"/>
        <w:rPr>
          <w:color w:val="212529"/>
          <w:sz w:val="22"/>
          <w:szCs w:val="22"/>
          <w:shd w:val="clear" w:color="auto" w:fill="FFFFFF"/>
        </w:rPr>
      </w:pPr>
    </w:p>
    <w:p w14:paraId="5638DB8B"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06"/>
      <w:commentRangeStart w:id="107"/>
      <w:r w:rsidRPr="00F060B2">
        <w:rPr>
          <w:rFonts w:ascii="Times New Roman" w:hAnsi="Times New Roman" w:cs="Times New Roman"/>
          <w:b/>
          <w:bCs/>
          <w:color w:val="212529"/>
          <w:sz w:val="22"/>
          <w:szCs w:val="22"/>
          <w:shd w:val="clear" w:color="auto" w:fill="FFFFFF"/>
        </w:rPr>
        <w:t>Choice of</w:t>
      </w:r>
      <w:r>
        <w:rPr>
          <w:rFonts w:ascii="Times New Roman" w:hAnsi="Times New Roman" w:cs="Times New Roman"/>
          <w:b/>
          <w:bCs/>
          <w:color w:val="212529"/>
          <w:sz w:val="22"/>
          <w:szCs w:val="22"/>
          <w:shd w:val="clear" w:color="auto" w:fill="FFFFFF"/>
        </w:rPr>
        <w:t xml:space="preserve"> individual anthropometric</w:t>
      </w:r>
      <w:r w:rsidRPr="00F060B2">
        <w:rPr>
          <w:rFonts w:ascii="Times New Roman" w:hAnsi="Times New Roman" w:cs="Times New Roman"/>
          <w:b/>
          <w:bCs/>
          <w:color w:val="212529"/>
          <w:sz w:val="22"/>
          <w:szCs w:val="22"/>
          <w:shd w:val="clear" w:color="auto" w:fill="FFFFFF"/>
        </w:rPr>
        <w:t xml:space="preserve"> reference standards </w:t>
      </w:r>
      <w:commentRangeEnd w:id="106"/>
      <w:r>
        <w:rPr>
          <w:rStyle w:val="CommentReference"/>
        </w:rPr>
        <w:commentReference w:id="106"/>
      </w:r>
      <w:commentRangeEnd w:id="107"/>
      <w:r>
        <w:rPr>
          <w:rStyle w:val="CommentReference"/>
        </w:rPr>
        <w:commentReference w:id="107"/>
      </w:r>
    </w:p>
    <w:p w14:paraId="5E4B35C4"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lastRenderedPageBreak/>
        <w:t>Table 2</w:t>
      </w:r>
      <w:r>
        <w:rPr>
          <w:rFonts w:ascii="Times New Roman" w:hAnsi="Times New Roman" w:cs="Times New Roman"/>
          <w:color w:val="212529"/>
          <w:sz w:val="22"/>
          <w:szCs w:val="22"/>
          <w:shd w:val="clear" w:color="auto" w:fill="FFFFFF"/>
        </w:rPr>
        <w:t xml:space="preserve"> presents</w:t>
      </w:r>
      <w:r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Pr>
          <w:rFonts w:ascii="Times New Roman" w:hAnsi="Times New Roman" w:cs="Times New Roman"/>
          <w:color w:val="212529"/>
          <w:sz w:val="22"/>
          <w:szCs w:val="22"/>
          <w:shd w:val="clear" w:color="auto" w:fill="FFFFFF"/>
        </w:rPr>
        <w:t xml:space="preserve">Height is used to determine energy requirements for the DRIs and for AMDR nutrient requirements that are calculated as a percentage of the energy requirement.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108"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109"/>
      <w:commentRangeStart w:id="110"/>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109"/>
      <w:r>
        <w:rPr>
          <w:rStyle w:val="CommentReference"/>
        </w:rPr>
        <w:commentReference w:id="109"/>
      </w:r>
      <w:commentRangeEnd w:id="110"/>
      <w:r>
        <w:rPr>
          <w:rStyle w:val="CommentReference"/>
        </w:rPr>
        <w:commentReference w:id="110"/>
      </w:r>
      <w:del w:id="111"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112"/>
        <w:r w:rsidDel="006F3C91">
          <w:rPr>
            <w:rFonts w:ascii="Times New Roman" w:hAnsi="Times New Roman" w:cs="Times New Roman"/>
            <w:color w:val="212529"/>
            <w:sz w:val="22"/>
            <w:szCs w:val="22"/>
            <w:shd w:val="clear" w:color="auto" w:fill="FFFFFF"/>
          </w:rPr>
          <w:delText>energy</w:delText>
        </w:r>
      </w:del>
      <w:commentRangeEnd w:id="112"/>
      <w:r>
        <w:rPr>
          <w:rStyle w:val="CommentReference"/>
        </w:rPr>
        <w:commentReference w:id="112"/>
      </w:r>
      <w:del w:id="113"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77777777" w:rsidR="00D5450A" w:rsidRDefault="00D5450A" w:rsidP="00D5450A">
      <w:pPr>
        <w:spacing w:line="276" w:lineRule="auto"/>
        <w:rPr>
          <w:ins w:id="114" w:author="Erin Coniker Lentz" w:date="2020-05-18T11:51:00Z"/>
          <w:rFonts w:ascii="Times New Roman" w:hAnsi="Times New Roman" w:cs="Times New Roman"/>
          <w:color w:val="212529"/>
          <w:sz w:val="22"/>
          <w:szCs w:val="22"/>
          <w:shd w:val="clear" w:color="auto" w:fill="FFFFFF"/>
        </w:rPr>
      </w:pPr>
    </w:p>
    <w:p w14:paraId="13198CBD" w14:textId="77777777" w:rsidR="00D5450A" w:rsidRDefault="00D5450A" w:rsidP="00CE500E">
      <w:pPr>
        <w:pStyle w:val="ListParagraph"/>
        <w:rPr>
          <w:color w:val="212529"/>
          <w:sz w:val="22"/>
          <w:szCs w:val="22"/>
          <w:shd w:val="clear" w:color="auto" w:fill="FFFFFF"/>
        </w:rPr>
      </w:pPr>
    </w:p>
    <w:p w14:paraId="3ACA3A0F" w14:textId="118742C4" w:rsidR="002F6640" w:rsidRPr="00D5450A"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5C7F225E"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15"/>
      <w:commentRangeStart w:id="116"/>
      <w:commentRangeStart w:id="117"/>
      <w:ins w:id="118" w:author="Erin Coniker Lentz" w:date="2020-05-18T10:37:00Z">
        <w:r>
          <w:rPr>
            <w:rFonts w:ascii="Times New Roman" w:hAnsi="Times New Roman" w:cs="Times New Roman"/>
            <w:b/>
            <w:bCs/>
            <w:color w:val="212529"/>
            <w:sz w:val="22"/>
            <w:szCs w:val="22"/>
            <w:shd w:val="clear" w:color="auto" w:fill="FFFFFF"/>
          </w:rPr>
          <w:t>Choice of Adult Equivalents</w:t>
        </w:r>
      </w:ins>
      <w:commentRangeEnd w:id="115"/>
      <w:ins w:id="119" w:author="Erin Coniker Lentz" w:date="2020-05-18T12:13:00Z">
        <w:r>
          <w:rPr>
            <w:rStyle w:val="CommentReference"/>
          </w:rPr>
          <w:commentReference w:id="115"/>
        </w:r>
      </w:ins>
      <w:commentRangeEnd w:id="116"/>
      <w:r>
        <w:rPr>
          <w:rStyle w:val="CommentReference"/>
        </w:rPr>
        <w:commentReference w:id="116"/>
      </w:r>
      <w:commentRangeEnd w:id="117"/>
      <w:r>
        <w:rPr>
          <w:rStyle w:val="CommentReference"/>
        </w:rPr>
        <w:commentReference w:id="117"/>
      </w:r>
    </w:p>
    <w:p w14:paraId="14564F76" w14:textId="4CE4A35F" w:rsidR="00D5450A" w:rsidRDefault="00560C3E"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Table 3 shows</w:t>
      </w:r>
      <w:r w:rsidR="00D5450A">
        <w:rPr>
          <w:rFonts w:ascii="Times New Roman" w:hAnsi="Times New Roman" w:cs="Times New Roman"/>
          <w:color w:val="212529"/>
          <w:sz w:val="22"/>
          <w:szCs w:val="22"/>
          <w:shd w:val="clear" w:color="auto" w:fill="FFFFFF"/>
        </w:rPr>
        <w:t xml:space="preserve"> the </w:t>
      </w:r>
      <w:r>
        <w:rPr>
          <w:rFonts w:ascii="Times New Roman" w:hAnsi="Times New Roman" w:cs="Times New Roman"/>
          <w:color w:val="212529"/>
          <w:sz w:val="22"/>
          <w:szCs w:val="22"/>
          <w:shd w:val="clear" w:color="auto" w:fill="FFFFFF"/>
        </w:rPr>
        <w:t xml:space="preserve">results of the calculation of </w:t>
      </w:r>
      <w:r w:rsidR="00D5450A" w:rsidRPr="00A04EB9">
        <w:rPr>
          <w:rFonts w:ascii="Times New Roman" w:hAnsi="Times New Roman" w:cs="Times New Roman"/>
          <w:color w:val="212529"/>
          <w:sz w:val="22"/>
          <w:szCs w:val="22"/>
          <w:shd w:val="clear" w:color="auto" w:fill="FFFFFF"/>
        </w:rPr>
        <w:t>Adult Equivalents (AE)</w:t>
      </w:r>
      <w:r w:rsidR="00D5450A">
        <w:rPr>
          <w:rFonts w:ascii="Times New Roman" w:hAnsi="Times New Roman" w:cs="Times New Roman"/>
          <w:color w:val="212529"/>
          <w:sz w:val="22"/>
          <w:szCs w:val="22"/>
          <w:shd w:val="clear" w:color="auto" w:fill="FFFFFF"/>
        </w:rPr>
        <w:t xml:space="preserve">, which </w:t>
      </w:r>
      <w:r w:rsidR="00D5450A" w:rsidRPr="00A04EB9">
        <w:rPr>
          <w:rFonts w:ascii="Times New Roman" w:hAnsi="Times New Roman" w:cs="Times New Roman"/>
          <w:color w:val="212529"/>
          <w:sz w:val="22"/>
          <w:szCs w:val="22"/>
          <w:shd w:val="clear" w:color="auto" w:fill="FFFFFF"/>
        </w:rPr>
        <w:t xml:space="preserve">are </w:t>
      </w:r>
      <w:r w:rsidR="00D5450A">
        <w:rPr>
          <w:rFonts w:ascii="Times New Roman" w:hAnsi="Times New Roman" w:cs="Times New Roman"/>
          <w:color w:val="212529"/>
          <w:sz w:val="22"/>
          <w:szCs w:val="22"/>
          <w:shd w:val="clear" w:color="auto" w:fill="FFFFFF"/>
        </w:rPr>
        <w:t>the</w:t>
      </w:r>
      <w:r w:rsidR="00D5450A" w:rsidRPr="00A04EB9">
        <w:rPr>
          <w:rFonts w:ascii="Times New Roman" w:hAnsi="Times New Roman" w:cs="Times New Roman"/>
          <w:color w:val="212529"/>
          <w:sz w:val="22"/>
          <w:szCs w:val="22"/>
          <w:shd w:val="clear" w:color="auto" w:fill="FFFFFF"/>
        </w:rPr>
        <w:t xml:space="preserve"> ratio of the individual’s energy requirements relative to those of a</w:t>
      </w:r>
      <w:r w:rsidR="00D5450A">
        <w:rPr>
          <w:rFonts w:ascii="Times New Roman" w:hAnsi="Times New Roman" w:cs="Times New Roman"/>
          <w:color w:val="212529"/>
          <w:sz w:val="22"/>
          <w:szCs w:val="22"/>
          <w:shd w:val="clear" w:color="auto" w:fill="FFFFFF"/>
        </w:rPr>
        <w:t xml:space="preserve"> reference individual. The commonly used benchmark individual is an</w:t>
      </w:r>
      <w:r w:rsidR="00D5450A" w:rsidRPr="00A04EB9">
        <w:rPr>
          <w:rFonts w:ascii="Times New Roman" w:hAnsi="Times New Roman" w:cs="Times New Roman"/>
          <w:color w:val="212529"/>
          <w:sz w:val="22"/>
          <w:szCs w:val="22"/>
          <w:shd w:val="clear" w:color="auto" w:fill="FFFFFF"/>
        </w:rPr>
        <w:t xml:space="preserve"> 18</w:t>
      </w:r>
      <w:r w:rsidR="00D5450A">
        <w:rPr>
          <w:rFonts w:ascii="Times New Roman" w:hAnsi="Times New Roman" w:cs="Times New Roman"/>
          <w:color w:val="212529"/>
          <w:sz w:val="22"/>
          <w:szCs w:val="22"/>
          <w:shd w:val="clear" w:color="auto" w:fill="FFFFFF"/>
        </w:rPr>
        <w:t xml:space="preserve"> to </w:t>
      </w:r>
      <w:r w:rsidR="00D5450A" w:rsidRPr="00A04EB9">
        <w:rPr>
          <w:rFonts w:ascii="Times New Roman" w:hAnsi="Times New Roman" w:cs="Times New Roman"/>
          <w:color w:val="212529"/>
          <w:sz w:val="22"/>
          <w:szCs w:val="22"/>
          <w:shd w:val="clear" w:color="auto" w:fill="FFFFFF"/>
        </w:rPr>
        <w:t>30</w:t>
      </w:r>
      <w:r w:rsidR="00D5450A">
        <w:rPr>
          <w:rFonts w:ascii="Times New Roman" w:hAnsi="Times New Roman" w:cs="Times New Roman"/>
          <w:color w:val="212529"/>
          <w:sz w:val="22"/>
          <w:szCs w:val="22"/>
          <w:shd w:val="clear" w:color="auto" w:fill="FFFFFF"/>
        </w:rPr>
        <w:t>-year-old</w:t>
      </w:r>
      <w:r w:rsidR="00D5450A" w:rsidRPr="00A04EB9">
        <w:rPr>
          <w:rFonts w:ascii="Times New Roman" w:hAnsi="Times New Roman" w:cs="Times New Roman"/>
          <w:color w:val="212529"/>
          <w:sz w:val="22"/>
          <w:szCs w:val="22"/>
          <w:shd w:val="clear" w:color="auto" w:fill="FFFFFF"/>
        </w:rPr>
        <w:t xml:space="preserve"> male with moderate activity</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w:t>
      </w:r>
      <w:r w:rsidR="00D5450A" w:rsidRPr="00F060B2">
        <w:rPr>
          <w:rFonts w:ascii="Times New Roman" w:hAnsi="Times New Roman" w:cs="Times New Roman"/>
          <w:strike/>
          <w:color w:val="212529"/>
          <w:sz w:val="22"/>
          <w:szCs w:val="22"/>
          <w:shd w:val="clear" w:color="auto" w:fill="FFFFFF"/>
        </w:rPr>
        <w:t>“Reference (actual) Weight/Height” indicates that the energy requirements were calculated using the reference (actual) weight/height for the individual.</w:t>
      </w:r>
      <w:r w:rsidR="00D5450A">
        <w:rPr>
          <w:rFonts w:ascii="Times New Roman" w:hAnsi="Times New Roman" w:cs="Times New Roman"/>
          <w:color w:val="212529"/>
          <w:sz w:val="22"/>
          <w:szCs w:val="22"/>
          <w:shd w:val="clear" w:color="auto" w:fill="FFFFFF"/>
        </w:rPr>
        <w:t xml:space="preserv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adult equivalents 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120"/>
      <w:r w:rsidR="00D5450A">
        <w:rPr>
          <w:rFonts w:ascii="Times New Roman" w:hAnsi="Times New Roman" w:cs="Times New Roman"/>
          <w:color w:val="212529"/>
          <w:sz w:val="22"/>
          <w:szCs w:val="22"/>
          <w:shd w:val="clear" w:color="auto" w:fill="FFFFFF"/>
        </w:rPr>
        <w:t xml:space="preserve">requirements. </w:t>
      </w:r>
      <w:commentRangeEnd w:id="120"/>
      <w:r w:rsidR="00D5450A">
        <w:rPr>
          <w:rStyle w:val="CommentReference"/>
        </w:rPr>
        <w:commentReference w:id="120"/>
      </w:r>
      <w:del w:id="121" w:author="Erin Coniker Lentz" w:date="2020-05-18T12:01:00Z">
        <w:r w:rsidR="00D5450A" w:rsidDel="00B97F2A">
          <w:rPr>
            <w:rFonts w:ascii="Times New Roman" w:hAnsi="Times New Roman" w:cs="Times New Roman"/>
            <w:color w:val="212529"/>
            <w:sz w:val="22"/>
            <w:szCs w:val="22"/>
            <w:shd w:val="clear" w:color="auto" w:fill="FFFFFF"/>
          </w:rPr>
          <w:delText>These AE are used to determine the individual’s share of nutrients to be allocated from household nutrients available.</w:delText>
        </w:r>
      </w:del>
    </w:p>
    <w:p w14:paraId="3F344D81" w14:textId="77777777" w:rsidR="00D5450A" w:rsidRDefault="00D5450A" w:rsidP="002F6640">
      <w:pPr>
        <w:pStyle w:val="ListParagraph"/>
        <w:ind w:left="0"/>
        <w:rPr>
          <w:color w:val="212529"/>
          <w:sz w:val="22"/>
          <w:szCs w:val="22"/>
          <w:shd w:val="clear" w:color="auto" w:fill="FFFFFF"/>
        </w:rPr>
      </w:pPr>
    </w:p>
    <w:p w14:paraId="3AEC402A" w14:textId="77777777" w:rsidR="00D5450A" w:rsidRDefault="00D5450A" w:rsidP="00D5450A">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6E7BC034" w14:textId="77777777" w:rsidR="00D5450A" w:rsidRDefault="00D5450A" w:rsidP="002F6640">
      <w:pPr>
        <w:pStyle w:val="ListParagraph"/>
        <w:ind w:left="0"/>
        <w:rPr>
          <w:color w:val="212529"/>
          <w:sz w:val="22"/>
          <w:szCs w:val="22"/>
          <w:shd w:val="clear" w:color="auto" w:fill="FFFFFF"/>
        </w:rPr>
      </w:pPr>
    </w:p>
    <w:p w14:paraId="62B59488" w14:textId="7FEC306C" w:rsidR="00D5450A" w:rsidRDefault="00D5450A" w:rsidP="002F6640">
      <w:pPr>
        <w:pStyle w:val="ListParagraph"/>
        <w:ind w:left="0"/>
        <w:rPr>
          <w:b/>
          <w:bCs/>
          <w:color w:val="212529"/>
          <w:sz w:val="22"/>
          <w:szCs w:val="22"/>
          <w:shd w:val="clear" w:color="auto" w:fill="FFFFFF"/>
        </w:rPr>
      </w:pPr>
      <w:r>
        <w:rPr>
          <w:b/>
          <w:bCs/>
          <w:color w:val="212529"/>
          <w:sz w:val="22"/>
          <w:szCs w:val="22"/>
          <w:shd w:val="clear" w:color="auto" w:fill="FFFFFF"/>
        </w:rPr>
        <w:t>7.</w:t>
      </w:r>
      <w:r>
        <w:rPr>
          <w:color w:val="212529"/>
          <w:sz w:val="22"/>
          <w:szCs w:val="22"/>
          <w:shd w:val="clear" w:color="auto" w:fill="FFFFFF"/>
        </w:rPr>
        <w:t xml:space="preserve"> </w:t>
      </w:r>
      <w:r>
        <w:rPr>
          <w:b/>
          <w:bCs/>
          <w:color w:val="212529"/>
          <w:sz w:val="22"/>
          <w:szCs w:val="22"/>
          <w:shd w:val="clear" w:color="auto" w:fill="FFFFFF"/>
        </w:rPr>
        <w:t>Allocated</w:t>
      </w:r>
      <w:r w:rsidRPr="007A75C5">
        <w:rPr>
          <w:b/>
          <w:bCs/>
          <w:color w:val="212529"/>
          <w:sz w:val="22"/>
          <w:szCs w:val="22"/>
          <w:shd w:val="clear" w:color="auto" w:fill="FFFFFF"/>
        </w:rPr>
        <w:t xml:space="preserve"> individual consumption </w:t>
      </w:r>
      <w:r>
        <w:rPr>
          <w:b/>
          <w:bCs/>
          <w:color w:val="212529"/>
          <w:sz w:val="22"/>
          <w:szCs w:val="22"/>
          <w:shd w:val="clear" w:color="auto" w:fill="FFFFFF"/>
        </w:rPr>
        <w:t xml:space="preserve">of </w:t>
      </w:r>
      <w:r w:rsidRPr="007A75C5">
        <w:rPr>
          <w:b/>
          <w:bCs/>
          <w:color w:val="212529"/>
          <w:sz w:val="22"/>
          <w:szCs w:val="22"/>
          <w:shd w:val="clear" w:color="auto" w:fill="FFFFFF"/>
        </w:rPr>
        <w:t>each nutrient</w:t>
      </w:r>
      <w:r>
        <w:rPr>
          <w:b/>
          <w:bCs/>
          <w:color w:val="212529"/>
          <w:sz w:val="22"/>
          <w:szCs w:val="22"/>
          <w:shd w:val="clear" w:color="auto" w:fill="FFFFFF"/>
        </w:rPr>
        <w:t>:</w:t>
      </w:r>
    </w:p>
    <w:p w14:paraId="230A9FBD" w14:textId="77777777" w:rsidR="00D5450A" w:rsidRDefault="00D5450A" w:rsidP="002F6640">
      <w:pPr>
        <w:pStyle w:val="ListParagraph"/>
        <w:ind w:left="0"/>
        <w:rPr>
          <w:color w:val="212529"/>
          <w:sz w:val="22"/>
          <w:szCs w:val="22"/>
          <w:shd w:val="clear" w:color="auto" w:fill="FFFFFF"/>
        </w:rPr>
      </w:pPr>
    </w:p>
    <w:p w14:paraId="76B9837D" w14:textId="77777777" w:rsidR="00D5450A" w:rsidRPr="00C650BB"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Nutrient Inadequacy Standards: </w:t>
      </w:r>
    </w:p>
    <w:p w14:paraId="6285E59D" w14:textId="77777777" w:rsidR="00D5450A" w:rsidRDefault="00D5450A" w:rsidP="002F6640">
      <w:pPr>
        <w:pStyle w:val="ListParagraph"/>
        <w:ind w:left="0"/>
        <w:rPr>
          <w:color w:val="212529"/>
          <w:sz w:val="22"/>
          <w:szCs w:val="22"/>
          <w:shd w:val="clear" w:color="auto" w:fill="FFFFFF"/>
        </w:rPr>
      </w:pPr>
    </w:p>
    <w:p w14:paraId="0985B880" w14:textId="02FF71C2" w:rsidR="002F6640" w:rsidRDefault="00D5450A" w:rsidP="002F6640">
      <w:pPr>
        <w:pStyle w:val="ListParagraph"/>
        <w:ind w:left="0"/>
        <w:rPr>
          <w:color w:val="212529"/>
          <w:sz w:val="22"/>
          <w:szCs w:val="22"/>
          <w:shd w:val="clear" w:color="auto" w:fill="FFFFFF"/>
        </w:rPr>
      </w:pPr>
      <w:r>
        <w:rPr>
          <w:b/>
          <w:bCs/>
          <w:color w:val="212529"/>
          <w:sz w:val="22"/>
          <w:szCs w:val="22"/>
          <w:shd w:val="clear" w:color="auto" w:fill="FFFFFF"/>
        </w:rPr>
        <w:t xml:space="preserve">9. </w:t>
      </w:r>
      <w:r w:rsidRPr="00412FED">
        <w:rPr>
          <w:b/>
          <w:bCs/>
          <w:color w:val="212529"/>
          <w:sz w:val="22"/>
          <w:szCs w:val="22"/>
          <w:shd w:val="clear" w:color="auto" w:fill="FFFFFF"/>
        </w:rPr>
        <w:t>Nutrient I</w:t>
      </w:r>
      <w:r>
        <w:rPr>
          <w:b/>
          <w:bCs/>
          <w:color w:val="212529"/>
          <w:sz w:val="22"/>
          <w:szCs w:val="22"/>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122"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123"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124"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18698E00"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125"/>
      <w:commentRangeStart w:id="126"/>
      <w:r w:rsidR="002732BF" w:rsidRPr="00C04250">
        <w:rPr>
          <w:b/>
          <w:bCs/>
          <w:sz w:val="22"/>
          <w:szCs w:val="22"/>
          <w:u w:val="single"/>
        </w:rPr>
        <w:t xml:space="preserve"> survey </w:t>
      </w:r>
      <w:commentRangeEnd w:id="125"/>
      <w:r w:rsidR="007B783E">
        <w:rPr>
          <w:rStyle w:val="CommentReference"/>
          <w:i w:val="0"/>
          <w:iCs w:val="0"/>
          <w:color w:val="auto"/>
        </w:rPr>
        <w:commentReference w:id="125"/>
      </w:r>
      <w:commentRangeEnd w:id="126"/>
      <w:r w:rsidR="00210BFA">
        <w:rPr>
          <w:rStyle w:val="CommentReference"/>
          <w:i w:val="0"/>
          <w:iCs w:val="0"/>
          <w:color w:val="auto"/>
        </w:rPr>
        <w:commentReference w:id="126"/>
      </w:r>
      <w:commentRangeStart w:id="127"/>
      <w:r w:rsidR="002732BF" w:rsidRPr="00C04250">
        <w:rPr>
          <w:b/>
          <w:bCs/>
          <w:sz w:val="22"/>
          <w:szCs w:val="22"/>
          <w:u w:val="single"/>
        </w:rPr>
        <w:t>data</w:t>
      </w:r>
      <w:r w:rsidR="002732BF" w:rsidRPr="00C04250">
        <w:rPr>
          <w:b/>
          <w:bCs/>
          <w:sz w:val="22"/>
          <w:szCs w:val="22"/>
        </w:rPr>
        <w:t>:</w:t>
      </w:r>
      <w:commentRangeEnd w:id="127"/>
      <w:r w:rsidR="002732BF" w:rsidRPr="00C04250">
        <w:rPr>
          <w:rStyle w:val="CommentReference"/>
          <w:b/>
          <w:bCs/>
          <w:sz w:val="22"/>
          <w:szCs w:val="22"/>
        </w:rPr>
        <w:commentReference w:id="127"/>
      </w:r>
    </w:p>
    <w:p w14:paraId="13FDBBC8" w14:textId="18CE24FB" w:rsidR="002732BF" w:rsidRDefault="00210BFA"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3A4C37E">
                <wp:simplePos x="0" y="0"/>
                <wp:positionH relativeFrom="column">
                  <wp:posOffset>6464935</wp:posOffset>
                </wp:positionH>
                <wp:positionV relativeFrom="paragraph">
                  <wp:posOffset>103667</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AF46BC" w:rsidRPr="00E13EB3" w:rsidRDefault="00AF46BC"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509.05pt;margin-top:8.1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" filled="f" stroked="f" strokeweight=".5pt">
                <v:textbox>
                  <w:txbxContent>
                    <w:p w14:paraId="48BA0BBD" w14:textId="6995BDFC" w:rsidR="00AF46BC" w:rsidRPr="00E13EB3" w:rsidRDefault="00AF46BC"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0B134594" wp14:editId="376D7D76">
                <wp:simplePos x="0" y="0"/>
                <wp:positionH relativeFrom="column">
                  <wp:posOffset>6281420</wp:posOffset>
                </wp:positionH>
                <wp:positionV relativeFrom="paragraph">
                  <wp:posOffset>40167</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A817D4" id="Cloud 48" o:spid="_x0000_s1026" style="position:absolute;margin-left:494.6pt;margin-top:3.15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518F71AC" w:rsidR="002732BF" w:rsidRDefault="002732BF" w:rsidP="002732BF">
      <w:pPr>
        <w:rPr>
          <w:b/>
          <w:bCs/>
          <w:u w:val="single"/>
        </w:rPr>
      </w:pPr>
    </w:p>
    <w:p w14:paraId="76414911" w14:textId="7E6B2C89"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6D5E6FB">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5F0D09F" id="_x0000_t32" coordsize="21600,21600" o:spt="32" o:oned="t" path="m,l21600,21600e" filled="f">
                <v:path arrowok="t" fillok="f" o:connecttype="none"/>
                <o:lock v:ext="edit" shapetype="t"/>
              </v:shapetype>
              <v:shape id="Straight Arrow Connector 50" o:spid="_x0000_s1026" type="#_x0000_t32" style="position:absolute;margin-left:518.95pt;margin-top:5.85pt;width:3.6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627E0F8">
                <wp:simplePos x="0" y="0"/>
                <wp:positionH relativeFrom="column">
                  <wp:posOffset>6188075</wp:posOffset>
                </wp:positionH>
                <wp:positionV relativeFrom="paragraph">
                  <wp:posOffset>109220</wp:posOffset>
                </wp:positionV>
                <wp:extent cx="1512570" cy="952500"/>
                <wp:effectExtent l="0" t="0" r="1143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1510C9C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AF46BC" w:rsidRPr="008841CC" w:rsidRDefault="00AF46BC" w:rsidP="002732BF">
                            <w:pPr>
                              <w:pStyle w:val="ListParagraph"/>
                              <w:numPr>
                                <w:ilvl w:val="0"/>
                                <w:numId w:val="6"/>
                              </w:numPr>
                              <w:ind w:left="0" w:firstLine="0"/>
                              <w:rPr>
                                <w:sz w:val="22"/>
                                <w:szCs w:val="22"/>
                              </w:rPr>
                            </w:pPr>
                            <w:r w:rsidRPr="008841CC">
                              <w:rPr>
                                <w:sz w:val="22"/>
                                <w:szCs w:val="22"/>
                              </w:rPr>
                              <w:t>IOM (US/Canada)</w:t>
                            </w:r>
                          </w:p>
                          <w:p w14:paraId="08741F8B" w14:textId="77777777" w:rsidR="00AF46BC" w:rsidRPr="008841CC" w:rsidRDefault="00AF46BC" w:rsidP="002732BF">
                            <w:pPr>
                              <w:pStyle w:val="ListParagraph"/>
                              <w:numPr>
                                <w:ilvl w:val="0"/>
                                <w:numId w:val="6"/>
                              </w:numPr>
                              <w:ind w:left="0" w:firstLine="0"/>
                              <w:rPr>
                                <w:sz w:val="22"/>
                                <w:szCs w:val="22"/>
                              </w:rPr>
                            </w:pPr>
                            <w:r w:rsidRPr="008841CC">
                              <w:rPr>
                                <w:sz w:val="22"/>
                                <w:szCs w:val="22"/>
                              </w:rPr>
                              <w:t>WHO/FAO</w:t>
                            </w:r>
                          </w:p>
                          <w:p w14:paraId="69EAD77C" w14:textId="77777777" w:rsidR="00AF46BC" w:rsidRPr="008841CC" w:rsidRDefault="00AF46BC"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87.25pt;margin-top:8.6pt;width:119.1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w:txbxContent>
                    <w:p w14:paraId="411CF912" w14:textId="1510C9C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AF46BC" w:rsidRPr="008841CC" w:rsidRDefault="00AF46BC" w:rsidP="002732BF">
                      <w:pPr>
                        <w:pStyle w:val="ListParagraph"/>
                        <w:numPr>
                          <w:ilvl w:val="0"/>
                          <w:numId w:val="6"/>
                        </w:numPr>
                        <w:ind w:left="0" w:firstLine="0"/>
                        <w:rPr>
                          <w:sz w:val="22"/>
                          <w:szCs w:val="22"/>
                        </w:rPr>
                      </w:pPr>
                      <w:r w:rsidRPr="008841CC">
                        <w:rPr>
                          <w:sz w:val="22"/>
                          <w:szCs w:val="22"/>
                        </w:rPr>
                        <w:t>IOM (US/Canada)</w:t>
                      </w:r>
                    </w:p>
                    <w:p w14:paraId="08741F8B" w14:textId="77777777" w:rsidR="00AF46BC" w:rsidRPr="008841CC" w:rsidRDefault="00AF46BC" w:rsidP="002732BF">
                      <w:pPr>
                        <w:pStyle w:val="ListParagraph"/>
                        <w:numPr>
                          <w:ilvl w:val="0"/>
                          <w:numId w:val="6"/>
                        </w:numPr>
                        <w:ind w:left="0" w:firstLine="0"/>
                        <w:rPr>
                          <w:sz w:val="22"/>
                          <w:szCs w:val="22"/>
                        </w:rPr>
                      </w:pPr>
                      <w:r w:rsidRPr="008841CC">
                        <w:rPr>
                          <w:sz w:val="22"/>
                          <w:szCs w:val="22"/>
                        </w:rPr>
                        <w:t>WHO/FAO</w:t>
                      </w:r>
                    </w:p>
                    <w:p w14:paraId="69EAD77C" w14:textId="77777777" w:rsidR="00AF46BC" w:rsidRPr="008841CC" w:rsidRDefault="00AF46BC"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AF46BC" w:rsidRPr="00E13EB3" w:rsidRDefault="00AF46BC"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AF46BC" w:rsidRPr="008841CC" w:rsidRDefault="00AF46BC"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AF46BC" w:rsidRPr="008841CC" w:rsidRDefault="00AF46BC"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AF46BC" w:rsidRPr="00E13EB3" w:rsidRDefault="00AF46BC"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AF46BC" w:rsidRPr="008841CC" w:rsidRDefault="00AF46BC"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AF46BC" w:rsidRPr="008841CC" w:rsidRDefault="00AF46BC"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AF46BC" w:rsidRPr="008841CC" w:rsidRDefault="00AF46BC" w:rsidP="002732BF">
                            <w:pPr>
                              <w:pStyle w:val="ListParagraph"/>
                              <w:numPr>
                                <w:ilvl w:val="0"/>
                                <w:numId w:val="7"/>
                              </w:numPr>
                              <w:ind w:left="0" w:firstLine="0"/>
                              <w:rPr>
                                <w:sz w:val="22"/>
                                <w:szCs w:val="22"/>
                              </w:rPr>
                            </w:pPr>
                            <w:r w:rsidRPr="008841CC">
                              <w:rPr>
                                <w:sz w:val="22"/>
                                <w:szCs w:val="22"/>
                              </w:rPr>
                              <w:t>USDA Database</w:t>
                            </w:r>
                          </w:p>
                          <w:p w14:paraId="5A48CD0B" w14:textId="77777777" w:rsidR="00AF46BC" w:rsidRPr="008841CC" w:rsidRDefault="00AF46BC" w:rsidP="002732BF">
                            <w:pPr>
                              <w:pStyle w:val="ListParagraph"/>
                              <w:numPr>
                                <w:ilvl w:val="0"/>
                                <w:numId w:val="7"/>
                              </w:numPr>
                              <w:ind w:left="0" w:firstLine="0"/>
                              <w:rPr>
                                <w:sz w:val="22"/>
                                <w:szCs w:val="22"/>
                              </w:rPr>
                            </w:pPr>
                            <w:r w:rsidRPr="008841CC">
                              <w:rPr>
                                <w:sz w:val="22"/>
                                <w:szCs w:val="22"/>
                              </w:rPr>
                              <w:t>Regional Survey</w:t>
                            </w:r>
                          </w:p>
                          <w:p w14:paraId="35EF0DF7" w14:textId="77777777" w:rsidR="00AF46BC" w:rsidRPr="008841CC" w:rsidRDefault="00AF46BC"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AF46BC" w:rsidRPr="008841CC" w:rsidRDefault="00AF46BC" w:rsidP="002732BF">
                      <w:pPr>
                        <w:pStyle w:val="ListParagraph"/>
                        <w:numPr>
                          <w:ilvl w:val="0"/>
                          <w:numId w:val="7"/>
                        </w:numPr>
                        <w:ind w:left="0" w:firstLine="0"/>
                        <w:rPr>
                          <w:sz w:val="22"/>
                          <w:szCs w:val="22"/>
                        </w:rPr>
                      </w:pPr>
                      <w:r w:rsidRPr="008841CC">
                        <w:rPr>
                          <w:sz w:val="22"/>
                          <w:szCs w:val="22"/>
                        </w:rPr>
                        <w:t>USDA Database</w:t>
                      </w:r>
                    </w:p>
                    <w:p w14:paraId="5A48CD0B" w14:textId="77777777" w:rsidR="00AF46BC" w:rsidRPr="008841CC" w:rsidRDefault="00AF46BC" w:rsidP="002732BF">
                      <w:pPr>
                        <w:pStyle w:val="ListParagraph"/>
                        <w:numPr>
                          <w:ilvl w:val="0"/>
                          <w:numId w:val="7"/>
                        </w:numPr>
                        <w:ind w:left="0" w:firstLine="0"/>
                        <w:rPr>
                          <w:sz w:val="22"/>
                          <w:szCs w:val="22"/>
                        </w:rPr>
                      </w:pPr>
                      <w:r w:rsidRPr="008841CC">
                        <w:rPr>
                          <w:sz w:val="22"/>
                          <w:szCs w:val="22"/>
                        </w:rPr>
                        <w:t>Regional Survey</w:t>
                      </w:r>
                    </w:p>
                    <w:p w14:paraId="35EF0DF7" w14:textId="77777777" w:rsidR="00AF46BC" w:rsidRPr="008841CC" w:rsidRDefault="00AF46BC"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5A25349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00BB267A">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57D188"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AF46BC" w:rsidRPr="008841CC" w:rsidRDefault="00AF46BC"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AF46BC" w:rsidRPr="008841CC" w:rsidRDefault="00AF46BC" w:rsidP="002732BF">
                            <w:pPr>
                              <w:pStyle w:val="ListParagraph"/>
                              <w:numPr>
                                <w:ilvl w:val="0"/>
                                <w:numId w:val="11"/>
                              </w:numPr>
                              <w:rPr>
                                <w:sz w:val="22"/>
                                <w:szCs w:val="22"/>
                              </w:rPr>
                            </w:pPr>
                            <w:r w:rsidRPr="008841CC">
                              <w:rPr>
                                <w:sz w:val="22"/>
                                <w:szCs w:val="22"/>
                              </w:rPr>
                              <w:t>Pre-generated AE</w:t>
                            </w:r>
                          </w:p>
                          <w:p w14:paraId="4F62FBEC" w14:textId="77777777" w:rsidR="00AF46BC" w:rsidRPr="008841CC" w:rsidRDefault="00AF46BC"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042FCD05"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AF46BC" w:rsidRPr="008841CC" w:rsidRDefault="00AF46BC"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AF46BC" w:rsidRPr="008841CC" w:rsidRDefault="00AF46BC" w:rsidP="002732BF">
                      <w:pPr>
                        <w:pStyle w:val="ListParagraph"/>
                        <w:numPr>
                          <w:ilvl w:val="0"/>
                          <w:numId w:val="11"/>
                        </w:numPr>
                        <w:rPr>
                          <w:sz w:val="22"/>
                          <w:szCs w:val="22"/>
                        </w:rPr>
                      </w:pPr>
                      <w:r w:rsidRPr="008841CC">
                        <w:rPr>
                          <w:sz w:val="22"/>
                          <w:szCs w:val="22"/>
                        </w:rPr>
                        <w:t>Pre-generated AE</w:t>
                      </w:r>
                    </w:p>
                    <w:p w14:paraId="4F62FBEC" w14:textId="77777777" w:rsidR="00AF46BC" w:rsidRPr="008841CC" w:rsidRDefault="00AF46BC"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308B2D8E" w:rsidR="002732BF" w:rsidRDefault="00210BFA" w:rsidP="002732BF">
      <w:pPr>
        <w:rPr>
          <w:b/>
          <w:bCs/>
          <w:u w:val="single"/>
        </w:rPr>
      </w:pPr>
      <w:r>
        <w:rPr>
          <w:noProof/>
        </w:rPr>
        <mc:AlternateContent>
          <mc:Choice Requires="wps">
            <w:drawing>
              <wp:anchor distT="0" distB="0" distL="114300" distR="114300" simplePos="0" relativeHeight="251628032" behindDoc="0" locked="0" layoutInCell="1" allowOverlap="1" wp14:anchorId="3B894D76" wp14:editId="2E1BC7F5">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7FB419"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AF46BC" w:rsidRPr="00E13EB3" w:rsidRDefault="00AF46BC"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AF46BC" w:rsidRPr="00E13EB3" w:rsidRDefault="00AF46BC"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commentRangeStart w:id="128"/>
    <w:p w14:paraId="772D8FC9" w14:textId="38D793DE" w:rsidR="002732BF" w:rsidRDefault="0011388E" w:rsidP="002732BF">
      <w:pPr>
        <w:rPr>
          <w:b/>
          <w:bCs/>
          <w:u w:val="single"/>
        </w:rPr>
      </w:pPr>
      <w:r>
        <w:rPr>
          <w:noProof/>
        </w:rPr>
        <mc:AlternateContent>
          <mc:Choice Requires="wps">
            <w:drawing>
              <wp:anchor distT="0" distB="0" distL="114300" distR="114300" simplePos="0" relativeHeight="251624959" behindDoc="0" locked="0" layoutInCell="1" allowOverlap="1" wp14:anchorId="30F08172" wp14:editId="50A50DC6">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60354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128"/>
      <w:r w:rsidR="0028701F">
        <w:rPr>
          <w:rStyle w:val="CommentReference"/>
        </w:rPr>
        <w:commentReference w:id="128"/>
      </w:r>
    </w:p>
    <w:p w14:paraId="47A35B97" w14:textId="41507634" w:rsidR="002732BF" w:rsidRDefault="0011388E"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00D3BFA7">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AF46BC" w:rsidRPr="00783828"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1cy6vTICAABcBAAADgAAAAAAAAAAAAAA&#10;AAAuAgAAZHJzL2Uyb0RvYy54bWxQSwECLQAUAAYACAAAACEA5TFfZ+EAAAAMAQAADwAAAAAAAAAA&#10;AAAAAACMBAAAZHJzL2Rvd25yZXYueG1sUEsFBgAAAAAEAAQA8wAAAJoFAAAAAA==&#10;" filled="f" stroked="f" strokeweight=".5pt">
                <v:textbox>
                  <w:txbxContent>
                    <w:p w14:paraId="178A89F3" w14:textId="21794EF9" w:rsidR="00AF46BC" w:rsidRPr="00783828"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r w:rsidR="008841CC">
        <w:rPr>
          <w:noProof/>
        </w:rPr>
        <mc:AlternateContent>
          <mc:Choice Requires="wps">
            <w:drawing>
              <wp:anchor distT="45720" distB="45720" distL="114300" distR="114300" simplePos="0" relativeHeight="251647488" behindDoc="0" locked="0" layoutInCell="1" allowOverlap="1" wp14:anchorId="440C8046" wp14:editId="6CA7B135">
                <wp:simplePos x="0" y="0"/>
                <wp:positionH relativeFrom="margin">
                  <wp:posOffset>4072255</wp:posOffset>
                </wp:positionH>
                <wp:positionV relativeFrom="paragraph">
                  <wp:posOffset>67310</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AF46BC" w:rsidRDefault="00AF46BC"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AF46BC" w:rsidRPr="00E13EB3" w:rsidRDefault="00AF46BC"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20.65pt;margin-top:5.3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" fillcolor="#b4c6e7 [1300]">
                <v:textbox>
                  <w:txbxContent>
                    <w:p w14:paraId="6848D04F" w14:textId="6212BED5" w:rsidR="00AF46BC" w:rsidRDefault="00AF46BC"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AF46BC" w:rsidRPr="00E13EB3" w:rsidRDefault="00AF46BC"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2871C68B" w:rsidR="002732BF" w:rsidRDefault="00210BFA"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326B70C7">
                <wp:simplePos x="0" y="0"/>
                <wp:positionH relativeFrom="column">
                  <wp:posOffset>3710763</wp:posOffset>
                </wp:positionH>
                <wp:positionV relativeFrom="paragraph">
                  <wp:posOffset>73379</wp:posOffset>
                </wp:positionV>
                <wp:extent cx="361462" cy="479839"/>
                <wp:effectExtent l="38100" t="0" r="19685" b="53975"/>
                <wp:wrapNone/>
                <wp:docPr id="28" name="Straight Arrow Connector 28"/>
                <wp:cNvGraphicFramePr/>
                <a:graphic xmlns:a="http://schemas.openxmlformats.org/drawingml/2006/main">
                  <a:graphicData uri="http://schemas.microsoft.com/office/word/2010/wordprocessingShape">
                    <wps:wsp>
                      <wps:cNvCnPr/>
                      <wps:spPr>
                        <a:xfrm flipH="1">
                          <a:off x="0" y="0"/>
                          <a:ext cx="361462" cy="47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E62E273" id="Straight Arrow Connector 28" o:spid="_x0000_s1026" type="#_x0000_t32" style="position:absolute;margin-left:292.2pt;margin-top:5.8pt;width:28.45pt;height:37.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" strokecolor="#4472c4 [3204]" strokeweight=".5pt">
                <v:stroke endarrow="block" joinstyle="miter"/>
              </v:shape>
            </w:pict>
          </mc:Fallback>
        </mc:AlternateContent>
      </w:r>
    </w:p>
    <w:p w14:paraId="64D2273E" w14:textId="2FDA9225"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AF46BC" w:rsidRPr="00E13EB3" w:rsidRDefault="00AF46BC"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AF46BC" w:rsidRPr="00E13EB3" w:rsidRDefault="00AF46BC"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AF46BC" w:rsidRPr="00E13EB3" w:rsidRDefault="00AF46BC"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AF46BC" w:rsidRPr="00E13EB3" w:rsidRDefault="00AF46BC"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AF46BC" w:rsidRPr="00E13EB3" w:rsidRDefault="00AF46BC"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AF46BC" w:rsidRPr="00E13EB3" w:rsidRDefault="00AF46BC"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AF46BC" w:rsidRPr="00E13EB3" w:rsidRDefault="00AF46BC"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AF46BC" w:rsidRPr="00E13EB3" w:rsidRDefault="00AF46BC"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AF46BC" w:rsidRPr="00E13EB3" w:rsidRDefault="00AF46BC"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AF46BC" w:rsidRPr="00E13EB3" w:rsidRDefault="00AF46BC"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2D376450"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129"/>
      <w:r w:rsidR="002732BF" w:rsidRPr="00C04250">
        <w:rPr>
          <w:b/>
          <w:bCs/>
          <w:sz w:val="22"/>
          <w:szCs w:val="22"/>
        </w:rPr>
        <w:t>data:</w:t>
      </w:r>
      <w:commentRangeEnd w:id="129"/>
      <w:r w:rsidR="002732BF" w:rsidRPr="00C04250">
        <w:rPr>
          <w:rStyle w:val="CommentReference"/>
          <w:sz w:val="22"/>
          <w:szCs w:val="22"/>
        </w:rPr>
        <w:commentReference w:id="129"/>
      </w:r>
    </w:p>
    <w:p w14:paraId="1E9384E5" w14:textId="3CA829F7" w:rsidR="002732BF" w:rsidRDefault="002732BF" w:rsidP="002732BF">
      <w:pPr>
        <w:rPr>
          <w:b/>
          <w:bCs/>
          <w:u w:val="single"/>
        </w:rPr>
      </w:pPr>
    </w:p>
    <w:p w14:paraId="5C13CA0D" w14:textId="149F6DC8" w:rsidR="002732BF" w:rsidRDefault="00F6334F" w:rsidP="002732BF">
      <w:pPr>
        <w:spacing w:line="276" w:lineRule="auto"/>
        <w:rPr>
          <w:b/>
          <w:bCs/>
        </w:rPr>
        <w:sectPr w:rsidR="002732BF">
          <w:pgSz w:w="15840" w:h="12240" w:orient="landscape"/>
          <w:pgMar w:top="720" w:right="720" w:bottom="720" w:left="720" w:header="720" w:footer="720" w:gutter="0"/>
          <w:cols w:space="720"/>
        </w:sectPr>
      </w:pPr>
      <w:r>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043B799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1872198">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AF46BC" w:rsidRPr="00E13EB3" w:rsidRDefault="00AF46BC"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2"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" filled="f" stroked="f" strokeweight=".5pt">
                <v:textbox>
                  <w:txbxContent>
                    <w:p w14:paraId="7049D77D" w14:textId="72307E89" w:rsidR="00AF46BC" w:rsidRPr="00E13EB3" w:rsidRDefault="00AF46BC"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1824" behindDoc="0" locked="0" layoutInCell="1" allowOverlap="1" wp14:anchorId="6AC6C278" wp14:editId="5EE67A79">
                <wp:simplePos x="0" y="0"/>
                <wp:positionH relativeFrom="column">
                  <wp:posOffset>4656455</wp:posOffset>
                </wp:positionH>
                <wp:positionV relativeFrom="paragraph">
                  <wp:posOffset>1791335</wp:posOffset>
                </wp:positionV>
                <wp:extent cx="1551940" cy="1433830"/>
                <wp:effectExtent l="0" t="0" r="1016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55E12544"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AF46BC" w:rsidRPr="00E13EB3" w:rsidRDefault="00AF46BC" w:rsidP="002732BF">
                            <w:pPr>
                              <w:pStyle w:val="ListParagraph"/>
                              <w:numPr>
                                <w:ilvl w:val="0"/>
                                <w:numId w:val="6"/>
                              </w:numPr>
                              <w:ind w:left="0" w:firstLine="0"/>
                              <w:rPr>
                                <w:sz w:val="22"/>
                                <w:szCs w:val="22"/>
                              </w:rPr>
                            </w:pPr>
                            <w:r w:rsidRPr="00E13EB3">
                              <w:rPr>
                                <w:sz w:val="22"/>
                                <w:szCs w:val="22"/>
                              </w:rPr>
                              <w:t>IOM (US/Canada)</w:t>
                            </w:r>
                          </w:p>
                          <w:p w14:paraId="7C65BCE9" w14:textId="77777777" w:rsidR="00AF46BC" w:rsidRPr="00E13EB3" w:rsidRDefault="00AF46BC" w:rsidP="002732BF">
                            <w:pPr>
                              <w:pStyle w:val="ListParagraph"/>
                              <w:numPr>
                                <w:ilvl w:val="0"/>
                                <w:numId w:val="6"/>
                              </w:numPr>
                              <w:ind w:left="0" w:firstLine="0"/>
                              <w:rPr>
                                <w:sz w:val="22"/>
                                <w:szCs w:val="22"/>
                              </w:rPr>
                            </w:pPr>
                            <w:r w:rsidRPr="00E13EB3">
                              <w:rPr>
                                <w:sz w:val="22"/>
                                <w:szCs w:val="22"/>
                              </w:rPr>
                              <w:t>WHO/FAO</w:t>
                            </w:r>
                          </w:p>
                          <w:p w14:paraId="660D3F50" w14:textId="77777777" w:rsidR="00AF46BC" w:rsidRPr="00E13EB3" w:rsidRDefault="00AF46BC"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3" type="#_x0000_t202" style="position:absolute;margin-left:366.65pt;margin-top:141.05pt;width:122.2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42250481" w14:textId="55E12544"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AF46BC" w:rsidRPr="00E13EB3" w:rsidRDefault="00AF46BC" w:rsidP="002732BF">
                      <w:pPr>
                        <w:pStyle w:val="ListParagraph"/>
                        <w:numPr>
                          <w:ilvl w:val="0"/>
                          <w:numId w:val="6"/>
                        </w:numPr>
                        <w:ind w:left="0" w:firstLine="0"/>
                        <w:rPr>
                          <w:sz w:val="22"/>
                          <w:szCs w:val="22"/>
                        </w:rPr>
                      </w:pPr>
                      <w:r w:rsidRPr="00E13EB3">
                        <w:rPr>
                          <w:sz w:val="22"/>
                          <w:szCs w:val="22"/>
                        </w:rPr>
                        <w:t>IOM (US/Canada)</w:t>
                      </w:r>
                    </w:p>
                    <w:p w14:paraId="7C65BCE9" w14:textId="77777777" w:rsidR="00AF46BC" w:rsidRPr="00E13EB3" w:rsidRDefault="00AF46BC" w:rsidP="002732BF">
                      <w:pPr>
                        <w:pStyle w:val="ListParagraph"/>
                        <w:numPr>
                          <w:ilvl w:val="0"/>
                          <w:numId w:val="6"/>
                        </w:numPr>
                        <w:ind w:left="0" w:firstLine="0"/>
                        <w:rPr>
                          <w:sz w:val="22"/>
                          <w:szCs w:val="22"/>
                        </w:rPr>
                      </w:pPr>
                      <w:r w:rsidRPr="00E13EB3">
                        <w:rPr>
                          <w:sz w:val="22"/>
                          <w:szCs w:val="22"/>
                        </w:rPr>
                        <w:t>WHO/FAO</w:t>
                      </w:r>
                    </w:p>
                    <w:p w14:paraId="660D3F50" w14:textId="77777777" w:rsidR="00AF46BC" w:rsidRPr="00E13EB3" w:rsidRDefault="00AF46BC"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AF46BC" w:rsidRPr="00E13EB3" w:rsidRDefault="00AF46BC" w:rsidP="002732BF">
                            <w:pPr>
                              <w:pStyle w:val="ListParagraph"/>
                              <w:numPr>
                                <w:ilvl w:val="0"/>
                                <w:numId w:val="7"/>
                              </w:numPr>
                              <w:ind w:left="0" w:firstLine="0"/>
                              <w:rPr>
                                <w:sz w:val="22"/>
                                <w:szCs w:val="22"/>
                              </w:rPr>
                            </w:pPr>
                            <w:r w:rsidRPr="00E13EB3">
                              <w:rPr>
                                <w:sz w:val="22"/>
                                <w:szCs w:val="22"/>
                              </w:rPr>
                              <w:t>USDA Database</w:t>
                            </w:r>
                          </w:p>
                          <w:p w14:paraId="7CD33CBF" w14:textId="77777777" w:rsidR="00AF46BC" w:rsidRPr="00E13EB3" w:rsidRDefault="00AF46BC" w:rsidP="002732BF">
                            <w:pPr>
                              <w:pStyle w:val="ListParagraph"/>
                              <w:numPr>
                                <w:ilvl w:val="0"/>
                                <w:numId w:val="7"/>
                              </w:numPr>
                              <w:ind w:left="0" w:firstLine="0"/>
                              <w:rPr>
                                <w:sz w:val="22"/>
                                <w:szCs w:val="22"/>
                              </w:rPr>
                            </w:pPr>
                            <w:r w:rsidRPr="00E13EB3">
                              <w:rPr>
                                <w:sz w:val="22"/>
                                <w:szCs w:val="22"/>
                              </w:rPr>
                              <w:t>Regional Survey</w:t>
                            </w:r>
                          </w:p>
                          <w:p w14:paraId="4ECE758E" w14:textId="77777777" w:rsidR="00AF46BC" w:rsidRPr="00E13EB3" w:rsidRDefault="00AF46BC"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4"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g8Az&#10;m0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AF46BC" w:rsidRPr="00E13EB3" w:rsidRDefault="00AF46BC" w:rsidP="002732BF">
                      <w:pPr>
                        <w:pStyle w:val="ListParagraph"/>
                        <w:numPr>
                          <w:ilvl w:val="0"/>
                          <w:numId w:val="7"/>
                        </w:numPr>
                        <w:ind w:left="0" w:firstLine="0"/>
                        <w:rPr>
                          <w:sz w:val="22"/>
                          <w:szCs w:val="22"/>
                        </w:rPr>
                      </w:pPr>
                      <w:r w:rsidRPr="00E13EB3">
                        <w:rPr>
                          <w:sz w:val="22"/>
                          <w:szCs w:val="22"/>
                        </w:rPr>
                        <w:t>USDA Database</w:t>
                      </w:r>
                    </w:p>
                    <w:p w14:paraId="7CD33CBF" w14:textId="77777777" w:rsidR="00AF46BC" w:rsidRPr="00E13EB3" w:rsidRDefault="00AF46BC" w:rsidP="002732BF">
                      <w:pPr>
                        <w:pStyle w:val="ListParagraph"/>
                        <w:numPr>
                          <w:ilvl w:val="0"/>
                          <w:numId w:val="7"/>
                        </w:numPr>
                        <w:ind w:left="0" w:firstLine="0"/>
                        <w:rPr>
                          <w:sz w:val="22"/>
                          <w:szCs w:val="22"/>
                        </w:rPr>
                      </w:pPr>
                      <w:r w:rsidRPr="00E13EB3">
                        <w:rPr>
                          <w:sz w:val="22"/>
                          <w:szCs w:val="22"/>
                        </w:rPr>
                        <w:t>Regional Survey</w:t>
                      </w:r>
                    </w:p>
                    <w:p w14:paraId="4ECE758E" w14:textId="77777777" w:rsidR="00AF46BC" w:rsidRPr="00E13EB3" w:rsidRDefault="00AF46BC"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5"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">
                <v:textbox style="mso-fit-shape-to-text:t">
                  <w:txbxContent>
                    <w:p w14:paraId="5666AE5E"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4BE3CEBD">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AF46BC" w:rsidRPr="00E13EB3" w:rsidRDefault="00AF46BC"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AF46BC" w:rsidRPr="00E13EB3" w:rsidRDefault="00AF46BC"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AF46BC" w:rsidRPr="00E13EB3" w:rsidRDefault="00AF46BC"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6"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3C3C2A7C" w14:textId="2A06ED33" w:rsidR="00AF46BC" w:rsidRPr="00E13EB3" w:rsidRDefault="00AF46BC"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AF46BC" w:rsidRPr="00E13EB3" w:rsidRDefault="00AF46BC"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AF46BC" w:rsidRPr="00E13EB3" w:rsidRDefault="00AF46BC"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AF46BC" w:rsidRPr="00E13EB3" w:rsidRDefault="00AF46BC" w:rsidP="002732BF">
                      <w:pPr>
                        <w:rPr>
                          <w:rFonts w:ascii="Times New Roman" w:hAnsi="Times New Roman" w:cs="Times New Roman"/>
                          <w:b/>
                          <w:bCs/>
                          <w:sz w:val="22"/>
                          <w:szCs w:val="22"/>
                        </w:rPr>
                      </w:pPr>
                    </w:p>
                  </w:txbxContent>
                </v:textbox>
                <w10:wrap type="square" anchorx="margin"/>
              </v:shape>
            </w:pict>
          </mc:Fallback>
        </mc:AlternateContent>
      </w:r>
      <w:r w:rsidR="00783828">
        <w:rPr>
          <w:noProof/>
        </w:rPr>
        <mc:AlternateContent>
          <mc:Choice Requires="wps">
            <w:drawing>
              <wp:anchor distT="0" distB="0" distL="114300" distR="114300" simplePos="0" relativeHeight="251676160" behindDoc="0" locked="0" layoutInCell="1" allowOverlap="1" wp14:anchorId="7C861BF4" wp14:editId="5E06FC95">
                <wp:simplePos x="0" y="0"/>
                <wp:positionH relativeFrom="column">
                  <wp:posOffset>4793068</wp:posOffset>
                </wp:positionH>
                <wp:positionV relativeFrom="paragraph">
                  <wp:posOffset>239145</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4162C1" id="Cloud 202" o:spid="_x0000_s1026" style="position:absolute;margin-left:377.4pt;margin-top:18.85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sidR="00783828">
        <w:rPr>
          <w:noProof/>
        </w:rPr>
        <mc:AlternateContent>
          <mc:Choice Requires="wps">
            <w:drawing>
              <wp:anchor distT="0" distB="0" distL="114300" distR="114300" simplePos="0" relativeHeight="251716096" behindDoc="0" locked="0" layoutInCell="1" allowOverlap="1" wp14:anchorId="3E688A0A" wp14:editId="681259D9">
                <wp:simplePos x="0" y="0"/>
                <wp:positionH relativeFrom="column">
                  <wp:posOffset>4852759</wp:posOffset>
                </wp:positionH>
                <wp:positionV relativeFrom="paragraph">
                  <wp:posOffset>392770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AF46BC" w:rsidRPr="00E13EB3" w:rsidRDefault="00AF46BC"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7" type="#_x0000_t202" style="position:absolute;margin-left:382.1pt;margin-top:30.95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YC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" filled="f" stroked="f" strokeweight=".5pt">
                <v:textbox>
                  <w:txbxContent>
                    <w:p w14:paraId="2B27B213" w14:textId="77777777" w:rsidR="00AF46BC" w:rsidRPr="00E13EB3" w:rsidRDefault="00AF46BC"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AF46BC" w:rsidRPr="00E13EB3" w:rsidRDefault="00AF46BC"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AF46BC" w:rsidRPr="00E13EB3" w:rsidRDefault="00AF46BC"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AF46BC" w:rsidRPr="00E13EB3"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AF46BC" w:rsidRPr="00E13EB3"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972566">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87B322B" id="Straight Arrow Connector 200" o:spid="_x0000_s1026" type="#_x0000_t32" style="position:absolute;margin-left:415.5pt;margin-top:96.65pt;width:8.8pt;height:44.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AF46BC" w:rsidRPr="00E13EB3"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AF46BC" w:rsidRPr="00E13EB3" w:rsidRDefault="00AF46BC"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AF46BC" w:rsidRPr="00E13EB3" w:rsidRDefault="00AF46BC"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AF46BC" w:rsidRPr="00E13EB3" w:rsidRDefault="00AF46BC"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AF46BC" w:rsidRPr="00E13EB3" w:rsidRDefault="00AF46BC"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0960ECE1"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89D4A25">
            <wp:extent cx="5241995" cy="6974958"/>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265755" cy="7006573"/>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1DCF7261" w14:textId="29F7827F" w:rsidR="005D64F4" w:rsidRPr="00C04250" w:rsidRDefault="00C04250" w:rsidP="00C04250">
      <w:pPr>
        <w:pStyle w:val="Caption"/>
        <w:rPr>
          <w:sz w:val="22"/>
          <w:szCs w:val="22"/>
          <w:shd w:val="clear" w:color="auto" w:fill="FFFFFF"/>
        </w:rPr>
      </w:pPr>
      <w:bookmarkStart w:id="130" w:name="_Hlk41410677"/>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130"/>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4B2ABD19" w14:textId="67878638" w:rsidR="005D64F4" w:rsidRPr="008A0A99" w:rsidRDefault="00062323" w:rsidP="008A0A99">
      <w:pPr>
        <w:pStyle w:val="Caption"/>
        <w:spacing w:after="0"/>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63AC198B" w:rsidR="008A0A99" w:rsidRPr="008A0A99" w:rsidRDefault="008A0A99" w:rsidP="008A0A99">
      <w:pPr>
        <w:pStyle w:val="Caption"/>
        <w:spacing w:after="0"/>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20">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09003474"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21">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20D196D"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7</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22">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2D601588"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8</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23">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0BF4B95" w14:textId="0923154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w:t>
      </w:r>
      <w:proofErr w:type="gramStart"/>
      <w:r w:rsidRPr="00FD10E0">
        <w:rPr>
          <w:sz w:val="22"/>
          <w:szCs w:val="22"/>
        </w:rPr>
        <w:t>India :</w:t>
      </w:r>
      <w:proofErr w:type="gramEnd"/>
      <w:r w:rsidRPr="00FD10E0">
        <w:rPr>
          <w:sz w:val="22"/>
          <w:szCs w:val="22"/>
        </w:rPr>
        <w:t xml:space="preserve"> Are Boys Favored ? Do Parents Exhibit Inequality </w:t>
      </w:r>
      <w:proofErr w:type="gramStart"/>
      <w:r w:rsidRPr="00FD10E0">
        <w:rPr>
          <w:sz w:val="22"/>
          <w:szCs w:val="22"/>
        </w:rPr>
        <w:t>Aversion ?</w:t>
      </w:r>
      <w:proofErr w:type="gramEnd"/>
      <w:r w:rsidRPr="00FD10E0">
        <w:rPr>
          <w:sz w:val="22"/>
          <w:szCs w:val="22"/>
        </w:rPr>
        <w:t xml:space="preserve">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66AB55A3" w:rsidR="00796382" w:rsidRPr="00FD10E0"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the essential guide to nutrient requirements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7D9F7AC1" w:rsidR="00B77605"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12532616" w14:textId="6A3541AF"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w:t>
      </w:r>
      <w:proofErr w:type="gramStart"/>
      <w:r w:rsidRPr="00FD10E0">
        <w:rPr>
          <w:sz w:val="22"/>
          <w:szCs w:val="22"/>
        </w:rPr>
        <w:t>Productivity ,</w:t>
      </w:r>
      <w:proofErr w:type="gramEnd"/>
      <w:r w:rsidRPr="00FD10E0">
        <w:rPr>
          <w:sz w:val="22"/>
          <w:szCs w:val="22"/>
        </w:rPr>
        <w:t xml:space="preserve">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24"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7CF97D09" w:rsidR="00AF361B" w:rsidRPr="00AF361B" w:rsidRDefault="00AF361B" w:rsidP="002940E5">
      <w:pPr>
        <w:spacing w:line="276" w:lineRule="auto"/>
      </w:pPr>
    </w:p>
    <w:sectPr w:rsidR="00AF361B" w:rsidRPr="00AF361B" w:rsidSect="00AF361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AF46BC" w:rsidRDefault="00AF46BC" w:rsidP="009E6FDE">
      <w:pPr>
        <w:pStyle w:val="CommentText"/>
        <w:numPr>
          <w:ilvl w:val="0"/>
          <w:numId w:val="24"/>
        </w:numPr>
      </w:pPr>
      <w:r>
        <w:rPr>
          <w:rStyle w:val="CommentReference"/>
        </w:rPr>
        <w:annotationRef/>
      </w:r>
      <w:r>
        <w:t>This is looking really good.</w:t>
      </w:r>
    </w:p>
    <w:p w14:paraId="3DED2178" w14:textId="7DABDF9C" w:rsidR="00AF46BC" w:rsidRDefault="00AF46BC" w:rsidP="009E6FDE">
      <w:pPr>
        <w:pStyle w:val="CommentText"/>
        <w:numPr>
          <w:ilvl w:val="0"/>
          <w:numId w:val="24"/>
        </w:numPr>
      </w:pPr>
      <w:r>
        <w:t>Edits I’m confident of are in track changes</w:t>
      </w:r>
    </w:p>
    <w:p w14:paraId="31021369" w14:textId="3FECB340" w:rsidR="00AF46BC" w:rsidRDefault="00AF46BC" w:rsidP="009E6FDE">
      <w:pPr>
        <w:pStyle w:val="CommentText"/>
        <w:numPr>
          <w:ilvl w:val="0"/>
          <w:numId w:val="24"/>
        </w:numPr>
      </w:pPr>
      <w:r>
        <w:t>Items in yellow are to be filled in (maybe not for this draft)</w:t>
      </w:r>
    </w:p>
    <w:p w14:paraId="25B389E3" w14:textId="517C125F" w:rsidR="00AF46BC" w:rsidRDefault="00AF46BC" w:rsidP="009E6FDE">
      <w:pPr>
        <w:pStyle w:val="CommentText"/>
        <w:numPr>
          <w:ilvl w:val="0"/>
          <w:numId w:val="24"/>
        </w:numPr>
      </w:pPr>
      <w:r>
        <w:t>Strikethrough items are things I think we can delete but I’m not entirely sure</w:t>
      </w:r>
    </w:p>
    <w:p w14:paraId="216E2DBD" w14:textId="5A7C96B8" w:rsidR="00AF46BC" w:rsidRDefault="00AF46BC"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AF46BC" w:rsidRDefault="00AF46BC">
      <w:pPr>
        <w:pStyle w:val="CommentText"/>
      </w:pPr>
    </w:p>
  </w:comment>
  <w:comment w:id="2" w:author="Erin Coniker Lentz" w:date="2020-05-16T13:17:00Z" w:initials="ECL">
    <w:p w14:paraId="7DA6E347" w14:textId="10A338F5" w:rsidR="00AF46BC" w:rsidRDefault="00AF46BC">
      <w:pPr>
        <w:pStyle w:val="CommentText"/>
      </w:pPr>
      <w:r>
        <w:rPr>
          <w:rStyle w:val="CommentReference"/>
        </w:rPr>
        <w:annotationRef/>
      </w:r>
      <w:r>
        <w:t>To be done</w:t>
      </w:r>
    </w:p>
  </w:comment>
  <w:comment w:id="4" w:author="Erin Coniker Lentz" w:date="2020-05-16T13:26:00Z" w:initials="ECL">
    <w:p w14:paraId="2ECC86EF" w14:textId="1E9679EB" w:rsidR="00AF46BC" w:rsidRDefault="00AF46BC">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AF46BC" w:rsidRDefault="00AF46BC">
      <w:pPr>
        <w:pStyle w:val="CommentText"/>
      </w:pPr>
      <w:r>
        <w:rPr>
          <w:rStyle w:val="CommentReference"/>
        </w:rPr>
        <w:annotationRef/>
      </w:r>
      <w:r>
        <w:t>Allocation of all foods.</w:t>
      </w:r>
    </w:p>
  </w:comment>
  <w:comment w:id="6" w:author="Erin Coniker Lentz" w:date="2020-05-18T12:42:00Z" w:initials="ECL">
    <w:p w14:paraId="68F3EBDA" w14:textId="1957F809" w:rsidR="00AF46BC" w:rsidRDefault="00AF46BC">
      <w:pPr>
        <w:pStyle w:val="CommentText"/>
      </w:pPr>
      <w:r>
        <w:rPr>
          <w:rStyle w:val="CommentReference"/>
        </w:rPr>
        <w:annotationRef/>
      </w:r>
      <w:r>
        <w:t>I think we need to figure out how to frame this section as a set of decision points which people can trace back to this para.</w:t>
      </w:r>
    </w:p>
  </w:comment>
  <w:comment w:id="8" w:author="Erin Coniker Lentz" w:date="2020-05-18T16:43:00Z" w:initials="ECL">
    <w:p w14:paraId="0E9C8073" w14:textId="5EDDBC95" w:rsidR="00AF46BC" w:rsidRDefault="00AF46BC">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9" w:author="Cardell, Lila" w:date="2020-05-22T11:47:00Z" w:initials="CL">
    <w:p w14:paraId="66CC485D" w14:textId="74B1581D" w:rsidR="00AF46BC" w:rsidRDefault="00AF46BC">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10" w:author="Erin Coniker Lentz" w:date="2020-05-18T12:32:00Z" w:initials="ECL">
    <w:p w14:paraId="5E2C3D89" w14:textId="10D702C2" w:rsidR="00AF46BC" w:rsidRDefault="00AF46BC">
      <w:pPr>
        <w:pStyle w:val="CommentText"/>
      </w:pPr>
      <w:r>
        <w:rPr>
          <w:rStyle w:val="CommentReference"/>
        </w:rPr>
        <w:annotationRef/>
      </w:r>
      <w:r>
        <w:t>I think we just list the ones we study, and say “among others” for the rest.</w:t>
      </w:r>
    </w:p>
  </w:comment>
  <w:comment w:id="11" w:author="Erin Coniker Lentz" w:date="2020-05-18T12:36:00Z" w:initials="ECL">
    <w:p w14:paraId="7EC7E444" w14:textId="1CA5E929" w:rsidR="00AF46BC" w:rsidRDefault="00AF46BC">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2" w:author="Cardell, Lila" w:date="2020-05-22T11:50:00Z" w:initials="CL">
    <w:p w14:paraId="70A11FEE" w14:textId="6D9F0ED5" w:rsidR="00AF46BC" w:rsidRDefault="00AF46BC">
      <w:pPr>
        <w:pStyle w:val="CommentText"/>
      </w:pPr>
      <w:r>
        <w:rPr>
          <w:rStyle w:val="CommentReference"/>
        </w:rPr>
        <w:annotationRef/>
      </w:r>
      <w:r>
        <w:t>RNIs = EARS/RDAs, WHO/FAO just call them something different.</w:t>
      </w:r>
    </w:p>
  </w:comment>
  <w:comment w:id="13" w:author="Erin Coniker Lentz" w:date="2020-05-19T04:52:00Z" w:initials="ECL">
    <w:p w14:paraId="25B704C8" w14:textId="77777777" w:rsidR="00AF46BC" w:rsidRDefault="00AF46BC" w:rsidP="00410727">
      <w:pPr>
        <w:pStyle w:val="CommentText"/>
      </w:pPr>
      <w:r>
        <w:rPr>
          <w:rStyle w:val="CommentReference"/>
        </w:rPr>
        <w:annotationRef/>
      </w:r>
      <w:r>
        <w:t xml:space="preserve">is it only energy intake that has individual specific results? In other words, is there some EER for micronutrients, fat </w:t>
      </w:r>
      <w:proofErr w:type="spellStart"/>
      <w:r>
        <w:t>etc</w:t>
      </w:r>
      <w:proofErr w:type="spellEnd"/>
      <w:r>
        <w:t>?</w:t>
      </w:r>
    </w:p>
  </w:comment>
  <w:comment w:id="14" w:author="Cardell, Lila" w:date="2020-05-22T11:17:00Z" w:initials="CL">
    <w:p w14:paraId="793F3329" w14:textId="77777777" w:rsidR="00AF46BC" w:rsidRDefault="00AF46BC" w:rsidP="00410727">
      <w:pPr>
        <w:pStyle w:val="CommentText"/>
      </w:pPr>
      <w:r>
        <w:rPr>
          <w:rStyle w:val="CommentReference"/>
        </w:rPr>
        <w:annotationRef/>
      </w:r>
      <w:r>
        <w:t>AMDR for macros are calculated as a % EER, and some micros rely on body weight</w:t>
      </w:r>
    </w:p>
  </w:comment>
  <w:comment w:id="16" w:author="Erin Coniker Lentz" w:date="2020-05-18T13:56:00Z" w:initials="ECL">
    <w:p w14:paraId="6AD2D071" w14:textId="217DE89D" w:rsidR="00AF46BC" w:rsidRDefault="00AF46BC">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7" w:author="Cardell, Lila" w:date="2020-05-22T11:36:00Z" w:initials="CL">
    <w:p w14:paraId="31F95186" w14:textId="4C3E71CE" w:rsidR="00AF46BC" w:rsidRDefault="00AF46BC">
      <w:pPr>
        <w:pStyle w:val="CommentText"/>
      </w:pPr>
      <w:r>
        <w:rPr>
          <w:rStyle w:val="CommentReference"/>
        </w:rPr>
        <w:annotationRef/>
      </w:r>
      <w:r>
        <w:t>Well 50% are getting enough, but potentially too much.</w:t>
      </w:r>
    </w:p>
  </w:comment>
  <w:comment w:id="18" w:author="Erin Coniker Lentz" w:date="2020-05-30T15:53:00Z" w:initials="ECL">
    <w:p w14:paraId="59500488" w14:textId="1FB12A1A" w:rsidR="00AF46BC" w:rsidRDefault="00AF46BC">
      <w:pPr>
        <w:pStyle w:val="CommentText"/>
      </w:pPr>
      <w:bookmarkStart w:id="19" w:name="_GoBack"/>
      <w:r>
        <w:rPr>
          <w:rStyle w:val="CommentReference"/>
        </w:rPr>
        <w:annotationRef/>
      </w:r>
      <w:r>
        <w:t>Got it now.</w:t>
      </w:r>
      <w:bookmarkEnd w:id="19"/>
    </w:p>
  </w:comment>
  <w:comment w:id="20" w:author="Erin Coniker Lentz" w:date="2020-05-18T16:41:00Z" w:initials="ECL">
    <w:p w14:paraId="23BAC2A2" w14:textId="77777777" w:rsidR="00AF46BC" w:rsidRDefault="00AF46BC">
      <w:pPr>
        <w:pStyle w:val="CommentText"/>
      </w:pPr>
      <w:r>
        <w:rPr>
          <w:rStyle w:val="CommentReference"/>
        </w:rPr>
        <w:annotationRef/>
      </w:r>
      <w:r>
        <w:t>This tension is fascinating.</w:t>
      </w:r>
    </w:p>
    <w:p w14:paraId="242F8D48" w14:textId="77777777" w:rsidR="00AF46BC" w:rsidRDefault="00AF46BC">
      <w:pPr>
        <w:pStyle w:val="CommentText"/>
      </w:pPr>
    </w:p>
    <w:p w14:paraId="68404F9F" w14:textId="5A01BEE4" w:rsidR="00AF46BC" w:rsidRDefault="00AF46BC">
      <w:pPr>
        <w:pStyle w:val="CommentText"/>
      </w:pPr>
      <w:r>
        <w:t>Is there a preferred or best practice? If you are working with a sample of undernourished people, is it better to use EAR?</w:t>
      </w:r>
    </w:p>
  </w:comment>
  <w:comment w:id="21" w:author="Cardell, Lila" w:date="2020-05-22T11:40:00Z" w:initials="CL">
    <w:p w14:paraId="7D5A5E83" w14:textId="723BDC45" w:rsidR="00AF46BC" w:rsidRDefault="00AF46BC">
      <w:pPr>
        <w:pStyle w:val="CommentText"/>
      </w:pPr>
      <w:r>
        <w:rPr>
          <w:rStyle w:val="CommentReference"/>
        </w:rPr>
        <w:annotationRef/>
      </w:r>
      <w:r>
        <w:t>No, the only recommendation is between individual/population level and adequacy/recommendation.</w:t>
      </w:r>
    </w:p>
  </w:comment>
  <w:comment w:id="27" w:author="Erin Coniker Lentz" w:date="2020-05-19T05:10:00Z" w:initials="ECL">
    <w:p w14:paraId="3AED8825" w14:textId="017FEBC3" w:rsidR="00AF46BC" w:rsidRDefault="00AF46BC">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28" w:author="Cardell, Lila" w:date="2020-05-22T11:41:00Z" w:initials="CL">
    <w:p w14:paraId="6B8BEAE2" w14:textId="7E314DD6" w:rsidR="00AF46BC" w:rsidRDefault="00AF46BC">
      <w:pPr>
        <w:pStyle w:val="CommentText"/>
      </w:pPr>
      <w:r>
        <w:rPr>
          <w:rStyle w:val="CommentReference"/>
        </w:rPr>
        <w:annotationRef/>
      </w:r>
      <w:proofErr w:type="gramStart"/>
      <w:r>
        <w:t>So</w:t>
      </w:r>
      <w:proofErr w:type="gramEnd"/>
      <w:r>
        <w:t xml:space="preserve"> I thought about this. In general, social scientists are focused on inadequacy, instead of dietary recommendations. As for the individual/population level, basically IOM says don’t use EARs for individuals but everyone does it anyway, so there is no difference in approach.</w:t>
      </w:r>
    </w:p>
  </w:comment>
  <w:comment w:id="29" w:author="Erin Coniker Lentz" w:date="2020-05-16T14:18:00Z" w:initials="ECL">
    <w:p w14:paraId="3880F6D9" w14:textId="77777777" w:rsidR="00AF46BC" w:rsidRDefault="00AF46BC" w:rsidP="003959FD">
      <w:pPr>
        <w:pStyle w:val="CommentText"/>
      </w:pPr>
      <w:r>
        <w:rPr>
          <w:rStyle w:val="CommentReference"/>
        </w:rPr>
        <w:annotationRef/>
      </w:r>
      <w:r>
        <w:t>Do we want to drop these? I think the point about iron is a good one and might be worth mentioning as a reasoning why we didn’t use it.</w:t>
      </w:r>
    </w:p>
  </w:comment>
  <w:comment w:id="30" w:author="Cardell, Lila" w:date="2020-05-22T12:00:00Z" w:initials="CL">
    <w:p w14:paraId="468ABACC" w14:textId="77777777" w:rsidR="00AF46BC" w:rsidRDefault="00AF46BC" w:rsidP="003959FD">
      <w:pPr>
        <w:pStyle w:val="CommentText"/>
      </w:pPr>
      <w:r>
        <w:rPr>
          <w:rStyle w:val="CommentReference"/>
        </w:rPr>
        <w:annotationRef/>
      </w:r>
      <w:r>
        <w:t>Yes, I was leaning that way but wanted to get your perspective first.</w:t>
      </w:r>
    </w:p>
  </w:comment>
  <w:comment w:id="31" w:author="Erin Coniker Lentz" w:date="2020-05-18T16:45:00Z" w:initials="ECL">
    <w:p w14:paraId="1A315D7A" w14:textId="77777777" w:rsidR="00AF46BC" w:rsidRDefault="00AF46BC" w:rsidP="005C4477">
      <w:pPr>
        <w:pStyle w:val="CommentText"/>
      </w:pPr>
      <w:r>
        <w:rPr>
          <w:rStyle w:val="CommentReference"/>
        </w:rPr>
        <w:annotationRef/>
      </w:r>
      <w:r>
        <w:t>This is probably worth including in the EER EAR section above.</w:t>
      </w:r>
    </w:p>
  </w:comment>
  <w:comment w:id="32" w:author="Cardell, Lila" w:date="2020-05-22T11:57:00Z" w:initials="CL">
    <w:p w14:paraId="72DBD1D5" w14:textId="77777777" w:rsidR="00AF46BC" w:rsidRDefault="00AF46BC" w:rsidP="005C4477">
      <w:pPr>
        <w:pStyle w:val="CommentText"/>
      </w:pPr>
      <w:r>
        <w:rPr>
          <w:rStyle w:val="CommentReference"/>
        </w:rPr>
        <w:annotationRef/>
      </w:r>
      <w:r>
        <w:t xml:space="preserve">I guess I saw this paragraph as showing how the different definitions relate to each other, but I can also allocate the advice to each standard. </w:t>
      </w:r>
    </w:p>
  </w:comment>
  <w:comment w:id="34" w:author="Erin Coniker Lentz" w:date="2020-05-18T16:46:00Z" w:initials="ECL">
    <w:p w14:paraId="760DC147" w14:textId="77777777" w:rsidR="00AF46BC" w:rsidRDefault="00AF46BC" w:rsidP="005C4477">
      <w:pPr>
        <w:pStyle w:val="CommentText"/>
      </w:pPr>
      <w:r>
        <w:rPr>
          <w:rStyle w:val="CommentReference"/>
        </w:rPr>
        <w:annotationRef/>
      </w:r>
      <w:r>
        <w:t>Is this a measure of nutrient inadequacy and therefore belongs below?</w:t>
      </w:r>
    </w:p>
  </w:comment>
  <w:comment w:id="35" w:author="Cardell, Lila" w:date="2020-05-22T11:59:00Z" w:initials="CL">
    <w:p w14:paraId="08BCA606" w14:textId="77777777" w:rsidR="00AF46BC" w:rsidRDefault="00AF46BC" w:rsidP="005C4477">
      <w:pPr>
        <w:pStyle w:val="CommentText"/>
      </w:pPr>
      <w:r>
        <w:rPr>
          <w:rStyle w:val="CommentReference"/>
        </w:rPr>
        <w:annotationRef/>
      </w:r>
      <w:r>
        <w:t xml:space="preserve">Moved! </w:t>
      </w:r>
    </w:p>
  </w:comment>
  <w:comment w:id="36" w:author="Cardell, Lila" w:date="2020-05-22T11:59:00Z" w:initials="CL">
    <w:p w14:paraId="4839F6F1" w14:textId="77777777" w:rsidR="00AF46BC" w:rsidRDefault="00AF46BC" w:rsidP="005C4477">
      <w:pPr>
        <w:pStyle w:val="CommentText"/>
      </w:pPr>
      <w:r>
        <w:rPr>
          <w:rStyle w:val="CommentReference"/>
        </w:rPr>
        <w:annotationRef/>
      </w:r>
      <w:r>
        <w:t>This is the debate I mentioned above for individual vs. population inadequacy.</w:t>
      </w:r>
    </w:p>
  </w:comment>
  <w:comment w:id="41" w:author="Erin Coniker Lentz" w:date="2020-05-16T14:12:00Z" w:initials="ECL">
    <w:p w14:paraId="04F172C9" w14:textId="77777777" w:rsidR="00AF46BC" w:rsidRDefault="00AF46BC" w:rsidP="0085303F">
      <w:pPr>
        <w:pStyle w:val="CommentText"/>
      </w:pPr>
      <w:r>
        <w:rPr>
          <w:rStyle w:val="CommentReference"/>
        </w:rPr>
        <w:annotationRef/>
      </w:r>
      <w:r>
        <w:t>? is this just a survey module called “recipes”?</w:t>
      </w:r>
    </w:p>
  </w:comment>
  <w:comment w:id="42" w:author="Cardell, Lila" w:date="2020-05-27T21:36:00Z" w:initials="CL">
    <w:p w14:paraId="05D75C4B" w14:textId="5B02491C" w:rsidR="00AF46BC" w:rsidRDefault="00AF46BC">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52" w:author="Erin Coniker Lentz" w:date="2020-05-16T14:22:00Z" w:initials="ECL">
    <w:p w14:paraId="307BE40E" w14:textId="10261D88" w:rsidR="00AF46BC" w:rsidRDefault="00AF46BC">
      <w:pPr>
        <w:pStyle w:val="CommentText"/>
      </w:pPr>
      <w:r>
        <w:rPr>
          <w:rStyle w:val="CommentReference"/>
        </w:rPr>
        <w:annotationRef/>
      </w:r>
      <w:r>
        <w:t>So, the BIHS has a food consumption table in it implicitly?</w:t>
      </w:r>
    </w:p>
  </w:comment>
  <w:comment w:id="53" w:author="Cardell, Lila" w:date="2020-05-22T12:02:00Z" w:initials="CL">
    <w:p w14:paraId="2B024DDE" w14:textId="3D979937" w:rsidR="00AF46BC" w:rsidRDefault="00AF46BC">
      <w:pPr>
        <w:pStyle w:val="CommentText"/>
      </w:pPr>
      <w:r>
        <w:rPr>
          <w:rStyle w:val="CommentReference"/>
        </w:rPr>
        <w:annotationRef/>
      </w:r>
      <w:r>
        <w:t>No</w:t>
      </w:r>
    </w:p>
  </w:comment>
  <w:comment w:id="58" w:author="Erin Coniker Lentz" w:date="2020-05-16T14:23:00Z" w:initials="ECL">
    <w:p w14:paraId="2A6912AE" w14:textId="77777777" w:rsidR="00AF46BC" w:rsidRDefault="00AF46BC">
      <w:pPr>
        <w:pStyle w:val="CommentText"/>
      </w:pPr>
      <w:r>
        <w:rPr>
          <w:rStyle w:val="CommentReference"/>
        </w:rPr>
        <w:annotationRef/>
      </w:r>
      <w:r>
        <w:t>This came from the food consumption table section.</w:t>
      </w:r>
    </w:p>
    <w:p w14:paraId="07503744" w14:textId="77777777" w:rsidR="00AF46BC" w:rsidRDefault="00AF46BC">
      <w:pPr>
        <w:pStyle w:val="CommentText"/>
      </w:pPr>
    </w:p>
    <w:p w14:paraId="71EA5BE2" w14:textId="65DE2B18" w:rsidR="00AF46BC" w:rsidRDefault="00AF46BC">
      <w:pPr>
        <w:pStyle w:val="CommentText"/>
      </w:pPr>
      <w:r>
        <w:t>We need to explain what we did.</w:t>
      </w:r>
    </w:p>
  </w:comment>
  <w:comment w:id="69" w:author="Erin Coniker Lentz" w:date="2020-05-16T14:12:00Z" w:initials="ECL">
    <w:p w14:paraId="5BF8B506" w14:textId="77777777" w:rsidR="00AF46BC" w:rsidRDefault="00AF46BC" w:rsidP="00CD616E">
      <w:pPr>
        <w:pStyle w:val="CommentText"/>
      </w:pPr>
      <w:r>
        <w:rPr>
          <w:rStyle w:val="CommentReference"/>
        </w:rPr>
        <w:annotationRef/>
      </w:r>
      <w:r>
        <w:t>? is this just a survey module called “recipes”?</w:t>
      </w:r>
    </w:p>
  </w:comment>
  <w:comment w:id="70" w:author="Cardell, Lila" w:date="2020-05-27T21:36:00Z" w:initials="CL">
    <w:p w14:paraId="6F4597A5" w14:textId="77777777" w:rsidR="00AF46BC" w:rsidRDefault="00AF46BC" w:rsidP="00CD616E">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80" w:author="Erin Coniker Lentz" w:date="2020-05-16T14:22:00Z" w:initials="ECL">
    <w:p w14:paraId="5BD7876E" w14:textId="77777777" w:rsidR="00AF46BC" w:rsidRDefault="00AF46BC" w:rsidP="00CD616E">
      <w:pPr>
        <w:pStyle w:val="CommentText"/>
      </w:pPr>
      <w:r>
        <w:rPr>
          <w:rStyle w:val="CommentReference"/>
        </w:rPr>
        <w:annotationRef/>
      </w:r>
      <w:r>
        <w:t>So, the BIHS has a food consumption table in it implicitly?</w:t>
      </w:r>
    </w:p>
  </w:comment>
  <w:comment w:id="81" w:author="Cardell, Lila" w:date="2020-05-22T12:02:00Z" w:initials="CL">
    <w:p w14:paraId="767375C7" w14:textId="77777777" w:rsidR="00AF46BC" w:rsidRDefault="00AF46BC" w:rsidP="00CD616E">
      <w:pPr>
        <w:pStyle w:val="CommentText"/>
      </w:pPr>
      <w:r>
        <w:rPr>
          <w:rStyle w:val="CommentReference"/>
        </w:rPr>
        <w:annotationRef/>
      </w:r>
      <w:r>
        <w:t>No</w:t>
      </w:r>
    </w:p>
  </w:comment>
  <w:comment w:id="98" w:author="Erin Coniker Lentz" w:date="2020-05-18T13:06:00Z" w:initials="ECL">
    <w:p w14:paraId="3E070EF8" w14:textId="77777777" w:rsidR="00AF46BC" w:rsidRDefault="00AF46BC" w:rsidP="002E09AC">
      <w:pPr>
        <w:pStyle w:val="CommentText"/>
      </w:pPr>
      <w:r>
        <w:rPr>
          <w:rStyle w:val="CommentReference"/>
        </w:rPr>
        <w:annotationRef/>
      </w:r>
      <w:r>
        <w:t>Does this matter in constructing the nutritional requirements?</w:t>
      </w:r>
    </w:p>
    <w:p w14:paraId="1649DDC1" w14:textId="77777777" w:rsidR="00AF46BC" w:rsidRDefault="00AF46BC" w:rsidP="002E09AC">
      <w:pPr>
        <w:pStyle w:val="CommentText"/>
      </w:pPr>
    </w:p>
    <w:p w14:paraId="7F230E0A" w14:textId="1092E7BF" w:rsidR="00AF46BC" w:rsidRDefault="00AF46BC" w:rsidP="002E09AC">
      <w:pPr>
        <w:pStyle w:val="CommentText"/>
      </w:pPr>
      <w:r>
        <w:t>Should allocating by activity vs not be a finding?</w:t>
      </w:r>
    </w:p>
  </w:comment>
  <w:comment w:id="106" w:author="Erin Coniker Lentz" w:date="2020-05-18T10:31:00Z" w:initials="ECL">
    <w:p w14:paraId="5980160B" w14:textId="77777777" w:rsidR="00AF46BC" w:rsidRDefault="00AF46BC" w:rsidP="00D5450A">
      <w:pPr>
        <w:pStyle w:val="CommentText"/>
      </w:pPr>
      <w:r>
        <w:rPr>
          <w:rStyle w:val="CommentReference"/>
        </w:rPr>
        <w:annotationRef/>
      </w:r>
      <w:r>
        <w:t xml:space="preserve">Trying to use the language used in the figures. </w:t>
      </w:r>
    </w:p>
    <w:p w14:paraId="21DA863B" w14:textId="77777777" w:rsidR="00AF46BC" w:rsidRDefault="00AF46BC" w:rsidP="00D5450A">
      <w:pPr>
        <w:pStyle w:val="CommentText"/>
      </w:pPr>
    </w:p>
    <w:p w14:paraId="575C3DEE" w14:textId="77777777" w:rsidR="00AF46BC" w:rsidRDefault="00AF46BC" w:rsidP="00D5450A">
      <w:pPr>
        <w:pStyle w:val="CommentText"/>
      </w:pPr>
      <w:r>
        <w:t>The figures, right now, don’t talk about height, weights. Are those part of the individual nutrient requirements? Should that be expanded to “Individual nutrient and anthropometric standards”?</w:t>
      </w:r>
    </w:p>
  </w:comment>
  <w:comment w:id="107" w:author="Cardell, Lila" w:date="2020-05-22T12:04:00Z" w:initials="CL">
    <w:p w14:paraId="08C0ABA8" w14:textId="77777777" w:rsidR="00AF46BC" w:rsidRDefault="00AF46BC" w:rsidP="00D5450A">
      <w:pPr>
        <w:pStyle w:val="CommentText"/>
      </w:pPr>
      <w:r>
        <w:rPr>
          <w:rStyle w:val="CommentReference"/>
        </w:rPr>
        <w:annotationRef/>
      </w:r>
      <w:proofErr w:type="gramStart"/>
      <w:r>
        <w:t>Yes</w:t>
      </w:r>
      <w:proofErr w:type="gramEnd"/>
      <w:r>
        <w:t xml:space="preserve"> so the “adjustment for life stage and activity level” should be “Age and sex requirement adjusted for life stage and activity level” Weights/ heights are only used for some requirements.</w:t>
      </w:r>
    </w:p>
  </w:comment>
  <w:comment w:id="109" w:author="Erin Coniker Lentz" w:date="2020-05-18T11:53:00Z" w:initials="ECL">
    <w:p w14:paraId="6285F77D" w14:textId="77777777" w:rsidR="00AF46BC" w:rsidRDefault="00AF46BC"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AF46BC" w:rsidRDefault="00AF46BC" w:rsidP="00D5450A">
      <w:pPr>
        <w:pStyle w:val="CommentText"/>
      </w:pPr>
    </w:p>
    <w:p w14:paraId="333CE1A5" w14:textId="77777777" w:rsidR="00AF46BC" w:rsidRDefault="00AF46BC"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110" w:author="Cardell, Lila" w:date="2020-05-22T12:06:00Z" w:initials="CL">
    <w:p w14:paraId="41A94372" w14:textId="77777777" w:rsidR="00AF46BC" w:rsidRDefault="00AF46BC" w:rsidP="00D5450A">
      <w:pPr>
        <w:pStyle w:val="CommentText"/>
      </w:pPr>
      <w:r>
        <w:rPr>
          <w:rStyle w:val="CommentReference"/>
        </w:rPr>
        <w:annotationRef/>
      </w:r>
      <w:r>
        <w:t>Yes, totally feasible.</w:t>
      </w:r>
    </w:p>
  </w:comment>
  <w:comment w:id="112" w:author="Cardell, Lila" w:date="2020-05-22T12:06:00Z" w:initials="CL">
    <w:p w14:paraId="158D315A" w14:textId="77777777" w:rsidR="00AF46BC" w:rsidRDefault="00AF46BC"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115" w:author="Erin Coniker Lentz" w:date="2020-05-18T12:13:00Z" w:initials="ECL">
    <w:p w14:paraId="4E331724" w14:textId="77777777" w:rsidR="00AF46BC" w:rsidRDefault="00AF46BC" w:rsidP="00D5450A">
      <w:pPr>
        <w:pStyle w:val="CommentText"/>
      </w:pPr>
      <w:r>
        <w:rPr>
          <w:rStyle w:val="CommentReference"/>
        </w:rPr>
        <w:annotationRef/>
      </w:r>
      <w:r>
        <w:t>Above, the AE can be computed using (1) per capita and (2) proportional measures.</w:t>
      </w:r>
    </w:p>
    <w:p w14:paraId="190B9F8A" w14:textId="77777777" w:rsidR="00AF46BC" w:rsidRDefault="00AF46BC" w:rsidP="00D5450A">
      <w:pPr>
        <w:pStyle w:val="CommentText"/>
      </w:pPr>
    </w:p>
    <w:p w14:paraId="6DF43457" w14:textId="77777777" w:rsidR="00AF46BC" w:rsidRDefault="00AF46BC" w:rsidP="00D5450A">
      <w:pPr>
        <w:pStyle w:val="CommentText"/>
      </w:pPr>
      <w:r>
        <w:t xml:space="preserve">Can we show the difference in # people below the reference group when using those two? </w:t>
      </w:r>
    </w:p>
  </w:comment>
  <w:comment w:id="116" w:author="Cardell, Lila" w:date="2020-05-22T12:07:00Z" w:initials="CL">
    <w:p w14:paraId="4C88EB2F" w14:textId="77777777" w:rsidR="00AF46BC" w:rsidRDefault="00AF46BC" w:rsidP="00D5450A">
      <w:pPr>
        <w:pStyle w:val="CommentText"/>
      </w:pPr>
      <w:r>
        <w:rPr>
          <w:rStyle w:val="CommentReference"/>
        </w:rPr>
        <w:annotationRef/>
      </w:r>
      <w:r>
        <w:t>Hmm, I’m not sure what you mean here.</w:t>
      </w:r>
    </w:p>
  </w:comment>
  <w:comment w:id="117" w:author="Cardell, Lila" w:date="2020-05-22T15:31:00Z" w:initials="CL">
    <w:p w14:paraId="3BB35466" w14:textId="77777777" w:rsidR="00AF46BC" w:rsidRDefault="00AF46BC" w:rsidP="00D5450A">
      <w:pPr>
        <w:pStyle w:val="CommentText"/>
      </w:pPr>
      <w:r>
        <w:rPr>
          <w:rStyle w:val="CommentReference"/>
        </w:rPr>
        <w:annotationRef/>
      </w:r>
      <w:r>
        <w:t>Be clearer about impact of PC vs allocation for energy and why you should not use PC</w:t>
      </w:r>
    </w:p>
  </w:comment>
  <w:comment w:id="120" w:author="Erin Coniker Lentz" w:date="2020-05-18T12:04:00Z" w:initials="ECL">
    <w:p w14:paraId="69B99D3A" w14:textId="77777777" w:rsidR="00AF46BC" w:rsidRDefault="00AF46BC"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AF46BC" w:rsidRDefault="00AF46BC" w:rsidP="00D5450A">
      <w:pPr>
        <w:pStyle w:val="CommentText"/>
      </w:pPr>
    </w:p>
    <w:p w14:paraId="552F4BC7" w14:textId="77777777" w:rsidR="00AF46BC" w:rsidRDefault="00AF46BC" w:rsidP="00D5450A">
      <w:pPr>
        <w:pStyle w:val="CommentText"/>
      </w:pPr>
      <w:r>
        <w:t>We should also declare which one we will use for the rest of the analysis, right? (e.g., midpoint value for the proportional approach?).</w:t>
      </w:r>
    </w:p>
  </w:comment>
  <w:comment w:id="125" w:author="Erin Coniker Lentz" w:date="2020-05-16T12:47:00Z" w:initials="ECL">
    <w:p w14:paraId="0D8CD36B" w14:textId="77777777" w:rsidR="00AF46BC" w:rsidRDefault="00AF46BC">
      <w:pPr>
        <w:pStyle w:val="CommentText"/>
      </w:pPr>
      <w:r>
        <w:rPr>
          <w:rStyle w:val="CommentReference"/>
        </w:rPr>
        <w:annotationRef/>
      </w:r>
      <w:r>
        <w:t>Maybe household isn’t a rectangle, since you either have one or the other?</w:t>
      </w:r>
    </w:p>
    <w:p w14:paraId="40C83F22" w14:textId="77777777" w:rsidR="00AF46BC" w:rsidRDefault="00AF46BC">
      <w:pPr>
        <w:pStyle w:val="CommentText"/>
      </w:pPr>
    </w:p>
    <w:p w14:paraId="35AFE77B" w14:textId="1E3936BE" w:rsidR="00AF46BC" w:rsidRDefault="00AF46BC">
      <w:pPr>
        <w:pStyle w:val="CommentText"/>
      </w:pPr>
      <w:r>
        <w:t>Is computing the individual’s share a decision point?</w:t>
      </w:r>
    </w:p>
  </w:comment>
  <w:comment w:id="126" w:author="Cardell, Lila" w:date="2020-05-26T10:58:00Z" w:initials="CL">
    <w:p w14:paraId="7DFA1931" w14:textId="4EBE6817" w:rsidR="00AF46BC" w:rsidRDefault="00AF46BC">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127" w:author="Erin Coniker Lentz" w:date="2020-04-24T12:39:00Z" w:initials="ECL">
    <w:p w14:paraId="587B435E" w14:textId="77777777" w:rsidR="00AF46BC" w:rsidRDefault="00AF46BC"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AF46BC" w:rsidRDefault="00AF46BC" w:rsidP="002732BF">
      <w:pPr>
        <w:pStyle w:val="CommentText"/>
      </w:pPr>
    </w:p>
    <w:p w14:paraId="6D0CC30A" w14:textId="77777777" w:rsidR="00AF46BC" w:rsidRDefault="00AF46BC" w:rsidP="002732BF">
      <w:pPr>
        <w:pStyle w:val="CommentText"/>
      </w:pPr>
      <w:r>
        <w:t>If it is useful to separate these out, I am happy to clean these up / get the arrows connected etc.</w:t>
      </w:r>
    </w:p>
    <w:p w14:paraId="1DA355F0" w14:textId="77777777" w:rsidR="00AF46BC" w:rsidRDefault="00AF46BC" w:rsidP="002732BF">
      <w:pPr>
        <w:pStyle w:val="CommentText"/>
      </w:pPr>
    </w:p>
    <w:p w14:paraId="1E24A30B" w14:textId="77777777" w:rsidR="00AF46BC" w:rsidRDefault="00AF46BC" w:rsidP="002732BF">
      <w:pPr>
        <w:pStyle w:val="CommentText"/>
      </w:pPr>
      <w:r>
        <w:t xml:space="preserve">Minor questions: </w:t>
      </w:r>
    </w:p>
    <w:p w14:paraId="7E8FA214" w14:textId="77777777" w:rsidR="00AF46BC" w:rsidRDefault="00AF46BC"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AF46BC" w:rsidRDefault="00AF46BC"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128" w:author="Erin Coniker Lentz" w:date="2020-05-18T10:33:00Z" w:initials="ECL">
    <w:p w14:paraId="34DBBBF4" w14:textId="23A24838" w:rsidR="00AF46BC" w:rsidRDefault="00AF46BC">
      <w:pPr>
        <w:pStyle w:val="CommentText"/>
      </w:pPr>
      <w:r>
        <w:rPr>
          <w:rStyle w:val="CommentReference"/>
        </w:rPr>
        <w:annotationRef/>
      </w:r>
      <w:r>
        <w:t>I’m not clear on what the blue on blue “inadequacy measure for individual I” means.</w:t>
      </w:r>
    </w:p>
  </w:comment>
  <w:comment w:id="129" w:author="Erin Coniker Lentz" w:date="2020-04-24T12:49:00Z" w:initials="ECL">
    <w:p w14:paraId="7E3B365A" w14:textId="77777777" w:rsidR="00AF46BC" w:rsidRDefault="00AF46BC"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25B704C8" w15:done="1"/>
  <w15:commentEx w15:paraId="793F3329" w15:paraIdParent="25B704C8" w15:done="1"/>
  <w15:commentEx w15:paraId="6AD2D071" w15:done="1"/>
  <w15:commentEx w15:paraId="31F95186" w15:paraIdParent="6AD2D071" w15:done="1"/>
  <w15:commentEx w15:paraId="59500488" w15:paraIdParent="6AD2D071" w15:done="1"/>
  <w15:commentEx w15:paraId="68404F9F" w15:done="0"/>
  <w15:commentEx w15:paraId="7D5A5E83" w15:paraIdParent="68404F9F" w15:done="0"/>
  <w15:commentEx w15:paraId="3AED8825" w15:done="0"/>
  <w15:commentEx w15:paraId="6B8BEAE2" w15:paraIdParent="3AED8825" w15:done="0"/>
  <w15:commentEx w15:paraId="3880F6D9" w15:done="0"/>
  <w15:commentEx w15:paraId="468ABACC" w15:paraIdParent="3880F6D9" w15:done="0"/>
  <w15:commentEx w15:paraId="1A315D7A" w15:done="0"/>
  <w15:commentEx w15:paraId="72DBD1D5" w15:paraIdParent="1A315D7A" w15:done="0"/>
  <w15:commentEx w15:paraId="760DC147" w15:done="1"/>
  <w15:commentEx w15:paraId="08BCA606" w15:paraIdParent="760DC147" w15:done="1"/>
  <w15:commentEx w15:paraId="4839F6F1" w15:done="0"/>
  <w15:commentEx w15:paraId="04F172C9" w15:done="0"/>
  <w15:commentEx w15:paraId="05D75C4B" w15:paraIdParent="04F172C9" w15:done="0"/>
  <w15:commentEx w15:paraId="307BE40E" w15:done="0"/>
  <w15:commentEx w15:paraId="2B024DDE" w15:paraIdParent="307BE40E" w15:done="0"/>
  <w15:commentEx w15:paraId="71EA5BE2" w15:done="0"/>
  <w15:commentEx w15:paraId="5BF8B506" w15:done="0"/>
  <w15:commentEx w15:paraId="6F4597A5" w15:paraIdParent="5BF8B506" w15:done="0"/>
  <w15:commentEx w15:paraId="5BD7876E" w15:done="0"/>
  <w15:commentEx w15:paraId="767375C7" w15:paraIdParent="5BD7876E" w15:done="0"/>
  <w15:commentEx w15:paraId="7F230E0A" w15:done="0"/>
  <w15:commentEx w15:paraId="575C3DEE" w15:done="0"/>
  <w15:commentEx w15:paraId="08C0ABA8" w15:paraIdParent="575C3DEE" w15:done="0"/>
  <w15:commentEx w15:paraId="333CE1A5" w15:done="0"/>
  <w15:commentEx w15:paraId="41A94372" w15:paraIdParent="333CE1A5" w15:done="0"/>
  <w15:commentEx w15:paraId="158D315A" w15:done="0"/>
  <w15:commentEx w15:paraId="6DF43457" w15:done="0"/>
  <w15:commentEx w15:paraId="4C88EB2F" w15:paraIdParent="6DF43457" w15:done="0"/>
  <w15:commentEx w15:paraId="3BB35466" w15:paraIdParent="6DF43457"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CF8DC" w16cex:dateUtc="2020-05-18T17:06:00Z"/>
  <w16cex:commentExtensible w16cex:durableId="226A664D" w16cex:dateUtc="2020-05-16T18:17:00Z"/>
  <w16cex:commentExtensible w16cex:durableId="226A688C" w16cex:dateUtc="2020-05-16T18:26:00Z"/>
  <w16cex:commentExtensible w16cex:durableId="226D014F" w16cex:dateUtc="2020-05-18T17:42:00Z"/>
  <w16cex:commentExtensible w16cex:durableId="226D39A2" w16cex:dateUtc="2020-05-18T21:43:00Z"/>
  <w16cex:commentExtensible w16cex:durableId="226CFEC2" w16cex:dateUtc="2020-05-18T17:32:00Z"/>
  <w16cex:commentExtensible w16cex:durableId="226CFFB8" w16cex:dateUtc="2020-05-18T17:36:00Z"/>
  <w16cex:commentExtensible w16cex:durableId="226DE49D" w16cex:dateUtc="2020-05-19T09:52:00Z"/>
  <w16cex:commentExtensible w16cex:durableId="226D1297" w16cex:dateUtc="2020-05-18T18:56:00Z"/>
  <w16cex:commentExtensible w16cex:durableId="227D0011" w16cex:dateUtc="2020-05-30T20:53:00Z"/>
  <w16cex:commentExtensible w16cex:durableId="226D3935" w16cex:dateUtc="2020-05-18T21:41:00Z"/>
  <w16cex:commentExtensible w16cex:durableId="226DE8D4" w16cex:dateUtc="2020-05-19T10:10:00Z"/>
  <w16cex:commentExtensible w16cex:durableId="226A74C6" w16cex:dateUtc="2020-05-16T19:18:00Z"/>
  <w16cex:commentExtensible w16cex:durableId="226D3A40" w16cex:dateUtc="2020-05-18T21:45:00Z"/>
  <w16cex:commentExtensible w16cex:durableId="226A757C" w16cex:dateUtc="2020-05-16T19:12:00Z"/>
  <w16cex:commentExtensible w16cex:durableId="226A75B1" w16cex:dateUtc="2020-05-16T19:22:00Z"/>
  <w16cex:commentExtensible w16cex:durableId="226A75C6" w16cex:dateUtc="2020-05-16T19:23:00Z"/>
  <w16cex:commentExtensible w16cex:durableId="226D06C9" w16cex:dateUtc="2020-05-18T18:06:00Z"/>
  <w16cex:commentExtensible w16cex:durableId="226CE28B" w16cex:dateUtc="2020-05-18T15:31:00Z"/>
  <w16cex:commentExtensible w16cex:durableId="226CF5BB" w16cex:dateUtc="2020-05-18T16:53:00Z"/>
  <w16cex:commentExtensible w16cex:durableId="226CFA5A" w16cex:dateUtc="2020-05-18T17:13:00Z"/>
  <w16cex:commentExtensible w16cex:durableId="226CF86A" w16cex:dateUtc="2020-05-18T17:04:00Z"/>
  <w16cex:commentExtensible w16cex:durableId="226A5F44" w16cex:dateUtc="2020-05-16T17:47:00Z"/>
  <w16cex:commentExtensible w16cex:durableId="226CE2F5" w16cex:dateUtc="2020-05-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25B704C8" w16cid:durableId="226DE49D"/>
  <w16cid:commentId w16cid:paraId="793F3329" w16cid:durableId="22723346"/>
  <w16cid:commentId w16cid:paraId="6AD2D071" w16cid:durableId="226D1297"/>
  <w16cid:commentId w16cid:paraId="31F95186" w16cid:durableId="227237A6"/>
  <w16cid:commentId w16cid:paraId="59500488" w16cid:durableId="227D0011"/>
  <w16cid:commentId w16cid:paraId="68404F9F" w16cid:durableId="226D3935"/>
  <w16cid:commentId w16cid:paraId="7D5A5E83" w16cid:durableId="227238A6"/>
  <w16cid:commentId w16cid:paraId="3AED8825" w16cid:durableId="226DE8D4"/>
  <w16cid:commentId w16cid:paraId="6B8BEAE2" w16cid:durableId="227238D9"/>
  <w16cid:commentId w16cid:paraId="3880F6D9" w16cid:durableId="226A74C6"/>
  <w16cid:commentId w16cid:paraId="468ABACC" w16cid:durableId="22723D71"/>
  <w16cid:commentId w16cid:paraId="1A315D7A" w16cid:durableId="226D3A40"/>
  <w16cid:commentId w16cid:paraId="72DBD1D5" w16cid:durableId="22723CB1"/>
  <w16cid:commentId w16cid:paraId="760DC147" w16cid:durableId="22723D29"/>
  <w16cid:commentId w16cid:paraId="08BCA606" w16cid:durableId="22723D3B"/>
  <w16cid:commentId w16cid:paraId="4839F6F1" w16cid:durableId="22723D06"/>
  <w16cid:commentId w16cid:paraId="04F172C9" w16cid:durableId="226A757C"/>
  <w16cid:commentId w16cid:paraId="05D75C4B" w16cid:durableId="22795BD0"/>
  <w16cid:commentId w16cid:paraId="307BE40E" w16cid:durableId="226A75B1"/>
  <w16cid:commentId w16cid:paraId="2B024DDE" w16cid:durableId="22723DEC"/>
  <w16cid:commentId w16cid:paraId="71EA5BE2" w16cid:durableId="226A75C6"/>
  <w16cid:commentId w16cid:paraId="5BF8B506" w16cid:durableId="22795D29"/>
  <w16cid:commentId w16cid:paraId="6F4597A5" w16cid:durableId="22795D28"/>
  <w16cid:commentId w16cid:paraId="5BD7876E" w16cid:durableId="22795D27"/>
  <w16cid:commentId w16cid:paraId="767375C7" w16cid:durableId="22795D26"/>
  <w16cid:commentId w16cid:paraId="7F230E0A" w16cid:durableId="226D06C9"/>
  <w16cid:commentId w16cid:paraId="575C3DEE" w16cid:durableId="226CE28B"/>
  <w16cid:commentId w16cid:paraId="08C0ABA8" w16cid:durableId="22723E5A"/>
  <w16cid:commentId w16cid:paraId="333CE1A5" w16cid:durableId="226CF5BB"/>
  <w16cid:commentId w16cid:paraId="41A94372" w16cid:durableId="22723EBB"/>
  <w16cid:commentId w16cid:paraId="158D315A" w16cid:durableId="22723ECD"/>
  <w16cid:commentId w16cid:paraId="6DF43457" w16cid:durableId="226CFA5A"/>
  <w16cid:commentId w16cid:paraId="4C88EB2F" w16cid:durableId="22723F01"/>
  <w16cid:commentId w16cid:paraId="3BB35466" w16cid:durableId="22726EE4"/>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8FD2" w14:textId="77777777" w:rsidR="00757F12" w:rsidRDefault="00757F12" w:rsidP="004C644D">
      <w:r>
        <w:separator/>
      </w:r>
    </w:p>
  </w:endnote>
  <w:endnote w:type="continuationSeparator" w:id="0">
    <w:p w14:paraId="4EBC0338" w14:textId="77777777" w:rsidR="00757F12" w:rsidRDefault="00757F12"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AF46BC" w:rsidRDefault="00AF46BC"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AF46BC" w:rsidRDefault="00AF46BC"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AF46BC" w:rsidRDefault="00AF46BC"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AF46BC" w:rsidRDefault="00AF46BC"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B8571" w14:textId="77777777" w:rsidR="00757F12" w:rsidRDefault="00757F12" w:rsidP="004C644D">
      <w:r>
        <w:separator/>
      </w:r>
    </w:p>
  </w:footnote>
  <w:footnote w:type="continuationSeparator" w:id="0">
    <w:p w14:paraId="4D4519C7" w14:textId="77777777" w:rsidR="00757F12" w:rsidRDefault="00757F12" w:rsidP="004C644D">
      <w:r>
        <w:continuationSeparator/>
      </w:r>
    </w:p>
  </w:footnote>
  <w:footnote w:id="1">
    <w:p w14:paraId="063F9B43" w14:textId="58E91FD3" w:rsidR="00AF46BC" w:rsidRPr="00F060B2" w:rsidRDefault="00AF46BC">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The IOM was renamed the National Academies of Science, Engineering, and Medicine (NASEM).</w:t>
      </w:r>
    </w:p>
  </w:footnote>
  <w:footnote w:id="2">
    <w:p w14:paraId="284329C4" w14:textId="2C473ADA" w:rsidR="00AF46BC" w:rsidRPr="00F060B2" w:rsidRDefault="00AF46BC">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requirements and methods of 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8"/>
  </w:num>
  <w:num w:numId="3">
    <w:abstractNumId w:val="11"/>
  </w:num>
  <w:num w:numId="4">
    <w:abstractNumId w:val="21"/>
  </w:num>
  <w:num w:numId="5">
    <w:abstractNumId w:val="3"/>
  </w:num>
  <w:num w:numId="6">
    <w:abstractNumId w:val="17"/>
  </w:num>
  <w:num w:numId="7">
    <w:abstractNumId w:val="20"/>
  </w:num>
  <w:num w:numId="8">
    <w:abstractNumId w:val="1"/>
  </w:num>
  <w:num w:numId="9">
    <w:abstractNumId w:val="19"/>
  </w:num>
  <w:num w:numId="10">
    <w:abstractNumId w:val="1"/>
  </w:num>
  <w:num w:numId="11">
    <w:abstractNumId w:val="10"/>
  </w:num>
  <w:num w:numId="12">
    <w:abstractNumId w:val="4"/>
  </w:num>
  <w:num w:numId="13">
    <w:abstractNumId w:val="14"/>
  </w:num>
  <w:num w:numId="14">
    <w:abstractNumId w:val="5"/>
  </w:num>
  <w:num w:numId="15">
    <w:abstractNumId w:val="0"/>
  </w:num>
  <w:num w:numId="16">
    <w:abstractNumId w:val="7"/>
  </w:num>
  <w:num w:numId="17">
    <w:abstractNumId w:val="16"/>
  </w:num>
  <w:num w:numId="18">
    <w:abstractNumId w:val="13"/>
  </w:num>
  <w:num w:numId="19">
    <w:abstractNumId w:val="15"/>
  </w:num>
  <w:num w:numId="20">
    <w:abstractNumId w:val="12"/>
  </w:num>
  <w:num w:numId="21">
    <w:abstractNumId w:val="2"/>
  </w:num>
  <w:num w:numId="22">
    <w:abstractNumId w:val="8"/>
  </w:num>
  <w:num w:numId="23">
    <w:abstractNumId w:val="22"/>
  </w:num>
  <w:num w:numId="24">
    <w:abstractNumId w:val="9"/>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4104A"/>
    <w:rsid w:val="000518C4"/>
    <w:rsid w:val="00060361"/>
    <w:rsid w:val="00062323"/>
    <w:rsid w:val="000678CD"/>
    <w:rsid w:val="00072C80"/>
    <w:rsid w:val="00080446"/>
    <w:rsid w:val="000813F5"/>
    <w:rsid w:val="00081FF5"/>
    <w:rsid w:val="00083EA4"/>
    <w:rsid w:val="000927EE"/>
    <w:rsid w:val="000949CB"/>
    <w:rsid w:val="000960CA"/>
    <w:rsid w:val="00097F07"/>
    <w:rsid w:val="000A094D"/>
    <w:rsid w:val="000C7E28"/>
    <w:rsid w:val="000D55F0"/>
    <w:rsid w:val="000D7DC3"/>
    <w:rsid w:val="000E0BFA"/>
    <w:rsid w:val="0010028F"/>
    <w:rsid w:val="00105800"/>
    <w:rsid w:val="0011388E"/>
    <w:rsid w:val="00121A54"/>
    <w:rsid w:val="001244D2"/>
    <w:rsid w:val="00125121"/>
    <w:rsid w:val="001267E1"/>
    <w:rsid w:val="00131118"/>
    <w:rsid w:val="00132E12"/>
    <w:rsid w:val="001361D8"/>
    <w:rsid w:val="001534F3"/>
    <w:rsid w:val="00153F09"/>
    <w:rsid w:val="00155D9C"/>
    <w:rsid w:val="00165A37"/>
    <w:rsid w:val="001709C3"/>
    <w:rsid w:val="00170E5E"/>
    <w:rsid w:val="00171289"/>
    <w:rsid w:val="0017366A"/>
    <w:rsid w:val="00173C1A"/>
    <w:rsid w:val="0017545A"/>
    <w:rsid w:val="00181BF4"/>
    <w:rsid w:val="00183683"/>
    <w:rsid w:val="001920A1"/>
    <w:rsid w:val="001C06AA"/>
    <w:rsid w:val="001C5945"/>
    <w:rsid w:val="001D0CDE"/>
    <w:rsid w:val="001D340D"/>
    <w:rsid w:val="001D3AC0"/>
    <w:rsid w:val="001E00C7"/>
    <w:rsid w:val="001E0591"/>
    <w:rsid w:val="001E4078"/>
    <w:rsid w:val="001E758B"/>
    <w:rsid w:val="001E7B3E"/>
    <w:rsid w:val="002029DF"/>
    <w:rsid w:val="00210BFA"/>
    <w:rsid w:val="002157F2"/>
    <w:rsid w:val="00224FEB"/>
    <w:rsid w:val="0023042B"/>
    <w:rsid w:val="00236769"/>
    <w:rsid w:val="00256D9E"/>
    <w:rsid w:val="00260F64"/>
    <w:rsid w:val="0026441A"/>
    <w:rsid w:val="00266579"/>
    <w:rsid w:val="002732BF"/>
    <w:rsid w:val="002744A6"/>
    <w:rsid w:val="002853C5"/>
    <w:rsid w:val="00285B32"/>
    <w:rsid w:val="00287016"/>
    <w:rsid w:val="0028701F"/>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6640"/>
    <w:rsid w:val="003048DB"/>
    <w:rsid w:val="00304D2D"/>
    <w:rsid w:val="00307560"/>
    <w:rsid w:val="0031211D"/>
    <w:rsid w:val="003175C3"/>
    <w:rsid w:val="00317606"/>
    <w:rsid w:val="00331526"/>
    <w:rsid w:val="00335917"/>
    <w:rsid w:val="003421AB"/>
    <w:rsid w:val="00345BC2"/>
    <w:rsid w:val="00345C13"/>
    <w:rsid w:val="003463DA"/>
    <w:rsid w:val="003632B1"/>
    <w:rsid w:val="003675B5"/>
    <w:rsid w:val="003742B3"/>
    <w:rsid w:val="003830F5"/>
    <w:rsid w:val="0038418D"/>
    <w:rsid w:val="003925DA"/>
    <w:rsid w:val="003959FD"/>
    <w:rsid w:val="003B7637"/>
    <w:rsid w:val="003D454A"/>
    <w:rsid w:val="003D49A7"/>
    <w:rsid w:val="003D4F24"/>
    <w:rsid w:val="003E582B"/>
    <w:rsid w:val="003E605A"/>
    <w:rsid w:val="003F1BAC"/>
    <w:rsid w:val="00400078"/>
    <w:rsid w:val="00402AF3"/>
    <w:rsid w:val="00403BB2"/>
    <w:rsid w:val="00407E7D"/>
    <w:rsid w:val="00410727"/>
    <w:rsid w:val="0041098A"/>
    <w:rsid w:val="00412FED"/>
    <w:rsid w:val="00420316"/>
    <w:rsid w:val="00435F9A"/>
    <w:rsid w:val="00451E57"/>
    <w:rsid w:val="0046038D"/>
    <w:rsid w:val="00463DCF"/>
    <w:rsid w:val="004673A4"/>
    <w:rsid w:val="00470F04"/>
    <w:rsid w:val="004722DA"/>
    <w:rsid w:val="00473809"/>
    <w:rsid w:val="00480846"/>
    <w:rsid w:val="00480C48"/>
    <w:rsid w:val="00482FF7"/>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50022F"/>
    <w:rsid w:val="00515290"/>
    <w:rsid w:val="0051679A"/>
    <w:rsid w:val="00516C6B"/>
    <w:rsid w:val="0052450A"/>
    <w:rsid w:val="0052530E"/>
    <w:rsid w:val="005255EF"/>
    <w:rsid w:val="00534EA9"/>
    <w:rsid w:val="00542E1B"/>
    <w:rsid w:val="0054497F"/>
    <w:rsid w:val="005453C3"/>
    <w:rsid w:val="00545608"/>
    <w:rsid w:val="00560C3E"/>
    <w:rsid w:val="00570FB5"/>
    <w:rsid w:val="00572FCE"/>
    <w:rsid w:val="0057333B"/>
    <w:rsid w:val="005815B4"/>
    <w:rsid w:val="005815CF"/>
    <w:rsid w:val="00582403"/>
    <w:rsid w:val="00590E5E"/>
    <w:rsid w:val="005917C2"/>
    <w:rsid w:val="005973BE"/>
    <w:rsid w:val="00597E9B"/>
    <w:rsid w:val="005A1410"/>
    <w:rsid w:val="005A2813"/>
    <w:rsid w:val="005A391A"/>
    <w:rsid w:val="005C4477"/>
    <w:rsid w:val="005D64F4"/>
    <w:rsid w:val="005E03BB"/>
    <w:rsid w:val="005E38BD"/>
    <w:rsid w:val="005F2E02"/>
    <w:rsid w:val="00611589"/>
    <w:rsid w:val="006126D0"/>
    <w:rsid w:val="00614DA7"/>
    <w:rsid w:val="00621396"/>
    <w:rsid w:val="006219C6"/>
    <w:rsid w:val="00631A6D"/>
    <w:rsid w:val="00656188"/>
    <w:rsid w:val="00657576"/>
    <w:rsid w:val="00662E40"/>
    <w:rsid w:val="0066436F"/>
    <w:rsid w:val="006757E7"/>
    <w:rsid w:val="006802D1"/>
    <w:rsid w:val="006809EB"/>
    <w:rsid w:val="00684410"/>
    <w:rsid w:val="00690D7C"/>
    <w:rsid w:val="0069560B"/>
    <w:rsid w:val="006A06AD"/>
    <w:rsid w:val="006A27B2"/>
    <w:rsid w:val="006A52AC"/>
    <w:rsid w:val="006B354A"/>
    <w:rsid w:val="006B39F8"/>
    <w:rsid w:val="006C09D6"/>
    <w:rsid w:val="006C73BE"/>
    <w:rsid w:val="006E173A"/>
    <w:rsid w:val="006E29D8"/>
    <w:rsid w:val="006E3B28"/>
    <w:rsid w:val="006F3C91"/>
    <w:rsid w:val="006F599E"/>
    <w:rsid w:val="006F72CF"/>
    <w:rsid w:val="007008F4"/>
    <w:rsid w:val="00710220"/>
    <w:rsid w:val="00711724"/>
    <w:rsid w:val="00727418"/>
    <w:rsid w:val="007278AD"/>
    <w:rsid w:val="007279E8"/>
    <w:rsid w:val="00731BCD"/>
    <w:rsid w:val="00737750"/>
    <w:rsid w:val="00747CCA"/>
    <w:rsid w:val="00753865"/>
    <w:rsid w:val="00753BFD"/>
    <w:rsid w:val="00757F12"/>
    <w:rsid w:val="007614FD"/>
    <w:rsid w:val="0076196B"/>
    <w:rsid w:val="007628F5"/>
    <w:rsid w:val="0076528F"/>
    <w:rsid w:val="007667A8"/>
    <w:rsid w:val="00773701"/>
    <w:rsid w:val="007811F5"/>
    <w:rsid w:val="00783828"/>
    <w:rsid w:val="00783E63"/>
    <w:rsid w:val="00787176"/>
    <w:rsid w:val="00791213"/>
    <w:rsid w:val="007927B5"/>
    <w:rsid w:val="007928A5"/>
    <w:rsid w:val="00794DB1"/>
    <w:rsid w:val="00796382"/>
    <w:rsid w:val="007A75C5"/>
    <w:rsid w:val="007B28C7"/>
    <w:rsid w:val="007B34FF"/>
    <w:rsid w:val="007B783E"/>
    <w:rsid w:val="007C68D6"/>
    <w:rsid w:val="007D31EE"/>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6F73"/>
    <w:rsid w:val="00837228"/>
    <w:rsid w:val="0084670F"/>
    <w:rsid w:val="0085115C"/>
    <w:rsid w:val="0085303F"/>
    <w:rsid w:val="00857EF5"/>
    <w:rsid w:val="00862352"/>
    <w:rsid w:val="008645FF"/>
    <w:rsid w:val="008656AA"/>
    <w:rsid w:val="00866EBA"/>
    <w:rsid w:val="00867265"/>
    <w:rsid w:val="00876609"/>
    <w:rsid w:val="00881FFD"/>
    <w:rsid w:val="00883FF6"/>
    <w:rsid w:val="008841CC"/>
    <w:rsid w:val="008A0A99"/>
    <w:rsid w:val="008A5CE8"/>
    <w:rsid w:val="008B51DE"/>
    <w:rsid w:val="008B54C3"/>
    <w:rsid w:val="008B7A8B"/>
    <w:rsid w:val="008C29D9"/>
    <w:rsid w:val="008C5A30"/>
    <w:rsid w:val="008C634F"/>
    <w:rsid w:val="008D1302"/>
    <w:rsid w:val="008D3B2B"/>
    <w:rsid w:val="008D6116"/>
    <w:rsid w:val="008F019C"/>
    <w:rsid w:val="008F4626"/>
    <w:rsid w:val="00901B54"/>
    <w:rsid w:val="00902021"/>
    <w:rsid w:val="0090356B"/>
    <w:rsid w:val="00903AC3"/>
    <w:rsid w:val="00905311"/>
    <w:rsid w:val="00926CFB"/>
    <w:rsid w:val="00927FFE"/>
    <w:rsid w:val="00931710"/>
    <w:rsid w:val="00937D8B"/>
    <w:rsid w:val="00941383"/>
    <w:rsid w:val="00941F6F"/>
    <w:rsid w:val="00946C1A"/>
    <w:rsid w:val="0095120E"/>
    <w:rsid w:val="00952284"/>
    <w:rsid w:val="009523D1"/>
    <w:rsid w:val="00954294"/>
    <w:rsid w:val="0095541F"/>
    <w:rsid w:val="009736E5"/>
    <w:rsid w:val="009740A1"/>
    <w:rsid w:val="00975470"/>
    <w:rsid w:val="009777BB"/>
    <w:rsid w:val="00986EA7"/>
    <w:rsid w:val="00987635"/>
    <w:rsid w:val="0099524A"/>
    <w:rsid w:val="009B086F"/>
    <w:rsid w:val="009C74DD"/>
    <w:rsid w:val="009C7C64"/>
    <w:rsid w:val="009D2FAC"/>
    <w:rsid w:val="009D6582"/>
    <w:rsid w:val="009E6FDE"/>
    <w:rsid w:val="009F1111"/>
    <w:rsid w:val="009F2615"/>
    <w:rsid w:val="009F6E5C"/>
    <w:rsid w:val="00A03517"/>
    <w:rsid w:val="00A04EB9"/>
    <w:rsid w:val="00A131FC"/>
    <w:rsid w:val="00A31449"/>
    <w:rsid w:val="00A31D96"/>
    <w:rsid w:val="00A32271"/>
    <w:rsid w:val="00A36F15"/>
    <w:rsid w:val="00A463DC"/>
    <w:rsid w:val="00A47911"/>
    <w:rsid w:val="00A50849"/>
    <w:rsid w:val="00A5344D"/>
    <w:rsid w:val="00A64CD9"/>
    <w:rsid w:val="00A67B2A"/>
    <w:rsid w:val="00A741BA"/>
    <w:rsid w:val="00A81C1A"/>
    <w:rsid w:val="00A842A0"/>
    <w:rsid w:val="00A86AD4"/>
    <w:rsid w:val="00A87A54"/>
    <w:rsid w:val="00AA7D7A"/>
    <w:rsid w:val="00AB77A0"/>
    <w:rsid w:val="00AC1BAD"/>
    <w:rsid w:val="00AD6EC1"/>
    <w:rsid w:val="00AE35B5"/>
    <w:rsid w:val="00AF1B42"/>
    <w:rsid w:val="00AF361B"/>
    <w:rsid w:val="00AF37C5"/>
    <w:rsid w:val="00AF3DFC"/>
    <w:rsid w:val="00AF46BC"/>
    <w:rsid w:val="00B03CE8"/>
    <w:rsid w:val="00B13065"/>
    <w:rsid w:val="00B200AD"/>
    <w:rsid w:val="00B242E8"/>
    <w:rsid w:val="00B26668"/>
    <w:rsid w:val="00B32597"/>
    <w:rsid w:val="00B359A7"/>
    <w:rsid w:val="00B51AC9"/>
    <w:rsid w:val="00B52E31"/>
    <w:rsid w:val="00B64AC6"/>
    <w:rsid w:val="00B668E0"/>
    <w:rsid w:val="00B67563"/>
    <w:rsid w:val="00B77605"/>
    <w:rsid w:val="00B81F8E"/>
    <w:rsid w:val="00B8487B"/>
    <w:rsid w:val="00B85832"/>
    <w:rsid w:val="00B96ED7"/>
    <w:rsid w:val="00B97F2A"/>
    <w:rsid w:val="00BA76CD"/>
    <w:rsid w:val="00BB0714"/>
    <w:rsid w:val="00BB10AB"/>
    <w:rsid w:val="00BB481E"/>
    <w:rsid w:val="00BB4B7C"/>
    <w:rsid w:val="00BC25BC"/>
    <w:rsid w:val="00BC7ECF"/>
    <w:rsid w:val="00BD2D5F"/>
    <w:rsid w:val="00BE051B"/>
    <w:rsid w:val="00BE3E75"/>
    <w:rsid w:val="00BE51AA"/>
    <w:rsid w:val="00BE529E"/>
    <w:rsid w:val="00BE54E8"/>
    <w:rsid w:val="00BE716B"/>
    <w:rsid w:val="00BF251C"/>
    <w:rsid w:val="00BF37A2"/>
    <w:rsid w:val="00C00D4F"/>
    <w:rsid w:val="00C03077"/>
    <w:rsid w:val="00C03F54"/>
    <w:rsid w:val="00C041E0"/>
    <w:rsid w:val="00C04250"/>
    <w:rsid w:val="00C04DD4"/>
    <w:rsid w:val="00C05F57"/>
    <w:rsid w:val="00C1671F"/>
    <w:rsid w:val="00C20E85"/>
    <w:rsid w:val="00C31C36"/>
    <w:rsid w:val="00C340BE"/>
    <w:rsid w:val="00C4152A"/>
    <w:rsid w:val="00C41627"/>
    <w:rsid w:val="00C4315D"/>
    <w:rsid w:val="00C650BB"/>
    <w:rsid w:val="00C65822"/>
    <w:rsid w:val="00C754CC"/>
    <w:rsid w:val="00C76049"/>
    <w:rsid w:val="00C77798"/>
    <w:rsid w:val="00C85083"/>
    <w:rsid w:val="00CA64BE"/>
    <w:rsid w:val="00CB6F18"/>
    <w:rsid w:val="00CB75ED"/>
    <w:rsid w:val="00CC263A"/>
    <w:rsid w:val="00CD185C"/>
    <w:rsid w:val="00CD616E"/>
    <w:rsid w:val="00CE3C6D"/>
    <w:rsid w:val="00CE428B"/>
    <w:rsid w:val="00CE500E"/>
    <w:rsid w:val="00CE6EA0"/>
    <w:rsid w:val="00CF12A8"/>
    <w:rsid w:val="00CF213B"/>
    <w:rsid w:val="00CF53EB"/>
    <w:rsid w:val="00CF7EEC"/>
    <w:rsid w:val="00D2069E"/>
    <w:rsid w:val="00D23055"/>
    <w:rsid w:val="00D364E9"/>
    <w:rsid w:val="00D40780"/>
    <w:rsid w:val="00D40FF9"/>
    <w:rsid w:val="00D461B5"/>
    <w:rsid w:val="00D53AA2"/>
    <w:rsid w:val="00D5450A"/>
    <w:rsid w:val="00D55709"/>
    <w:rsid w:val="00D615BE"/>
    <w:rsid w:val="00D63F3D"/>
    <w:rsid w:val="00D6667F"/>
    <w:rsid w:val="00D745C3"/>
    <w:rsid w:val="00D754D6"/>
    <w:rsid w:val="00D770FC"/>
    <w:rsid w:val="00D81107"/>
    <w:rsid w:val="00DA1430"/>
    <w:rsid w:val="00DB33E9"/>
    <w:rsid w:val="00DB373B"/>
    <w:rsid w:val="00DB632A"/>
    <w:rsid w:val="00DC0E97"/>
    <w:rsid w:val="00DC42AB"/>
    <w:rsid w:val="00DC4F68"/>
    <w:rsid w:val="00DD37DC"/>
    <w:rsid w:val="00DD428A"/>
    <w:rsid w:val="00DE6DC2"/>
    <w:rsid w:val="00DF2507"/>
    <w:rsid w:val="00DF35CE"/>
    <w:rsid w:val="00E017DA"/>
    <w:rsid w:val="00E109AA"/>
    <w:rsid w:val="00E118F0"/>
    <w:rsid w:val="00E123E2"/>
    <w:rsid w:val="00E13EB3"/>
    <w:rsid w:val="00E17591"/>
    <w:rsid w:val="00E218D4"/>
    <w:rsid w:val="00E23258"/>
    <w:rsid w:val="00E402E3"/>
    <w:rsid w:val="00E46806"/>
    <w:rsid w:val="00E5337B"/>
    <w:rsid w:val="00E73554"/>
    <w:rsid w:val="00E80ECA"/>
    <w:rsid w:val="00E85762"/>
    <w:rsid w:val="00EA101C"/>
    <w:rsid w:val="00EB0D70"/>
    <w:rsid w:val="00EC033E"/>
    <w:rsid w:val="00EC0F0F"/>
    <w:rsid w:val="00EC5CE0"/>
    <w:rsid w:val="00EC6036"/>
    <w:rsid w:val="00ED0451"/>
    <w:rsid w:val="00EE3FB1"/>
    <w:rsid w:val="00EF1794"/>
    <w:rsid w:val="00F0581B"/>
    <w:rsid w:val="00F060B2"/>
    <w:rsid w:val="00F141A9"/>
    <w:rsid w:val="00F15177"/>
    <w:rsid w:val="00F25873"/>
    <w:rsid w:val="00F423E6"/>
    <w:rsid w:val="00F5433D"/>
    <w:rsid w:val="00F62330"/>
    <w:rsid w:val="00F62795"/>
    <w:rsid w:val="00F6334F"/>
    <w:rsid w:val="00F63C6B"/>
    <w:rsid w:val="00F653E6"/>
    <w:rsid w:val="00F769FC"/>
    <w:rsid w:val="00F8365A"/>
    <w:rsid w:val="00F86992"/>
    <w:rsid w:val="00F945BF"/>
    <w:rsid w:val="00FA0317"/>
    <w:rsid w:val="00FA03AD"/>
    <w:rsid w:val="00FA2D65"/>
    <w:rsid w:val="00FA7C72"/>
    <w:rsid w:val="00FB078A"/>
    <w:rsid w:val="00FD10E0"/>
    <w:rsid w:val="00FD1362"/>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nal.usda.gov/fnic/foodcomp/Data/retn6/retn06.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E73F9-EB2C-4FD7-98DF-8D31C8A7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1</Pages>
  <Words>7641</Words>
  <Characters>43557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4</cp:revision>
  <cp:lastPrinted>2020-05-30T18:14:00Z</cp:lastPrinted>
  <dcterms:created xsi:type="dcterms:W3CDTF">2020-06-10T22:03:00Z</dcterms:created>
  <dcterms:modified xsi:type="dcterms:W3CDTF">2020-06-11T03:09:00Z</dcterms:modified>
</cp:coreProperties>
</file>